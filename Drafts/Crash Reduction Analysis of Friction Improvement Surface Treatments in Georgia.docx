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7276" w14:textId="77777777" w:rsidR="00B121F4" w:rsidRPr="00B121F4" w:rsidRDefault="00B121F4" w:rsidP="00B121F4">
      <w:pPr>
        <w:spacing w:after="0" w:line="240" w:lineRule="auto"/>
        <w:contextualSpacing/>
        <w:rPr>
          <w:rFonts w:eastAsiaTheme="majorEastAsia" w:cstheme="majorBidi"/>
          <w:b/>
          <w:spacing w:val="-10"/>
          <w:kern w:val="28"/>
          <w:sz w:val="28"/>
          <w:szCs w:val="28"/>
          <w:lang w:val="en"/>
        </w:rPr>
      </w:pPr>
      <w:r w:rsidRPr="00B121F4">
        <w:rPr>
          <w:rFonts w:eastAsiaTheme="majorEastAsia" w:cstheme="majorBidi"/>
          <w:b/>
          <w:spacing w:val="-10"/>
          <w:kern w:val="28"/>
          <w:sz w:val="28"/>
          <w:szCs w:val="28"/>
          <w:lang w:val="en"/>
        </w:rPr>
        <w:t>Crash Reduction Analysis of Friction Improvement Surface Treatments in Georgia</w:t>
      </w:r>
    </w:p>
    <w:p w14:paraId="4B92D1D0" w14:textId="77777777" w:rsidR="00B121F4" w:rsidRPr="00B121F4" w:rsidRDefault="00B121F4" w:rsidP="00B121F4">
      <w:pPr>
        <w:spacing w:after="0"/>
        <w:rPr>
          <w:lang w:val="en"/>
        </w:rPr>
      </w:pPr>
    </w:p>
    <w:p w14:paraId="5A87F433" w14:textId="77777777" w:rsidR="00B121F4" w:rsidRPr="00B121F4" w:rsidRDefault="00B121F4" w:rsidP="00B121F4">
      <w:pPr>
        <w:spacing w:after="0"/>
        <w:rPr>
          <w:lang w:val="en"/>
        </w:rPr>
      </w:pPr>
      <w:commentRangeStart w:id="0"/>
      <w:r w:rsidRPr="00B121F4">
        <w:rPr>
          <w:lang w:val="en"/>
        </w:rPr>
        <w:t>Matthew</w:t>
      </w:r>
      <w:commentRangeEnd w:id="0"/>
      <w:r w:rsidRPr="00B121F4">
        <w:rPr>
          <w:sz w:val="16"/>
          <w:szCs w:val="16"/>
        </w:rPr>
        <w:commentReference w:id="0"/>
      </w:r>
      <w:r w:rsidRPr="00B121F4">
        <w:rPr>
          <w:lang w:val="en"/>
        </w:rPr>
        <w:t xml:space="preserve"> Liu (Corresponding Author)</w:t>
      </w:r>
    </w:p>
    <w:p w14:paraId="2CB027FD" w14:textId="77777777" w:rsidR="00B121F4" w:rsidRPr="00B121F4" w:rsidRDefault="00B121F4" w:rsidP="00B121F4">
      <w:pPr>
        <w:spacing w:after="0"/>
        <w:rPr>
          <w:lang w:val="en"/>
        </w:rPr>
      </w:pPr>
      <w:r w:rsidRPr="00B121F4">
        <w:rPr>
          <w:lang w:val="en"/>
        </w:rPr>
        <w:t>School of Civil and Environmental Engineering</w:t>
      </w:r>
    </w:p>
    <w:p w14:paraId="7CFAD81E" w14:textId="77777777" w:rsidR="00B121F4" w:rsidRPr="00B121F4" w:rsidRDefault="00B121F4" w:rsidP="00B121F4">
      <w:pPr>
        <w:spacing w:after="0"/>
        <w:rPr>
          <w:lang w:val="en"/>
        </w:rPr>
      </w:pPr>
      <w:r w:rsidRPr="00B121F4">
        <w:rPr>
          <w:lang w:val="en"/>
        </w:rPr>
        <w:t>Undergraduate Research Assistant</w:t>
      </w:r>
    </w:p>
    <w:p w14:paraId="3E41F47B" w14:textId="77777777" w:rsidR="00B121F4" w:rsidRPr="00B121F4" w:rsidRDefault="00B121F4" w:rsidP="00B121F4">
      <w:pPr>
        <w:spacing w:after="0"/>
        <w:rPr>
          <w:lang w:val="en"/>
        </w:rPr>
      </w:pPr>
      <w:r w:rsidRPr="00B121F4">
        <w:rPr>
          <w:lang w:val="en"/>
        </w:rPr>
        <w:t>Georgia Institute of Technology, Atlanta, GA, 30332</w:t>
      </w:r>
    </w:p>
    <w:p w14:paraId="034CD6A6" w14:textId="77777777" w:rsidR="00B121F4" w:rsidRPr="00B121F4" w:rsidRDefault="00B121F4" w:rsidP="00B121F4">
      <w:pPr>
        <w:spacing w:after="0"/>
        <w:rPr>
          <w:u w:val="single"/>
          <w:lang w:val="en"/>
        </w:rPr>
      </w:pPr>
      <w:r w:rsidRPr="00B121F4">
        <w:rPr>
          <w:lang w:val="en"/>
        </w:rPr>
        <w:t xml:space="preserve">Email: </w:t>
      </w:r>
      <w:hyperlink r:id="rId15" w:history="1">
        <w:r w:rsidRPr="00B121F4">
          <w:rPr>
            <w:u w:val="single"/>
            <w:lang w:val="en"/>
          </w:rPr>
          <w:t>matthew.sh.liu@gatech.edu</w:t>
        </w:r>
      </w:hyperlink>
    </w:p>
    <w:p w14:paraId="35D3481E" w14:textId="77777777" w:rsidR="00B121F4" w:rsidRPr="00B121F4" w:rsidRDefault="00B121F4" w:rsidP="00B121F4">
      <w:pPr>
        <w:spacing w:after="0"/>
        <w:rPr>
          <w:lang w:val="en"/>
        </w:rPr>
      </w:pPr>
      <w:r w:rsidRPr="00B121F4">
        <w:rPr>
          <w:lang w:val="en"/>
        </w:rPr>
        <w:t xml:space="preserve">ORCiD: </w:t>
      </w:r>
      <w:hyperlink r:id="rId16" w:history="1">
        <w:r w:rsidRPr="00B121F4">
          <w:rPr>
            <w:u w:val="single"/>
            <w:lang w:val="en"/>
          </w:rPr>
          <w:t>https://orcid.org/0000-0001-5707-1457</w:t>
        </w:r>
      </w:hyperlink>
    </w:p>
    <w:p w14:paraId="05826804" w14:textId="77777777" w:rsidR="00B121F4" w:rsidRPr="00B121F4" w:rsidRDefault="00B121F4" w:rsidP="00B121F4">
      <w:pPr>
        <w:spacing w:after="0"/>
        <w:rPr>
          <w:lang w:val="en"/>
        </w:rPr>
      </w:pPr>
    </w:p>
    <w:p w14:paraId="76DD2602" w14:textId="77777777" w:rsidR="00B121F4" w:rsidRPr="00B121F4" w:rsidRDefault="00B121F4" w:rsidP="00B121F4">
      <w:pPr>
        <w:spacing w:after="0"/>
        <w:rPr>
          <w:lang w:val="en"/>
        </w:rPr>
      </w:pPr>
      <w:r w:rsidRPr="00B121F4">
        <w:rPr>
          <w:lang w:val="en"/>
        </w:rPr>
        <w:t>Jiashu Li</w:t>
      </w:r>
    </w:p>
    <w:p w14:paraId="1D0822A6" w14:textId="77777777" w:rsidR="00B121F4" w:rsidRPr="00B121F4" w:rsidRDefault="00B121F4" w:rsidP="00B121F4">
      <w:pPr>
        <w:spacing w:after="0"/>
        <w:rPr>
          <w:lang w:val="en"/>
        </w:rPr>
      </w:pPr>
      <w:r w:rsidRPr="00B121F4">
        <w:rPr>
          <w:lang w:val="en"/>
        </w:rPr>
        <w:t>School of Industrial and System Engineering</w:t>
      </w:r>
    </w:p>
    <w:p w14:paraId="5C2600F6" w14:textId="77777777" w:rsidR="00B121F4" w:rsidRPr="00B121F4" w:rsidRDefault="00B121F4" w:rsidP="00B121F4">
      <w:pPr>
        <w:spacing w:after="0"/>
        <w:rPr>
          <w:lang w:val="en"/>
        </w:rPr>
      </w:pPr>
      <w:r w:rsidRPr="00B121F4">
        <w:rPr>
          <w:lang w:val="en"/>
        </w:rPr>
        <w:t>School of Civil and Environmental Engineering</w:t>
      </w:r>
    </w:p>
    <w:p w14:paraId="38FFC239" w14:textId="77777777" w:rsidR="00B121F4" w:rsidRPr="00B121F4" w:rsidRDefault="00B121F4" w:rsidP="00B121F4">
      <w:pPr>
        <w:tabs>
          <w:tab w:val="center" w:pos="4680"/>
        </w:tabs>
        <w:spacing w:after="0"/>
        <w:rPr>
          <w:lang w:val="en"/>
        </w:rPr>
      </w:pPr>
      <w:r w:rsidRPr="00B121F4">
        <w:rPr>
          <w:lang w:val="en"/>
        </w:rPr>
        <w:t>Undergraduate Research Assistant</w:t>
      </w:r>
      <w:r w:rsidRPr="00B121F4">
        <w:rPr>
          <w:lang w:val="en"/>
        </w:rPr>
        <w:tab/>
      </w:r>
    </w:p>
    <w:p w14:paraId="46CACAEA" w14:textId="77777777" w:rsidR="00B121F4" w:rsidRPr="00B121F4" w:rsidRDefault="00B121F4" w:rsidP="00B121F4">
      <w:pPr>
        <w:spacing w:after="0"/>
        <w:rPr>
          <w:lang w:val="en"/>
        </w:rPr>
      </w:pPr>
      <w:r w:rsidRPr="00B121F4">
        <w:rPr>
          <w:lang w:val="en"/>
        </w:rPr>
        <w:t>Georgia Institute of Technology, Atlanta, GA, 30332</w:t>
      </w:r>
    </w:p>
    <w:p w14:paraId="6CD7546A" w14:textId="77777777" w:rsidR="00B121F4" w:rsidRPr="00B121F4" w:rsidRDefault="00B121F4" w:rsidP="00B121F4">
      <w:pPr>
        <w:spacing w:after="0"/>
        <w:rPr>
          <w:lang w:val="en"/>
        </w:rPr>
      </w:pPr>
      <w:r w:rsidRPr="00B121F4">
        <w:rPr>
          <w:lang w:val="en"/>
        </w:rPr>
        <w:t xml:space="preserve">Email: </w:t>
      </w:r>
      <w:hyperlink r:id="rId17" w:history="1">
        <w:r w:rsidRPr="00B121F4">
          <w:rPr>
            <w:u w:val="single"/>
            <w:lang w:val="en"/>
          </w:rPr>
          <w:t>jli873@gatech.edu</w:t>
        </w:r>
      </w:hyperlink>
    </w:p>
    <w:p w14:paraId="1BCE4572" w14:textId="77777777" w:rsidR="00B121F4" w:rsidRPr="00B121F4" w:rsidRDefault="00B121F4" w:rsidP="00B121F4">
      <w:pPr>
        <w:spacing w:after="0"/>
        <w:rPr>
          <w:u w:val="single"/>
          <w:lang w:val="en"/>
        </w:rPr>
      </w:pPr>
      <w:r w:rsidRPr="00B121F4">
        <w:rPr>
          <w:lang w:val="en"/>
        </w:rPr>
        <w:t xml:space="preserve">ORCiD: </w:t>
      </w:r>
      <w:hyperlink r:id="rId18" w:history="1">
        <w:r w:rsidRPr="00B121F4">
          <w:rPr>
            <w:u w:val="single"/>
            <w:lang w:val="en"/>
          </w:rPr>
          <w:t>https://orcid.org/0000-0003-1996-2587</w:t>
        </w:r>
      </w:hyperlink>
    </w:p>
    <w:p w14:paraId="534ADF49" w14:textId="77777777" w:rsidR="00B121F4" w:rsidRPr="00B121F4" w:rsidRDefault="00B121F4" w:rsidP="00B121F4">
      <w:pPr>
        <w:spacing w:after="0"/>
        <w:rPr>
          <w:u w:val="single"/>
          <w:lang w:val="en"/>
        </w:rPr>
      </w:pPr>
    </w:p>
    <w:p w14:paraId="7A64C82F" w14:textId="77777777" w:rsidR="00B121F4" w:rsidRPr="00B121F4" w:rsidRDefault="00B121F4" w:rsidP="00B121F4">
      <w:pPr>
        <w:spacing w:after="0"/>
        <w:rPr>
          <w:lang w:val="en"/>
        </w:rPr>
      </w:pPr>
      <w:r w:rsidRPr="00B121F4">
        <w:rPr>
          <w:lang w:val="en"/>
        </w:rPr>
        <w:t>Ron Knezevich</w:t>
      </w:r>
    </w:p>
    <w:p w14:paraId="0760BD05" w14:textId="77777777" w:rsidR="00B121F4" w:rsidRPr="00B121F4" w:rsidRDefault="00B121F4" w:rsidP="00B121F4">
      <w:pPr>
        <w:spacing w:after="0"/>
        <w:rPr>
          <w:lang w:val="en"/>
        </w:rPr>
      </w:pPr>
      <w:r w:rsidRPr="00B121F4">
        <w:rPr>
          <w:lang w:val="en"/>
        </w:rPr>
        <w:t>State Pedestrian and Bicycle Engineer</w:t>
      </w:r>
    </w:p>
    <w:p w14:paraId="25402BBB" w14:textId="77777777" w:rsidR="00B121F4" w:rsidRPr="00B121F4" w:rsidRDefault="00B121F4" w:rsidP="00B121F4">
      <w:pPr>
        <w:spacing w:after="0"/>
        <w:rPr>
          <w:lang w:val="en"/>
        </w:rPr>
      </w:pPr>
      <w:r w:rsidRPr="00B121F4">
        <w:rPr>
          <w:lang w:val="en"/>
        </w:rPr>
        <w:t>Georgia Department of Transportation</w:t>
      </w:r>
    </w:p>
    <w:p w14:paraId="29DA6047" w14:textId="77777777" w:rsidR="00B121F4" w:rsidRPr="00B121F4" w:rsidRDefault="00B121F4" w:rsidP="00B121F4">
      <w:pPr>
        <w:spacing w:after="0"/>
        <w:rPr>
          <w:lang w:val="en"/>
        </w:rPr>
      </w:pPr>
      <w:r w:rsidRPr="00B121F4">
        <w:rPr>
          <w:lang w:val="en"/>
        </w:rPr>
        <w:t>Atlanta, GA, 30308</w:t>
      </w:r>
    </w:p>
    <w:p w14:paraId="39AC583D" w14:textId="77777777" w:rsidR="00B121F4" w:rsidRPr="00B121F4" w:rsidRDefault="00B121F4" w:rsidP="00B121F4">
      <w:pPr>
        <w:spacing w:after="0"/>
        <w:rPr>
          <w:lang w:val="en"/>
        </w:rPr>
      </w:pPr>
      <w:r w:rsidRPr="00B121F4">
        <w:rPr>
          <w:lang w:val="en"/>
        </w:rPr>
        <w:t xml:space="preserve">Email: </w:t>
      </w:r>
      <w:hyperlink r:id="rId19" w:history="1">
        <w:r w:rsidRPr="00B121F4">
          <w:rPr>
            <w:u w:val="single"/>
            <w:lang w:val="en"/>
          </w:rPr>
          <w:t>rknezevich@dot.ga.gov</w:t>
        </w:r>
      </w:hyperlink>
    </w:p>
    <w:p w14:paraId="23C1EAD6" w14:textId="77777777" w:rsidR="00B121F4" w:rsidRPr="00B121F4" w:rsidRDefault="00B121F4" w:rsidP="00B121F4">
      <w:pPr>
        <w:spacing w:after="0"/>
        <w:rPr>
          <w:lang w:val="en"/>
        </w:rPr>
      </w:pPr>
      <w:r w:rsidRPr="00B121F4">
        <w:rPr>
          <w:lang w:val="en"/>
        </w:rPr>
        <w:t xml:space="preserve">ORCiD: </w:t>
      </w:r>
      <w:hyperlink r:id="rId20" w:history="1">
        <w:r w:rsidRPr="00B121F4">
          <w:rPr>
            <w:u w:val="single"/>
            <w:lang w:val="en"/>
          </w:rPr>
          <w:t>https://orcid.org/0000-0001-5748-7663</w:t>
        </w:r>
      </w:hyperlink>
    </w:p>
    <w:p w14:paraId="615AE2F1" w14:textId="77777777" w:rsidR="00B121F4" w:rsidRPr="00B121F4" w:rsidRDefault="00B121F4" w:rsidP="00B121F4">
      <w:pPr>
        <w:spacing w:after="0"/>
        <w:rPr>
          <w:lang w:val="en"/>
        </w:rPr>
      </w:pPr>
    </w:p>
    <w:p w14:paraId="76C11129" w14:textId="77777777" w:rsidR="00B121F4" w:rsidRPr="00B121F4" w:rsidRDefault="00B121F4" w:rsidP="00B121F4">
      <w:pPr>
        <w:spacing w:after="0"/>
        <w:rPr>
          <w:lang w:val="en"/>
        </w:rPr>
      </w:pPr>
      <w:r w:rsidRPr="00B121F4">
        <w:rPr>
          <w:lang w:val="en"/>
        </w:rPr>
        <w:t>Yichang (James) Tsai</w:t>
      </w:r>
    </w:p>
    <w:p w14:paraId="67BC5B63" w14:textId="77777777" w:rsidR="00B121F4" w:rsidRPr="00B121F4" w:rsidRDefault="00B121F4" w:rsidP="00B121F4">
      <w:pPr>
        <w:spacing w:after="0"/>
        <w:rPr>
          <w:lang w:val="en"/>
        </w:rPr>
      </w:pPr>
      <w:r w:rsidRPr="00B121F4">
        <w:rPr>
          <w:lang w:val="en"/>
        </w:rPr>
        <w:t>School of Civil and Environmental Engineering</w:t>
      </w:r>
    </w:p>
    <w:p w14:paraId="400ACACB" w14:textId="77777777" w:rsidR="00B121F4" w:rsidRPr="00B121F4" w:rsidRDefault="00B121F4" w:rsidP="00B121F4">
      <w:pPr>
        <w:spacing w:after="0"/>
        <w:rPr>
          <w:lang w:val="en"/>
        </w:rPr>
      </w:pPr>
      <w:r w:rsidRPr="00B121F4">
        <w:rPr>
          <w:lang w:val="en"/>
        </w:rPr>
        <w:t>Professor</w:t>
      </w:r>
    </w:p>
    <w:p w14:paraId="7912A1D0" w14:textId="77777777" w:rsidR="00B121F4" w:rsidRPr="00B121F4" w:rsidRDefault="00B121F4" w:rsidP="00B121F4">
      <w:pPr>
        <w:spacing w:after="0"/>
        <w:rPr>
          <w:lang w:val="en"/>
        </w:rPr>
      </w:pPr>
      <w:r w:rsidRPr="00B121F4">
        <w:rPr>
          <w:lang w:val="en"/>
        </w:rPr>
        <w:t>Georgia Institute of Technology, Atlanta, GA, 30332</w:t>
      </w:r>
    </w:p>
    <w:p w14:paraId="5AD6A11F" w14:textId="77777777" w:rsidR="00B121F4" w:rsidRPr="00B121F4" w:rsidRDefault="00B121F4" w:rsidP="00B121F4">
      <w:pPr>
        <w:spacing w:after="0"/>
        <w:rPr>
          <w:lang w:val="en"/>
        </w:rPr>
      </w:pPr>
      <w:r w:rsidRPr="00B121F4">
        <w:rPr>
          <w:lang w:val="en"/>
        </w:rPr>
        <w:t xml:space="preserve">Email: </w:t>
      </w:r>
      <w:hyperlink r:id="rId21" w:history="1">
        <w:r w:rsidRPr="00B121F4">
          <w:rPr>
            <w:u w:val="single"/>
            <w:lang w:val="en"/>
          </w:rPr>
          <w:t>james.tsai@ce.gatech.edu</w:t>
        </w:r>
      </w:hyperlink>
    </w:p>
    <w:p w14:paraId="76F00623" w14:textId="77777777" w:rsidR="00B121F4" w:rsidRPr="00B121F4" w:rsidRDefault="00B121F4" w:rsidP="00B121F4">
      <w:pPr>
        <w:spacing w:after="0"/>
        <w:rPr>
          <w:lang w:val="en"/>
        </w:rPr>
      </w:pPr>
      <w:r w:rsidRPr="00B121F4">
        <w:rPr>
          <w:lang w:val="en"/>
        </w:rPr>
        <w:t xml:space="preserve">ORCiD: </w:t>
      </w:r>
      <w:hyperlink r:id="rId22" w:history="1">
        <w:r w:rsidRPr="00B121F4">
          <w:rPr>
            <w:u w:val="single"/>
            <w:lang w:val="en"/>
          </w:rPr>
          <w:t>https://orcid.org/0000-0002-6650-2279</w:t>
        </w:r>
      </w:hyperlink>
    </w:p>
    <w:p w14:paraId="712871C9" w14:textId="77777777" w:rsidR="00B121F4" w:rsidRPr="00B121F4" w:rsidRDefault="00B121F4" w:rsidP="00B121F4">
      <w:pPr>
        <w:spacing w:after="0"/>
        <w:rPr>
          <w:lang w:val="en"/>
        </w:rPr>
      </w:pPr>
    </w:p>
    <w:p w14:paraId="37A21CA3" w14:textId="77777777" w:rsidR="00B121F4" w:rsidRPr="00B121F4" w:rsidRDefault="00B121F4" w:rsidP="00B121F4">
      <w:pPr>
        <w:spacing w:after="0"/>
        <w:rPr>
          <w:lang w:val="en"/>
        </w:rPr>
      </w:pPr>
      <w:r w:rsidRPr="00B121F4">
        <w:rPr>
          <w:lang w:val="en"/>
        </w:rPr>
        <w:t>Word Count: [calculation of words and tables]</w:t>
      </w:r>
    </w:p>
    <w:p w14:paraId="6131735A" w14:textId="77777777" w:rsidR="00B121F4" w:rsidRPr="00B121F4" w:rsidRDefault="00B121F4" w:rsidP="00B121F4">
      <w:pPr>
        <w:spacing w:after="0"/>
        <w:rPr>
          <w:lang w:val="en"/>
        </w:rPr>
      </w:pPr>
    </w:p>
    <w:p w14:paraId="4123313E" w14:textId="77777777" w:rsidR="00B121F4" w:rsidRPr="00B121F4" w:rsidRDefault="00B121F4" w:rsidP="00B121F4">
      <w:pPr>
        <w:spacing w:after="0"/>
        <w:rPr>
          <w:lang w:val="en"/>
        </w:rPr>
      </w:pPr>
    </w:p>
    <w:p w14:paraId="7E24E06D" w14:textId="77777777" w:rsidR="00B121F4" w:rsidRPr="00B121F4" w:rsidRDefault="00B121F4" w:rsidP="00B121F4">
      <w:pPr>
        <w:spacing w:after="0"/>
        <w:rPr>
          <w:lang w:val="en"/>
        </w:rPr>
      </w:pPr>
      <w:r w:rsidRPr="00B121F4">
        <w:rPr>
          <w:lang w:val="en"/>
        </w:rPr>
        <w:t>Submitted [Date]</w:t>
      </w:r>
      <w:r w:rsidRPr="00B121F4">
        <w:rPr>
          <w:lang w:val="en"/>
        </w:rPr>
        <w:br w:type="page"/>
      </w:r>
    </w:p>
    <w:p w14:paraId="67C2ABAF"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1" w:name="_Toc109304580"/>
      <w:r w:rsidRPr="00B121F4">
        <w:rPr>
          <w:rFonts w:eastAsiaTheme="majorEastAsia" w:cstheme="majorBidi"/>
          <w:b/>
          <w:sz w:val="28"/>
          <w:szCs w:val="32"/>
          <w:lang w:val="en"/>
        </w:rPr>
        <w:lastRenderedPageBreak/>
        <w:t>ABSTRACT</w:t>
      </w:r>
      <w:bookmarkEnd w:id="1"/>
    </w:p>
    <w:p w14:paraId="32413C9B" w14:textId="70901B12" w:rsidR="00B121F4" w:rsidRPr="00B121F4" w:rsidRDefault="00B121F4" w:rsidP="00B121F4">
      <w:pPr>
        <w:spacing w:after="240"/>
        <w:rPr>
          <w:lang w:val="en"/>
        </w:rPr>
      </w:pPr>
      <w:commentRangeStart w:id="2"/>
      <w:commentRangeStart w:id="3"/>
      <w:r w:rsidRPr="00B121F4">
        <w:rPr>
          <w:lang w:val="en"/>
        </w:rPr>
        <w:t xml:space="preserve">Crashes on curves represent 25 % of all roadway fatalities and </w:t>
      </w:r>
      <w:r w:rsidR="007E1C7A" w:rsidRPr="00B121F4">
        <w:rPr>
          <w:lang w:val="en"/>
        </w:rPr>
        <w:t>most of</w:t>
      </w:r>
      <w:r w:rsidRPr="00B121F4">
        <w:rPr>
          <w:lang w:val="en"/>
        </w:rPr>
        <w:t xml:space="preserve"> these crashes are due to roadway departures. An effective treatment to mitigate lane departures is </w:t>
      </w:r>
      <w:r w:rsidR="007E1C7A">
        <w:rPr>
          <w:lang w:val="en"/>
        </w:rPr>
        <w:t>friction improvement surface treatments</w:t>
      </w:r>
      <w:r w:rsidR="00BF79DE">
        <w:rPr>
          <w:lang w:val="en"/>
        </w:rPr>
        <w:t xml:space="preserve"> (FISTs)</w:t>
      </w:r>
      <w:r w:rsidRPr="00B121F4">
        <w:rPr>
          <w:lang w:val="en"/>
        </w:rPr>
        <w:t xml:space="preserve">. The Georgia Department of Transportation (GDOT) has implemented friction improvements on </w:t>
      </w:r>
      <w:r w:rsidR="00BF79DE">
        <w:rPr>
          <w:lang w:val="en"/>
        </w:rPr>
        <w:t>more</w:t>
      </w:r>
      <w:r w:rsidRPr="00B121F4">
        <w:rPr>
          <w:lang w:val="en"/>
        </w:rPr>
        <w:t xml:space="preserve"> than 400 curves. </w:t>
      </w:r>
      <w:r w:rsidR="006F2B33">
        <w:rPr>
          <w:lang w:val="en"/>
        </w:rPr>
        <w:t>Before this study there were</w:t>
      </w:r>
      <w:r w:rsidR="006F2B33" w:rsidRPr="00B121F4">
        <w:rPr>
          <w:lang w:val="en"/>
        </w:rPr>
        <w:t xml:space="preserve"> no crash modification factors (CMFs) for </w:t>
      </w:r>
      <w:r w:rsidR="006F2B33">
        <w:rPr>
          <w:lang w:val="en"/>
        </w:rPr>
        <w:t>these friction improvements, and thus t</w:t>
      </w:r>
      <w:r w:rsidRPr="00B121F4">
        <w:rPr>
          <w:lang w:val="en"/>
        </w:rPr>
        <w:t>he objective of this study was to analyze the effectiveness of three</w:t>
      </w:r>
      <w:r w:rsidR="00BF79DE">
        <w:rPr>
          <w:lang w:val="en"/>
        </w:rPr>
        <w:t xml:space="preserve"> FISTs</w:t>
      </w:r>
      <w:r w:rsidRPr="00B121F4">
        <w:rPr>
          <w:lang w:val="en"/>
        </w:rPr>
        <w:t xml:space="preserve"> in reducing horizontal curve road departure crashes in Georgia. These materials include phonolite, lightweight aggregate (LWA), and high friction surface treatment (HFST, or calcined bauxite). This objective was achieved by using naïve Bayes and empirical Bayes methods to develop CMFs for the three treatments based on crash and curve data provided by GDOT. The calculated CMFs show that HFST significantly reduces curve crashes with an overall CMF of 0.672. HFST is the only material implemented where the calculated CMFs provided significant evidence for crash reduction. Crash types that were reduced significantly were single vehicle, those labeled as negotiating a curve, and wet road. The CMF was then modeled as a function of the roadway environment. It was found that significant curve site characteristics that led to more reduction in crashes were 1) prior crash frequency, 2) absence of an intersection, and 3) lower traffic volumes. These findings are used to display CMFs for different site characteristics and can be used to strategize implementation of HFST on curves in the future. </w:t>
      </w:r>
      <w:commentRangeEnd w:id="2"/>
      <w:r w:rsidRPr="00B121F4">
        <w:rPr>
          <w:sz w:val="16"/>
          <w:szCs w:val="16"/>
        </w:rPr>
        <w:commentReference w:id="2"/>
      </w:r>
      <w:commentRangeEnd w:id="3"/>
      <w:r w:rsidRPr="00B121F4">
        <w:rPr>
          <w:sz w:val="16"/>
          <w:szCs w:val="16"/>
        </w:rPr>
        <w:commentReference w:id="3"/>
      </w:r>
      <w:r w:rsidRPr="00B121F4">
        <w:rPr>
          <w:lang w:val="en"/>
        </w:rPr>
        <w:br w:type="page"/>
      </w:r>
    </w:p>
    <w:p w14:paraId="0BBECC98"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4" w:name="_Toc109304581"/>
      <w:r w:rsidRPr="00B121F4">
        <w:rPr>
          <w:rFonts w:eastAsiaTheme="majorEastAsia" w:cstheme="majorBidi"/>
          <w:b/>
          <w:sz w:val="28"/>
          <w:szCs w:val="32"/>
          <w:lang w:val="en"/>
        </w:rPr>
        <w:lastRenderedPageBreak/>
        <w:t>INTRODUCTION</w:t>
      </w:r>
      <w:bookmarkEnd w:id="4"/>
    </w:p>
    <w:p w14:paraId="31BBA53B" w14:textId="77777777" w:rsidR="00B121F4" w:rsidRPr="00B121F4" w:rsidRDefault="00B121F4" w:rsidP="00B121F4">
      <w:pPr>
        <w:spacing w:after="240"/>
        <w:rPr>
          <w:lang w:val="en"/>
        </w:rPr>
      </w:pPr>
      <w:r w:rsidRPr="00B121F4">
        <w:rPr>
          <w:lang w:val="en"/>
        </w:rPr>
        <w:t xml:space="preserve">Curve related crashes are one of the main causes of fatalities in transportation in the US, as more than 25 percent of fatal crashes are associated with a horizontal curve (FHWA </w:t>
      </w:r>
      <w:commentRangeStart w:id="5"/>
      <w:r w:rsidRPr="00B121F4">
        <w:rPr>
          <w:lang w:val="en"/>
        </w:rPr>
        <w:t>2022</w:t>
      </w:r>
      <w:commentRangeEnd w:id="5"/>
      <w:r w:rsidRPr="00B121F4">
        <w:rPr>
          <w:sz w:val="16"/>
          <w:szCs w:val="16"/>
        </w:rPr>
        <w:commentReference w:id="5"/>
      </w:r>
      <w:r w:rsidRPr="00B121F4">
        <w:rPr>
          <w:lang w:val="en"/>
        </w:rPr>
        <w:t>). A majority of these curve related crashes are road departure crashes (FHWA 2022), and an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in order to reduce the chances of roadway departures, the three FISTs are intrinsically different in material makeup, durability, and cost. Phonolite is an epoxy-based friction improvement where phonolite aggregate is used in an epoxy-binder (Tsai et al. 2022). Light weight aggregate 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Every Day Counts 2 Program list of innovations (Merritt et al. 2020), and it is usually implemented alongside other safety treatments such as signage and rumble strips.</w:t>
      </w:r>
    </w:p>
    <w:p w14:paraId="06BEA340" w14:textId="77777777" w:rsidR="00B121F4" w:rsidRPr="00B121F4" w:rsidRDefault="00B121F4" w:rsidP="00B121F4">
      <w:pPr>
        <w:spacing w:after="240"/>
        <w:rPr>
          <w:lang w:val="en"/>
        </w:rPr>
      </w:pPr>
      <w:r w:rsidRPr="00B121F4">
        <w:rPr>
          <w:lang w:val="en"/>
        </w:rPr>
        <w:t xml:space="preserve">To help mitigate curve crashes, these three types of FISTs were implemented in Georgia, starting with HFST back in 2014. Throughout 2014 to 2017, GDOT implemented HFST in 342 sites among districts 3, 4, 5 and 6, making Georgia the leading state in the nation for HFST usage by volume. Later in 2017, phonolite was installed at 69 sites in district 1 and LWA was installed at 10 sites in district 2 (Tsai et al. 2022). </w:t>
      </w:r>
      <w:r w:rsidRPr="00B121F4">
        <w:rPr>
          <w:b/>
          <w:bCs/>
          <w:lang w:val="en"/>
        </w:rPr>
        <w:fldChar w:fldCharType="begin"/>
      </w:r>
      <w:r w:rsidRPr="00B121F4">
        <w:rPr>
          <w:b/>
          <w:bCs/>
          <w:lang w:val="en"/>
        </w:rPr>
        <w:instrText xml:space="preserve"> REF _Ref109583780 \h  \* MERGEFORMAT </w:instrText>
      </w:r>
      <w:r w:rsidRPr="00B121F4">
        <w:rPr>
          <w:b/>
          <w:bCs/>
          <w:lang w:val="en"/>
        </w:rPr>
      </w:r>
      <w:r w:rsidRPr="00B121F4">
        <w:rPr>
          <w:b/>
          <w:bCs/>
          <w:lang w:val="en"/>
        </w:rPr>
        <w:fldChar w:fldCharType="separate"/>
      </w:r>
      <w:r w:rsidRPr="00B121F4">
        <w:rPr>
          <w:b/>
          <w:bCs/>
        </w:rPr>
        <w:t xml:space="preserve">Figure </w:t>
      </w:r>
      <w:r w:rsidRPr="00B121F4">
        <w:rPr>
          <w:b/>
          <w:bCs/>
          <w:noProof/>
        </w:rPr>
        <w:t>1</w:t>
      </w:r>
      <w:r w:rsidRPr="00B121F4">
        <w:rPr>
          <w:b/>
          <w:bCs/>
          <w:lang w:val="en"/>
        </w:rPr>
        <w:fldChar w:fldCharType="end"/>
      </w:r>
      <w:commentRangeStart w:id="6"/>
      <w:commentRangeEnd w:id="6"/>
      <w:r w:rsidRPr="00B121F4">
        <w:rPr>
          <w:sz w:val="16"/>
          <w:szCs w:val="16"/>
        </w:rPr>
        <w:commentReference w:id="6"/>
      </w:r>
      <w:r w:rsidRPr="00B121F4">
        <w:rPr>
          <w:lang w:val="en"/>
        </w:rPr>
        <w:t xml:space="preserve"> details the locations and times these FISTs were implemented.</w:t>
      </w:r>
    </w:p>
    <w:p w14:paraId="5A89876B" w14:textId="77777777" w:rsidR="00B121F4" w:rsidRPr="00B121F4" w:rsidRDefault="00B121F4" w:rsidP="00B121F4">
      <w:pPr>
        <w:keepNext/>
        <w:spacing w:after="240"/>
        <w:jc w:val="center"/>
      </w:pPr>
      <w:commentRangeStart w:id="7"/>
      <w:commentRangeStart w:id="8"/>
      <w:r w:rsidRPr="00B121F4">
        <w:rPr>
          <w:noProof/>
          <w:lang w:val="en"/>
        </w:rPr>
        <w:lastRenderedPageBreak/>
        <w:drawing>
          <wp:inline distT="0" distB="0" distL="0" distR="0" wp14:anchorId="008B341E" wp14:editId="775B0C08">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End w:id="7"/>
      <w:commentRangeEnd w:id="8"/>
      <w:r w:rsidRPr="00B121F4">
        <w:rPr>
          <w:sz w:val="16"/>
          <w:szCs w:val="16"/>
        </w:rPr>
        <w:commentReference w:id="7"/>
      </w:r>
      <w:r w:rsidRPr="00B121F4">
        <w:rPr>
          <w:sz w:val="16"/>
          <w:szCs w:val="16"/>
        </w:rPr>
        <w:commentReference w:id="8"/>
      </w:r>
    </w:p>
    <w:p w14:paraId="691D0469" w14:textId="77777777" w:rsidR="00B121F4" w:rsidRPr="00B121F4" w:rsidRDefault="00B121F4" w:rsidP="00B121F4">
      <w:pPr>
        <w:spacing w:after="200" w:line="240" w:lineRule="auto"/>
        <w:rPr>
          <w:b/>
          <w:iCs/>
          <w:szCs w:val="18"/>
          <w:lang w:val="en"/>
        </w:rPr>
      </w:pPr>
      <w:bookmarkStart w:id="9" w:name="_Ref109583780"/>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1</w:t>
      </w:r>
      <w:r w:rsidRPr="00B121F4">
        <w:rPr>
          <w:b/>
          <w:iCs/>
          <w:szCs w:val="18"/>
          <w:lang w:val="en"/>
        </w:rPr>
        <w:fldChar w:fldCharType="end"/>
      </w:r>
      <w:bookmarkEnd w:id="9"/>
      <w:r w:rsidRPr="00B121F4">
        <w:rPr>
          <w:b/>
          <w:iCs/>
          <w:szCs w:val="18"/>
          <w:lang w:val="en"/>
        </w:rPr>
        <w:t xml:space="preserve">: Locations and times of implementations of phonolite, LWA, and HFST in Georgia </w:t>
      </w:r>
    </w:p>
    <w:p w14:paraId="193F299B" w14:textId="4BB4A1D1" w:rsidR="00B121F4" w:rsidRPr="00B121F4" w:rsidRDefault="00B121F4" w:rsidP="00B121F4">
      <w:pPr>
        <w:spacing w:after="240"/>
        <w:rPr>
          <w:lang w:val="en"/>
        </w:rPr>
      </w:pPr>
      <w:r w:rsidRPr="00B121F4">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B121F4">
        <w:rPr>
          <w:szCs w:val="24"/>
          <w:lang w:val="en"/>
        </w:rPr>
        <w:t xml:space="preserve">lower level of friction improvement at time of installation (about 80% that of HFST) and had similar initial friction drops (within 3 months after installation) to HFST, but had larger </w:t>
      </w:r>
      <w:r w:rsidR="005813F5">
        <w:rPr>
          <w:szCs w:val="24"/>
          <w:lang w:val="en"/>
        </w:rPr>
        <w:t xml:space="preserve">long-term </w:t>
      </w:r>
      <w:r w:rsidRPr="00B121F4">
        <w:rPr>
          <w:szCs w:val="24"/>
          <w:lang w:val="en"/>
        </w:rPr>
        <w:t>friction drops. Despite the lower friction performance</w:t>
      </w:r>
      <w:commentRangeStart w:id="10"/>
      <w:commentRangeStart w:id="11"/>
      <w:r w:rsidRPr="00B121F4">
        <w:rPr>
          <w:szCs w:val="24"/>
          <w:lang w:val="en"/>
        </w:rPr>
        <w:t xml:space="preserve">, LWA is “at least one-fifth of the cost of HFST,” and thus it is necessary to identify which FIST out of the two is more cost-effective (Tsai et al. 2022). </w:t>
      </w:r>
      <w:commentRangeEnd w:id="10"/>
      <w:r w:rsidRPr="00B121F4">
        <w:rPr>
          <w:sz w:val="16"/>
          <w:szCs w:val="16"/>
        </w:rPr>
        <w:commentReference w:id="10"/>
      </w:r>
      <w:commentRangeEnd w:id="11"/>
      <w:r w:rsidRPr="00B121F4">
        <w:rPr>
          <w:sz w:val="16"/>
          <w:szCs w:val="16"/>
        </w:rPr>
        <w:commentReference w:id="11"/>
      </w:r>
      <w:r w:rsidRPr="00B121F4">
        <w:rPr>
          <w:szCs w:val="24"/>
          <w:lang w:val="en"/>
        </w:rPr>
        <w:t>Lastly, phonolite was found to provide the least amount of friction improvement (about 60% that of HFST) and showed rapid initial friction drop but a more stable long term deterioration level like that of HFST. These differences in cost and friction performance over time will lead to different performances in crash reduction and returns on investment, and thus it is crucial to observe and</w:t>
      </w:r>
      <w:r w:rsidRPr="00B121F4">
        <w:rPr>
          <w:lang w:val="en"/>
        </w:rPr>
        <w:t xml:space="preserve"> understand the characteristics of these FISTs under different roadway environments to create a</w:t>
      </w:r>
      <w:r w:rsidR="00767EE3">
        <w:rPr>
          <w:lang w:val="en"/>
        </w:rPr>
        <w:t xml:space="preserve"> </w:t>
      </w:r>
      <w:r w:rsidRPr="00B121F4">
        <w:rPr>
          <w:lang w:val="en"/>
        </w:rPr>
        <w:t>strategy that can maximize their crash reduction efficacy while minimizing the cost.</w:t>
      </w:r>
    </w:p>
    <w:p w14:paraId="272BE3A5" w14:textId="1E400D87" w:rsidR="00B121F4" w:rsidRPr="00B121F4" w:rsidRDefault="00B121F4" w:rsidP="00B121F4">
      <w:pPr>
        <w:spacing w:after="240"/>
        <w:rPr>
          <w:lang w:val="en"/>
        </w:rPr>
      </w:pPr>
      <w:r w:rsidRPr="00B121F4">
        <w:rPr>
          <w:lang w:val="en"/>
        </w:rPr>
        <w:lastRenderedPageBreak/>
        <w:t xml:space="preserve"> An available way to quantify the crash reduction efficacy of each FIST is through the calculation of a crash modification factor (CMF). CMFs are used to assess the efficacy of different FISTs in terms of the proportion of the crash frequency after FIST implementation to the crash frequency before FIST implementation. For example, a CMF of 0.75 means that the FIST is reducing crashes by 25% at a given location, and a CMF greater than 1.0 means that the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site characteristics before and after FIST implementation, such as the traffic volume. This method was proven to be effective by another study that calculated empirical Bayes CMFs for </w:t>
      </w:r>
      <w:r w:rsidR="00B0493E">
        <w:rPr>
          <w:lang w:val="en"/>
        </w:rPr>
        <w:t xml:space="preserve">HFST implementations on </w:t>
      </w:r>
      <w:r w:rsidRPr="00B121F4">
        <w:rPr>
          <w:lang w:val="en"/>
        </w:rPr>
        <w:t>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59C8FD98" w14:textId="77777777" w:rsidR="00B121F4" w:rsidRPr="00B121F4" w:rsidRDefault="00B121F4" w:rsidP="00B121F4">
      <w:pPr>
        <w:spacing w:after="240"/>
        <w:rPr>
          <w:lang w:val="en"/>
        </w:rPr>
      </w:pPr>
      <w:r w:rsidRPr="00B121F4">
        <w:rPr>
          <w:lang w:val="en"/>
        </w:rPr>
        <w:t>Therefore, the objective of this study is to analyze the effectiveness of phonolite, LWA, and HFST in reducing horizontal curve road departure crashes in Georgia by using naïve 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0EB58318"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12" w:name="_Toc109304582"/>
      <w:r w:rsidRPr="00B121F4">
        <w:rPr>
          <w:rFonts w:eastAsiaTheme="majorEastAsia" w:cstheme="majorBidi"/>
          <w:b/>
          <w:sz w:val="28"/>
          <w:szCs w:val="32"/>
          <w:lang w:val="en"/>
        </w:rPr>
        <w:t>METHODOLOGY</w:t>
      </w:r>
      <w:bookmarkEnd w:id="12"/>
    </w:p>
    <w:p w14:paraId="6472DF25"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13" w:name="_Toc109304583"/>
      <w:r w:rsidRPr="00B121F4">
        <w:rPr>
          <w:rFonts w:eastAsiaTheme="majorEastAsia" w:cstheme="majorBidi"/>
          <w:b/>
          <w:iCs/>
          <w:szCs w:val="26"/>
          <w:lang w:val="en"/>
        </w:rPr>
        <w:t xml:space="preserve">Dataset </w:t>
      </w:r>
      <w:commentRangeStart w:id="14"/>
      <w:r w:rsidRPr="00B121F4">
        <w:rPr>
          <w:rFonts w:eastAsiaTheme="majorEastAsia" w:cstheme="majorBidi"/>
          <w:b/>
          <w:iCs/>
          <w:szCs w:val="26"/>
          <w:lang w:val="en"/>
        </w:rPr>
        <w:t>Description</w:t>
      </w:r>
      <w:commentRangeEnd w:id="14"/>
      <w:r w:rsidRPr="00B121F4">
        <w:rPr>
          <w:rFonts w:eastAsiaTheme="majorEastAsia" w:cstheme="majorBidi"/>
          <w:b/>
          <w:iCs/>
          <w:szCs w:val="26"/>
          <w:lang w:val="en"/>
        </w:rPr>
        <w:commentReference w:id="14"/>
      </w:r>
      <w:r w:rsidRPr="00B121F4">
        <w:rPr>
          <w:rFonts w:eastAsiaTheme="majorEastAsia" w:cstheme="majorBidi"/>
          <w:b/>
          <w:iCs/>
          <w:szCs w:val="26"/>
          <w:lang w:val="en"/>
        </w:rPr>
        <w:t xml:space="preserve"> </w:t>
      </w:r>
      <w:bookmarkEnd w:id="13"/>
    </w:p>
    <w:p w14:paraId="25E78DD2" w14:textId="5A76D394" w:rsidR="00B121F4" w:rsidRPr="00B121F4" w:rsidRDefault="00B121F4" w:rsidP="00B121F4">
      <w:pPr>
        <w:spacing w:after="240"/>
        <w:rPr>
          <w:lang w:val="en"/>
        </w:rPr>
      </w:pPr>
      <w:r w:rsidRPr="00B121F4">
        <w:rPr>
          <w:lang w:val="en"/>
        </w:rPr>
        <w:t xml:space="preserve">In this study, the </w:t>
      </w:r>
      <w:r w:rsidRPr="00B121F4">
        <w:rPr>
          <w:szCs w:val="24"/>
          <w:lang w:val="en"/>
        </w:rPr>
        <w:t xml:space="preserve">crash data was provided by the </w:t>
      </w:r>
      <w:r w:rsidRPr="00B121F4">
        <w:rPr>
          <w:i/>
          <w:iCs/>
          <w:szCs w:val="24"/>
          <w:lang w:val="en"/>
        </w:rPr>
        <w:t>Numetric</w:t>
      </w:r>
      <w:r w:rsidRPr="00B121F4">
        <w:rPr>
          <w:szCs w:val="24"/>
          <w:lang w:val="en"/>
        </w:rPr>
        <w:t xml:space="preserve"> platform maintained by GDOT, and </w:t>
      </w:r>
      <w:r w:rsidR="005F73FB">
        <w:rPr>
          <w:szCs w:val="24"/>
          <w:lang w:val="en"/>
        </w:rPr>
        <w:t xml:space="preserve">the </w:t>
      </w:r>
      <w:r w:rsidRPr="00B121F4">
        <w:rPr>
          <w:szCs w:val="24"/>
          <w:lang w:val="en"/>
        </w:rPr>
        <w:t xml:space="preserve">curve data was provided by GDOT’s Smart Curve Information Extraction (Smart-CIE) tool (Tsai et al. 2016). The crash data included all crashes in Georgia’s districts 1, 2, and 6 from 2012 to 2020, and was </w:t>
      </w:r>
      <w:r w:rsidRPr="00B121F4">
        <w:rPr>
          <w:lang w:val="en"/>
        </w:rPr>
        <w:t xml:space="preserve">formatted as a collection of points </w:t>
      </w:r>
      <w:r w:rsidRPr="00B121F4">
        <w:rPr>
          <w:lang w:val="en" w:eastAsia="zh-CN"/>
        </w:rPr>
        <w:t xml:space="preserve">that included information such as the crash location, date of the crash, vehicles involved, and what the vehicles were doing as the collision occurred. </w:t>
      </w:r>
      <w:r w:rsidRPr="00B121F4">
        <w:rPr>
          <w:lang w:val="en"/>
        </w:rPr>
        <w:t>The curve data included curve locations that implemented phonolite in district 1, LWA in district 2, and HFST in district 6, and was formatted as a collection of polylines—best described as connected lines that form the approximate shapes of a road curve</w:t>
      </w:r>
      <w:r w:rsidR="00944EAA">
        <w:rPr>
          <w:lang w:val="en"/>
        </w:rPr>
        <w:t>.</w:t>
      </w:r>
      <w:r w:rsidRPr="00B121F4">
        <w:rPr>
          <w:lang w:val="en"/>
        </w:rPr>
        <w:t xml:space="preserve"> </w:t>
      </w:r>
      <w:r w:rsidR="00944EAA">
        <w:rPr>
          <w:lang w:val="en"/>
        </w:rPr>
        <w:t>The curve data i</w:t>
      </w:r>
      <w:r w:rsidRPr="00B121F4">
        <w:rPr>
          <w:lang w:val="en"/>
        </w:rPr>
        <w:t>ncluded information such as the curve location, length, radius, deflection angle, ball-bank indicator (BBI) reading, speed limit, curve advisory speed, and average annual daily traffic (AADT).</w:t>
      </w:r>
    </w:p>
    <w:p w14:paraId="3F388309" w14:textId="77777777" w:rsidR="00B121F4" w:rsidRPr="00B121F4" w:rsidRDefault="00B121F4" w:rsidP="00B121F4">
      <w:pPr>
        <w:spacing w:after="240"/>
        <w:rPr>
          <w:lang w:val="en"/>
        </w:rPr>
      </w:pPr>
      <w:r w:rsidRPr="00B121F4">
        <w:rPr>
          <w:lang w:val="en"/>
        </w:rPr>
        <w:t xml:space="preserve">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w:t>
      </w:r>
      <w:r w:rsidRPr="00B121F4">
        <w:rPr>
          <w:lang w:val="en"/>
        </w:rPr>
        <w:lastRenderedPageBreak/>
        <w:t>included crashes from 2012 to 2016, crashes after HFST implementation included crashes from 2018 to 2020, and crashes in 2017 were ignored.</w:t>
      </w:r>
    </w:p>
    <w:p w14:paraId="7607D0A0" w14:textId="77777777" w:rsidR="00B121F4" w:rsidRPr="00B121F4" w:rsidRDefault="00B121F4" w:rsidP="00B121F4">
      <w:pPr>
        <w:keepNext/>
        <w:keepLines/>
        <w:spacing w:before="240" w:after="0"/>
        <w:outlineLvl w:val="1"/>
        <w:rPr>
          <w:rFonts w:eastAsiaTheme="majorEastAsia" w:cstheme="majorBidi"/>
          <w:b/>
          <w:iCs/>
          <w:szCs w:val="26"/>
          <w:lang w:val="en"/>
        </w:rPr>
      </w:pPr>
      <w:r w:rsidRPr="00B121F4">
        <w:rPr>
          <w:rFonts w:eastAsiaTheme="majorEastAsia" w:cstheme="majorBidi"/>
          <w:b/>
          <w:iCs/>
          <w:szCs w:val="26"/>
          <w:lang w:val="en"/>
        </w:rPr>
        <w:t>Spatial Analysis</w:t>
      </w:r>
    </w:p>
    <w:p w14:paraId="24DB7A98" w14:textId="77777777" w:rsidR="00B121F4" w:rsidRPr="00B121F4" w:rsidRDefault="00B121F4" w:rsidP="00B121F4">
      <w:pPr>
        <w:spacing w:after="240"/>
        <w:rPr>
          <w:lang w:val="en"/>
        </w:rPr>
      </w:pPr>
      <w:r w:rsidRPr="00B121F4">
        <w:rPr>
          <w:lang w:val="en"/>
        </w:rPr>
        <w:t xml:space="preserve">There were some initial challenges with the identification of curve AADTs, as some curves did not have any AADTs attributed to them. To address this problem, curves that were not given </w:t>
      </w:r>
      <w:commentRangeStart w:id="15"/>
      <w:commentRangeStart w:id="16"/>
      <w:r w:rsidRPr="00B121F4">
        <w:rPr>
          <w:lang w:val="en"/>
        </w:rPr>
        <w:t>AADTs were manually given the most suitable AADT based on nearby count stations.</w:t>
      </w:r>
      <w:commentRangeEnd w:id="15"/>
      <w:r w:rsidRPr="00B121F4">
        <w:rPr>
          <w:lang w:val="en"/>
        </w:rPr>
        <w:t xml:space="preserve"> This count station data was provided by GDOT’s Traffic Analysis &amp; Data Application (TADA).</w:t>
      </w:r>
      <w:r w:rsidRPr="00B121F4">
        <w:rPr>
          <w:sz w:val="16"/>
          <w:szCs w:val="16"/>
        </w:rPr>
        <w:commentReference w:id="15"/>
      </w:r>
      <w:commentRangeEnd w:id="16"/>
      <w:r w:rsidRPr="00B121F4">
        <w:rPr>
          <w:sz w:val="16"/>
          <w:szCs w:val="16"/>
        </w:rPr>
        <w:commentReference w:id="16"/>
      </w:r>
    </w:p>
    <w:p w14:paraId="12FAE56D" w14:textId="77777777" w:rsidR="00B121F4" w:rsidRPr="00B121F4" w:rsidRDefault="00B121F4" w:rsidP="00B121F4">
      <w:pPr>
        <w:spacing w:after="240"/>
        <w:rPr>
          <w:lang w:val="en"/>
        </w:rPr>
      </w:pPr>
      <w:r w:rsidRPr="00B121F4">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3E402FA9" w14:textId="77777777" w:rsidR="00B121F4" w:rsidRPr="00B121F4" w:rsidRDefault="00B121F4" w:rsidP="00B121F4">
      <w:pPr>
        <w:keepNext/>
        <w:spacing w:after="240"/>
      </w:pPr>
      <w:r w:rsidRPr="00B121F4">
        <w:rPr>
          <w:noProof/>
          <w:lang w:val="en"/>
        </w:rPr>
        <w:drawing>
          <wp:inline distT="0" distB="0" distL="0" distR="0" wp14:anchorId="7AE98464" wp14:editId="6B88F4E0">
            <wp:extent cx="2987040" cy="36703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040" cy="3670300"/>
                    </a:xfrm>
                    <a:prstGeom prst="rect">
                      <a:avLst/>
                    </a:prstGeom>
                    <a:noFill/>
                  </pic:spPr>
                </pic:pic>
              </a:graphicData>
            </a:graphic>
          </wp:inline>
        </w:drawing>
      </w:r>
    </w:p>
    <w:p w14:paraId="3F712E8D" w14:textId="3A7E5E4E" w:rsidR="00B121F4" w:rsidRPr="00B121F4" w:rsidRDefault="00B121F4" w:rsidP="00B121F4">
      <w:pPr>
        <w:spacing w:after="200" w:line="240" w:lineRule="auto"/>
        <w:rPr>
          <w:b/>
          <w:iCs/>
          <w:szCs w:val="18"/>
          <w:lang w:val="en"/>
        </w:rPr>
      </w:pPr>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2</w:t>
      </w:r>
      <w:r w:rsidRPr="00B121F4">
        <w:rPr>
          <w:b/>
          <w:iCs/>
          <w:szCs w:val="18"/>
          <w:lang w:val="en"/>
        </w:rPr>
        <w:fldChar w:fldCharType="end"/>
      </w:r>
      <w:r w:rsidRPr="00B121F4">
        <w:rPr>
          <w:b/>
          <w:iCs/>
          <w:szCs w:val="18"/>
          <w:lang w:val="en"/>
        </w:rPr>
        <w:t xml:space="preserve">: Crash Selection Boundary (Knezevich </w:t>
      </w:r>
      <w:r w:rsidR="00DD73BF">
        <w:rPr>
          <w:b/>
          <w:iCs/>
          <w:szCs w:val="18"/>
          <w:lang w:val="en"/>
        </w:rPr>
        <w:t xml:space="preserve">et al. </w:t>
      </w:r>
      <w:r w:rsidRPr="00B121F4">
        <w:rPr>
          <w:b/>
          <w:iCs/>
          <w:szCs w:val="18"/>
          <w:lang w:val="en"/>
        </w:rPr>
        <w:t>2022)</w:t>
      </w:r>
    </w:p>
    <w:p w14:paraId="7413ADFD" w14:textId="77777777" w:rsidR="00B121F4" w:rsidRPr="00B121F4" w:rsidRDefault="00B121F4" w:rsidP="00B121F4">
      <w:pPr>
        <w:keepNext/>
        <w:spacing w:after="240"/>
        <w:jc w:val="center"/>
      </w:pPr>
      <w:r w:rsidRPr="00B121F4">
        <w:rPr>
          <w:noProof/>
        </w:rPr>
        <w:lastRenderedPageBreak/>
        <w:drawing>
          <wp:inline distT="0" distB="0" distL="0" distR="0" wp14:anchorId="00271BA8" wp14:editId="775CAD42">
            <wp:extent cx="5443434" cy="3705367"/>
            <wp:effectExtent l="0" t="0" r="5080" b="0"/>
            <wp:docPr id="45" name="Picture 4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33" cy="3712991"/>
                    </a:xfrm>
                    <a:prstGeom prst="rect">
                      <a:avLst/>
                    </a:prstGeom>
                    <a:noFill/>
                  </pic:spPr>
                </pic:pic>
              </a:graphicData>
            </a:graphic>
          </wp:inline>
        </w:drawing>
      </w:r>
    </w:p>
    <w:p w14:paraId="3206A9CA" w14:textId="5F78B065" w:rsidR="00B121F4" w:rsidRPr="00B121F4" w:rsidRDefault="00B121F4" w:rsidP="00B121F4">
      <w:pPr>
        <w:spacing w:after="200" w:line="240" w:lineRule="auto"/>
        <w:rPr>
          <w:b/>
          <w:iCs/>
          <w:szCs w:val="18"/>
          <w:lang w:val="en"/>
        </w:rPr>
      </w:pPr>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3</w:t>
      </w:r>
      <w:r w:rsidRPr="00B121F4">
        <w:rPr>
          <w:b/>
          <w:iCs/>
          <w:szCs w:val="18"/>
          <w:lang w:val="en"/>
        </w:rPr>
        <w:fldChar w:fldCharType="end"/>
      </w:r>
      <w:r w:rsidRPr="00B121F4">
        <w:rPr>
          <w:b/>
          <w:iCs/>
          <w:szCs w:val="18"/>
          <w:lang w:val="en"/>
        </w:rPr>
        <w:t>: Visualization of Selected Crashes on Curves</w:t>
      </w:r>
      <w:r w:rsidRPr="00B121F4">
        <w:rPr>
          <w:b/>
          <w:iCs/>
          <w:color w:val="FF0000"/>
          <w:szCs w:val="18"/>
          <w:lang w:val="en"/>
        </w:rPr>
        <w:t xml:space="preserve"> </w:t>
      </w:r>
      <w:r w:rsidRPr="00B121F4">
        <w:rPr>
          <w:b/>
          <w:iCs/>
          <w:szCs w:val="18"/>
          <w:lang w:val="en"/>
        </w:rPr>
        <w:t xml:space="preserve">(Knezevich </w:t>
      </w:r>
      <w:r w:rsidR="00DD73BF">
        <w:rPr>
          <w:b/>
          <w:iCs/>
          <w:szCs w:val="18"/>
          <w:lang w:val="en"/>
        </w:rPr>
        <w:t xml:space="preserve">et al. </w:t>
      </w:r>
      <w:r w:rsidRPr="00B121F4">
        <w:rPr>
          <w:b/>
          <w:iCs/>
          <w:szCs w:val="18"/>
          <w:lang w:val="en"/>
        </w:rPr>
        <w:t>2022)</w:t>
      </w:r>
    </w:p>
    <w:p w14:paraId="44AC6CFE"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17" w:name="_Toc109304584"/>
      <w:r w:rsidRPr="00B121F4">
        <w:rPr>
          <w:rFonts w:eastAsiaTheme="majorEastAsia" w:cstheme="majorBidi"/>
          <w:b/>
          <w:iCs/>
          <w:szCs w:val="26"/>
          <w:lang w:val="en"/>
        </w:rPr>
        <w:t>Naïve Bayes Approach to Developing CMFs</w:t>
      </w:r>
      <w:bookmarkEnd w:id="17"/>
    </w:p>
    <w:p w14:paraId="25DE3879" w14:textId="77777777" w:rsidR="00B121F4" w:rsidRPr="00B121F4" w:rsidRDefault="00B121F4" w:rsidP="00B121F4">
      <w:pPr>
        <w:spacing w:after="240"/>
        <w:rPr>
          <w:lang w:val="en"/>
        </w:rPr>
      </w:pPr>
      <w:r w:rsidRPr="00B121F4">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B121F4">
        <w:rPr>
          <w:b/>
          <w:bCs/>
          <w:lang w:val="en"/>
        </w:rPr>
        <w:t>Equation 1</w:t>
      </w:r>
      <w:r w:rsidRPr="00B121F4">
        <w:rPr>
          <w:lang w:val="en"/>
        </w:rPr>
        <w:t>:</w:t>
      </w:r>
    </w:p>
    <w:p w14:paraId="59293885" w14:textId="77777777" w:rsidR="00B121F4" w:rsidRPr="00B121F4" w:rsidRDefault="00B121F4" w:rsidP="00B121F4">
      <w:pPr>
        <w:spacing w:after="240"/>
        <w:rPr>
          <w:lang w:val="en"/>
        </w:rPr>
      </w:pPr>
      <w:commentRangeStart w:id="18"/>
      <m:oMath>
        <m:r>
          <m:rPr>
            <m:sty m:val="p"/>
          </m:rPr>
          <w:rPr>
            <w:rFonts w:ascii="Cambria Math" w:hAnsi="Cambria Math"/>
            <w:lang w:val="en"/>
          </w:rPr>
          <m:t xml:space="preserve">Naïve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commentRangeEnd w:id="18"/>
      <w:r w:rsidRPr="00B121F4">
        <w:rPr>
          <w:sz w:val="16"/>
          <w:szCs w:val="16"/>
        </w:rPr>
        <w:commentReference w:id="18"/>
      </w:r>
      <w:r w:rsidRPr="00B121F4">
        <w:rPr>
          <w:lang w:val="en"/>
        </w:rPr>
        <w:tab/>
      </w:r>
      <w:r w:rsidRPr="00B121F4">
        <w:rPr>
          <w:lang w:val="en"/>
        </w:rPr>
        <w:tab/>
        <w:t>(1)</w:t>
      </w:r>
    </w:p>
    <w:p w14:paraId="1D6A39DC" w14:textId="77777777" w:rsidR="00B121F4" w:rsidRPr="00B121F4" w:rsidRDefault="00B121F4" w:rsidP="00B121F4">
      <w:pPr>
        <w:spacing w:after="240"/>
        <w:rPr>
          <w:lang w:val="en"/>
        </w:rPr>
      </w:pPr>
      <w:r w:rsidRPr="00B121F4">
        <w:rPr>
          <w:lang w:val="en"/>
        </w:rPr>
        <w:t>The naïve CMFs in this study are calculated using the cumulative crash frequencies of all curves for each FIST. These cumulative naïve Bayes CMFs are then used to find which crash types should be used for the calculation of the empirical Bayes CMFs and to conduct an analysis on the significant roadway characteristics that affect the calculated CMFs the most.</w:t>
      </w:r>
    </w:p>
    <w:p w14:paraId="0F3A63D9"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19" w:name="_Toc109304585"/>
      <w:r w:rsidRPr="00B121F4">
        <w:rPr>
          <w:rFonts w:eastAsiaTheme="majorEastAsia" w:cstheme="majorBidi"/>
          <w:b/>
          <w:iCs/>
          <w:szCs w:val="26"/>
          <w:lang w:val="en"/>
        </w:rPr>
        <w:t>Empirical Bayes Method to Developing High Quality CMFs</w:t>
      </w:r>
      <w:bookmarkEnd w:id="19"/>
    </w:p>
    <w:p w14:paraId="4E1534C7" w14:textId="77777777" w:rsidR="00B121F4" w:rsidRPr="00B121F4" w:rsidRDefault="00B121F4" w:rsidP="00B121F4">
      <w:pPr>
        <w:spacing w:after="240"/>
        <w:rPr>
          <w:lang w:val="en"/>
        </w:rPr>
      </w:pPr>
      <w:r w:rsidRPr="00B121F4">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 have occurred had the FIST not been applied to the curve, and the observed crashes are weighed against these predictions to adjust the CMF.</w:t>
      </w:r>
    </w:p>
    <w:p w14:paraId="1E9691EF" w14:textId="771DA190" w:rsidR="00B121F4" w:rsidRPr="00B121F4" w:rsidRDefault="00B121F4" w:rsidP="00B121F4">
      <w:pPr>
        <w:spacing w:after="240"/>
        <w:rPr>
          <w:lang w:val="en" w:eastAsia="zh-CN"/>
        </w:rPr>
      </w:pPr>
      <w:r w:rsidRPr="00B121F4">
        <w:rPr>
          <w:lang w:val="en"/>
        </w:rPr>
        <w:lastRenderedPageBreak/>
        <w:t xml:space="preserve">For example, a curve that had a FIST implemented but also a significantly higher traffic volume could possibly observe a higher number of crashes after the FIST. </w:t>
      </w:r>
      <w:r w:rsidRPr="00B121F4">
        <w:rPr>
          <w:lang w:val="en" w:eastAsia="zh-CN"/>
        </w:rPr>
        <w:t xml:space="preserve">Using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This study follows the procedures from the </w:t>
      </w:r>
      <w:r w:rsidR="00F10762">
        <w:rPr>
          <w:lang w:val="en" w:eastAsia="zh-CN"/>
        </w:rPr>
        <w:t>Federal Highway Administration’s (</w:t>
      </w:r>
      <w:r w:rsidRPr="00B121F4">
        <w:rPr>
          <w:lang w:val="en" w:eastAsia="zh-CN"/>
        </w:rPr>
        <w:t>FHWA</w:t>
      </w:r>
      <w:r w:rsidR="00F10762">
        <w:rPr>
          <w:lang w:val="en" w:eastAsia="zh-CN"/>
        </w:rPr>
        <w:t>)</w:t>
      </w:r>
      <w:r w:rsidRPr="00B121F4">
        <w:rPr>
          <w:lang w:val="en" w:eastAsia="zh-CN"/>
        </w:rPr>
        <w:t xml:space="preserve"> </w:t>
      </w:r>
      <w:r w:rsidRPr="00B121F4">
        <w:rPr>
          <w:i/>
          <w:iCs/>
          <w:lang w:val="en" w:eastAsia="zh-CN"/>
        </w:rPr>
        <w:t>A Guide to Developing Quality Crash Modification Factors</w:t>
      </w:r>
      <w:r w:rsidRPr="00B121F4">
        <w:rPr>
          <w:lang w:val="en" w:eastAsia="zh-CN"/>
        </w:rPr>
        <w:t xml:space="preserve"> (FHWA 2010).</w:t>
      </w:r>
    </w:p>
    <w:p w14:paraId="116936EC" w14:textId="77777777" w:rsidR="00B121F4" w:rsidRPr="00B121F4" w:rsidRDefault="00B121F4" w:rsidP="00B121F4">
      <w:pPr>
        <w:keepNext/>
        <w:keepLines/>
        <w:spacing w:before="240" w:after="0"/>
        <w:outlineLvl w:val="2"/>
        <w:rPr>
          <w:rFonts w:eastAsiaTheme="majorEastAsia" w:cstheme="majorBidi"/>
          <w:bCs/>
          <w:i/>
          <w:szCs w:val="26"/>
          <w:lang w:val="en"/>
        </w:rPr>
      </w:pPr>
      <w:bookmarkStart w:id="20" w:name="_Toc109304586"/>
      <w:r w:rsidRPr="00B121F4">
        <w:rPr>
          <w:rFonts w:eastAsiaTheme="majorEastAsia" w:cstheme="majorBidi"/>
          <w:bCs/>
          <w:i/>
          <w:szCs w:val="26"/>
          <w:lang w:val="en"/>
        </w:rPr>
        <w:t>Development of Safety Performance Function Prediction Models</w:t>
      </w:r>
      <w:bookmarkEnd w:id="20"/>
    </w:p>
    <w:p w14:paraId="0C6CBEF3" w14:textId="0C1C3838" w:rsidR="00B121F4" w:rsidRPr="00B121F4" w:rsidRDefault="00B121F4" w:rsidP="00B121F4">
      <w:pPr>
        <w:spacing w:after="240"/>
        <w:rPr>
          <w:lang w:val="en"/>
        </w:rPr>
      </w:pPr>
      <w:r w:rsidRPr="00B121F4">
        <w:rPr>
          <w:lang w:val="en"/>
        </w:rPr>
        <w:t xml:space="preserve">As noted in the previous section, the safety performance function (SPF) is used to calculate the predicted number of crashes needed in order to calculate the EB CMF. The predicted crashes are calculated based on the curve site characteristics, which for this study includes whether the </w:t>
      </w:r>
      <w:r w:rsidR="00A9357A">
        <w:rPr>
          <w:lang w:val="en"/>
        </w:rPr>
        <w:t xml:space="preserve">curve </w:t>
      </w:r>
      <w:r w:rsidRPr="00B121F4">
        <w:rPr>
          <w:lang w:val="en"/>
        </w:rPr>
        <w:t>road</w:t>
      </w:r>
      <w:r w:rsidR="00A9357A">
        <w:rPr>
          <w:lang w:val="en"/>
        </w:rPr>
        <w:t>s</w:t>
      </w:r>
      <w:r w:rsidRPr="00B121F4">
        <w:rPr>
          <w:lang w:val="en"/>
        </w:rPr>
        <w:t xml:space="preserve"> </w:t>
      </w:r>
      <w:r w:rsidR="00A9357A">
        <w:rPr>
          <w:lang w:val="en"/>
        </w:rPr>
        <w:t>are</w:t>
      </w:r>
      <w:r w:rsidRPr="00B121F4">
        <w:rPr>
          <w:lang w:val="en"/>
        </w:rPr>
        <w:t xml:space="preserve"> divided, the natural logarithm (ln) of the curves’ deflection angle, the curve length</w:t>
      </w:r>
      <w:r w:rsidR="00386998">
        <w:rPr>
          <w:lang w:val="en"/>
        </w:rPr>
        <w:t>s</w:t>
      </w:r>
      <w:r w:rsidRPr="00B121F4">
        <w:rPr>
          <w:lang w:val="en"/>
        </w:rPr>
        <w:t>, the ln of the AADT</w:t>
      </w:r>
      <w:r w:rsidR="00386998">
        <w:rPr>
          <w:lang w:val="en"/>
        </w:rPr>
        <w:t>s</w:t>
      </w:r>
      <w:r w:rsidRPr="00B121F4">
        <w:rPr>
          <w:lang w:val="en"/>
        </w:rPr>
        <w:t xml:space="preserve"> of the curve</w:t>
      </w:r>
      <w:r w:rsidR="00386998">
        <w:rPr>
          <w:lang w:val="en"/>
        </w:rPr>
        <w:t>s</w:t>
      </w:r>
      <w:r w:rsidRPr="00B121F4">
        <w:rPr>
          <w:lang w:val="en"/>
        </w:rPr>
        <w:t xml:space="preserve">, the ln of the ball bank indicator (BBI) measurement of the lateral forces one experiences on </w:t>
      </w:r>
      <w:r w:rsidR="00386998">
        <w:rPr>
          <w:lang w:val="en"/>
        </w:rPr>
        <w:t>the</w:t>
      </w:r>
      <w:r w:rsidRPr="00B121F4">
        <w:rPr>
          <w:lang w:val="en"/>
        </w:rPr>
        <w:t xml:space="preserve"> curve</w:t>
      </w:r>
      <w:r w:rsidR="00386998">
        <w:rPr>
          <w:lang w:val="en"/>
        </w:rPr>
        <w:t>s</w:t>
      </w:r>
      <w:r w:rsidRPr="00B121F4">
        <w:rPr>
          <w:lang w:val="en"/>
        </w:rPr>
        <w:t>, and the speed difference</w:t>
      </w:r>
      <w:r w:rsidR="00386998">
        <w:rPr>
          <w:lang w:val="en"/>
        </w:rPr>
        <w:t>s</w:t>
      </w:r>
      <w:r w:rsidRPr="00B121F4">
        <w:rPr>
          <w:lang w:val="en"/>
        </w:rPr>
        <w:t xml:space="preserve"> between the posted speed limit</w:t>
      </w:r>
      <w:r w:rsidR="00386998">
        <w:rPr>
          <w:lang w:val="en"/>
        </w:rPr>
        <w:t>s</w:t>
      </w:r>
      <w:r w:rsidRPr="00B121F4">
        <w:rPr>
          <w:lang w:val="en"/>
        </w:rPr>
        <w:t xml:space="preserve"> and the advisory curve speed limit</w:t>
      </w:r>
      <w:r w:rsidR="00386998">
        <w:rPr>
          <w:lang w:val="en"/>
        </w:rPr>
        <w:t>s</w:t>
      </w:r>
      <w:r w:rsidRPr="00B121F4">
        <w:rPr>
          <w:lang w:val="en"/>
        </w:rPr>
        <w:t xml:space="preserve">. BBI measurements were obtained by a Rieker Inc. Survey of GDOT state routes, and this data was used to calculate advisory speed limit. </w:t>
      </w:r>
    </w:p>
    <w:p w14:paraId="42E62121" w14:textId="77777777" w:rsidR="00B121F4" w:rsidRPr="00B121F4" w:rsidRDefault="00B121F4" w:rsidP="00B121F4">
      <w:pPr>
        <w:spacing w:after="240"/>
        <w:rPr>
          <w:lang w:val="en"/>
        </w:rPr>
      </w:pPr>
      <w:r w:rsidRPr="00B121F4">
        <w:rPr>
          <w:lang w:val="en"/>
        </w:rPr>
        <w:t>Using a negative binomial model, the natural log of crash frequency of a curve is predicted as a function of the curve site characteristics. The calculation for the predicted number of crashes per year (P) given certain curve characteristics (C</w:t>
      </w:r>
      <w:r w:rsidRPr="00B121F4">
        <w:rPr>
          <w:vertAlign w:val="subscript"/>
          <w:lang w:val="en"/>
        </w:rPr>
        <w:t>n</w:t>
      </w:r>
      <w:r w:rsidRPr="00B121F4">
        <w:rPr>
          <w:lang w:val="en"/>
        </w:rPr>
        <w:t>), coefficients for those characteristics (Y</w:t>
      </w:r>
      <w:r w:rsidRPr="00B121F4">
        <w:rPr>
          <w:vertAlign w:val="subscript"/>
          <w:lang w:val="en"/>
        </w:rPr>
        <w:t>n</w:t>
      </w:r>
      <w:r w:rsidRPr="00B121F4">
        <w:rPr>
          <w:lang w:val="en"/>
        </w:rPr>
        <w:t>), and an intercept C</w:t>
      </w:r>
      <w:r w:rsidRPr="00B121F4">
        <w:rPr>
          <w:vertAlign w:val="subscript"/>
          <w:lang w:val="en"/>
        </w:rPr>
        <w:t>0</w:t>
      </w:r>
      <w:r w:rsidRPr="00B121F4">
        <w:rPr>
          <w:lang w:val="en"/>
        </w:rPr>
        <w:t xml:space="preserve"> is as follows in </w:t>
      </w:r>
      <w:r w:rsidRPr="00B121F4">
        <w:rPr>
          <w:b/>
          <w:bCs/>
          <w:lang w:val="en"/>
        </w:rPr>
        <w:t>Equation 2</w:t>
      </w:r>
      <w:r w:rsidRPr="00B121F4">
        <w:rPr>
          <w:lang w:val="en"/>
        </w:rPr>
        <w:t>:</w:t>
      </w:r>
    </w:p>
    <w:p w14:paraId="1191D951" w14:textId="77777777" w:rsidR="00B121F4" w:rsidRPr="00B121F4" w:rsidRDefault="000B5807" w:rsidP="00B121F4">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00B121F4" w:rsidRPr="00B121F4">
        <w:rPr>
          <w:lang w:val="en"/>
        </w:rPr>
        <w:tab/>
      </w:r>
      <w:r w:rsidR="00B121F4" w:rsidRPr="00B121F4">
        <w:rPr>
          <w:lang w:val="en"/>
        </w:rPr>
        <w:tab/>
        <w:t>(2)</w:t>
      </w:r>
    </w:p>
    <w:p w14:paraId="234AA23D" w14:textId="48CF1A24" w:rsidR="00B121F4" w:rsidRPr="00B121F4" w:rsidRDefault="00B121F4" w:rsidP="00B121F4">
      <w:pPr>
        <w:spacing w:after="240"/>
        <w:rPr>
          <w:color w:val="FF0000"/>
          <w:lang w:val="en"/>
        </w:rPr>
      </w:pPr>
      <w:r w:rsidRPr="00B121F4">
        <w:rPr>
          <w:lang w:val="en"/>
        </w:rPr>
        <w:t xml:space="preserve">More on the methodology to develop these SPFS can be found </w:t>
      </w:r>
      <w:commentRangeStart w:id="21"/>
      <w:r w:rsidRPr="00B121F4">
        <w:rPr>
          <w:lang w:val="en"/>
        </w:rPr>
        <w:t xml:space="preserve">(Knezevich </w:t>
      </w:r>
      <w:r w:rsidR="00B1550D">
        <w:rPr>
          <w:lang w:val="en"/>
        </w:rPr>
        <w:t xml:space="preserve">et al. </w:t>
      </w:r>
      <w:r w:rsidRPr="00B121F4">
        <w:rPr>
          <w:lang w:val="en"/>
        </w:rPr>
        <w:t xml:space="preserve">2022). </w:t>
      </w:r>
      <w:commentRangeEnd w:id="21"/>
      <w:r w:rsidRPr="00B121F4">
        <w:rPr>
          <w:sz w:val="16"/>
          <w:szCs w:val="16"/>
        </w:rPr>
        <w:commentReference w:id="21"/>
      </w:r>
      <w:r w:rsidRPr="00B121F4">
        <w:rPr>
          <w:lang w:val="en"/>
        </w:rPr>
        <w:t>A separate model and set of coefficients are created for each crash type identified after the calculation of the naïve Bayes CMFs.</w:t>
      </w:r>
    </w:p>
    <w:p w14:paraId="013EBF47" w14:textId="1C025B72" w:rsidR="00B121F4" w:rsidRPr="00B121F4" w:rsidRDefault="00B121F4" w:rsidP="00B121F4">
      <w:pPr>
        <w:keepNext/>
        <w:keepLines/>
        <w:spacing w:before="240" w:after="0"/>
        <w:outlineLvl w:val="2"/>
        <w:rPr>
          <w:rFonts w:eastAsiaTheme="majorEastAsia" w:cstheme="majorBidi"/>
          <w:bCs/>
          <w:i/>
          <w:szCs w:val="26"/>
          <w:lang w:val="en"/>
        </w:rPr>
      </w:pPr>
      <w:bookmarkStart w:id="22" w:name="_Toc109304587"/>
      <w:r w:rsidRPr="00B121F4">
        <w:rPr>
          <w:rFonts w:eastAsiaTheme="majorEastAsia" w:cstheme="majorBidi"/>
          <w:bCs/>
          <w:i/>
          <w:szCs w:val="26"/>
          <w:lang w:val="en"/>
        </w:rPr>
        <w:t>Calculation of the E</w:t>
      </w:r>
      <w:r w:rsidR="00E05354">
        <w:rPr>
          <w:rFonts w:eastAsiaTheme="majorEastAsia" w:cstheme="majorBidi"/>
          <w:bCs/>
          <w:i/>
          <w:szCs w:val="26"/>
          <w:lang w:val="en"/>
        </w:rPr>
        <w:t xml:space="preserve">mpirical </w:t>
      </w:r>
      <w:r w:rsidRPr="00B121F4">
        <w:rPr>
          <w:rFonts w:eastAsiaTheme="majorEastAsia" w:cstheme="majorBidi"/>
          <w:bCs/>
          <w:i/>
          <w:szCs w:val="26"/>
          <w:lang w:val="en"/>
        </w:rPr>
        <w:t>B</w:t>
      </w:r>
      <w:r w:rsidR="00E05354">
        <w:rPr>
          <w:rFonts w:eastAsiaTheme="majorEastAsia" w:cstheme="majorBidi"/>
          <w:bCs/>
          <w:i/>
          <w:szCs w:val="26"/>
          <w:lang w:val="en"/>
        </w:rPr>
        <w:t>ayes</w:t>
      </w:r>
      <w:r w:rsidRPr="00B121F4">
        <w:rPr>
          <w:rFonts w:eastAsiaTheme="majorEastAsia" w:cstheme="majorBidi"/>
          <w:bCs/>
          <w:i/>
          <w:szCs w:val="26"/>
          <w:lang w:val="en"/>
        </w:rPr>
        <w:t xml:space="preserve"> CMF</w:t>
      </w:r>
      <w:bookmarkEnd w:id="22"/>
    </w:p>
    <w:p w14:paraId="5F3CB459" w14:textId="28A46633" w:rsidR="00B121F4" w:rsidRPr="00B121F4" w:rsidRDefault="00B121F4" w:rsidP="00B121F4">
      <w:pPr>
        <w:spacing w:after="240"/>
        <w:rPr>
          <w:lang w:val="en"/>
        </w:rPr>
      </w:pPr>
      <w:r w:rsidRPr="00B121F4">
        <w:rPr>
          <w:lang w:val="en"/>
        </w:rPr>
        <w:t xml:space="preserve">To weigh the observed number of crashes against the predicted number crashes generated by the SPF, the two values are first combined into an expected number of crashes for both before and after implementation of </w:t>
      </w:r>
      <w:r w:rsidR="00D15D4D">
        <w:rPr>
          <w:lang w:val="en"/>
        </w:rPr>
        <w:t xml:space="preserve">a </w:t>
      </w:r>
      <w:r w:rsidRPr="00B121F4">
        <w:rPr>
          <w:lang w:val="en"/>
        </w:rPr>
        <w:t>FIST. The expected number of crashes before FIST implementation (E</w:t>
      </w:r>
      <w:r w:rsidRPr="00B121F4">
        <w:rPr>
          <w:vertAlign w:val="subscript"/>
          <w:lang w:val="en"/>
        </w:rPr>
        <w:t>before</w:t>
      </w:r>
      <w:r w:rsidRPr="00B121F4">
        <w:rPr>
          <w:lang w:val="en"/>
        </w:rPr>
        <w:t xml:space="preserve">) is calculated using the cumulative crash frequency before FIST implementation for all curves (O), the cumulative predicted crash frequency before FIST implementation for all curves (P), and a weight </w:t>
      </w:r>
      <w:r w:rsidRPr="00B121F4">
        <w:rPr>
          <w:i/>
          <w:iCs/>
          <w:lang w:val="en"/>
        </w:rPr>
        <w:t>w</w:t>
      </w:r>
      <w:r w:rsidRPr="00B121F4">
        <w:rPr>
          <w:lang w:val="en"/>
        </w:rPr>
        <w:t xml:space="preserve"> in the following </w:t>
      </w:r>
      <w:r w:rsidRPr="00B121F4">
        <w:rPr>
          <w:b/>
          <w:bCs/>
          <w:lang w:val="en"/>
        </w:rPr>
        <w:t>Equation 3</w:t>
      </w:r>
      <w:r w:rsidRPr="00B121F4">
        <w:rPr>
          <w:lang w:val="en"/>
        </w:rPr>
        <w:t>:</w:t>
      </w:r>
    </w:p>
    <w:p w14:paraId="36DFA4F5" w14:textId="77777777" w:rsidR="00B121F4" w:rsidRPr="00B121F4" w:rsidRDefault="000B5807" w:rsidP="00B121F4">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00B121F4" w:rsidRPr="00B121F4">
        <w:rPr>
          <w:lang w:val="en"/>
        </w:rPr>
        <w:tab/>
      </w:r>
      <w:r w:rsidR="00B121F4" w:rsidRPr="00B121F4">
        <w:rPr>
          <w:lang w:val="en"/>
        </w:rPr>
        <w:tab/>
        <w:t>(3)</w:t>
      </w:r>
    </w:p>
    <w:p w14:paraId="3CC81C27" w14:textId="77777777" w:rsidR="00B121F4" w:rsidRPr="00B121F4" w:rsidRDefault="00B121F4" w:rsidP="00B121F4">
      <w:pPr>
        <w:spacing w:after="240"/>
        <w:rPr>
          <w:lang w:val="en"/>
        </w:rPr>
      </w:pPr>
      <w:r w:rsidRPr="00B121F4">
        <w:rPr>
          <w:lang w:val="en"/>
        </w:rPr>
        <w:t xml:space="preserve">The weight </w:t>
      </w:r>
      <w:r w:rsidRPr="00B121F4">
        <w:rPr>
          <w:i/>
          <w:iCs/>
          <w:lang w:val="en"/>
        </w:rPr>
        <w:t xml:space="preserve">w </w:t>
      </w:r>
      <w:r w:rsidRPr="00B121F4">
        <w:rPr>
          <w:lang w:val="en"/>
        </w:rPr>
        <w:t xml:space="preserve">can be calculated by using </w:t>
      </w:r>
      <w:r w:rsidRPr="00B121F4">
        <w:rPr>
          <w:i/>
          <w:iCs/>
          <w:lang w:val="en"/>
        </w:rPr>
        <w:t>k</w:t>
      </w:r>
      <w:r w:rsidRPr="00B121F4">
        <w:rPr>
          <w:lang w:val="en"/>
        </w:rPr>
        <w:t xml:space="preserve">, the dispersion of the SPF prediction model, and the following </w:t>
      </w:r>
      <w:r w:rsidRPr="00B121F4">
        <w:rPr>
          <w:b/>
          <w:bCs/>
          <w:lang w:val="en"/>
        </w:rPr>
        <w:t>Equation 4</w:t>
      </w:r>
      <w:r w:rsidRPr="00B121F4">
        <w:rPr>
          <w:lang w:val="en"/>
        </w:rPr>
        <w:t>:</w:t>
      </w:r>
    </w:p>
    <w:p w14:paraId="63ECD324" w14:textId="77777777" w:rsidR="00B121F4" w:rsidRPr="00B121F4" w:rsidRDefault="00B121F4" w:rsidP="00B121F4">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B121F4">
        <w:rPr>
          <w:lang w:val="en"/>
        </w:rPr>
        <w:tab/>
      </w:r>
      <w:r w:rsidRPr="00B121F4">
        <w:rPr>
          <w:lang w:val="en"/>
        </w:rPr>
        <w:tab/>
        <w:t>(4)</w:t>
      </w:r>
    </w:p>
    <w:p w14:paraId="0F6CF727" w14:textId="77777777" w:rsidR="00B121F4" w:rsidRPr="00B121F4" w:rsidRDefault="00B121F4" w:rsidP="00B121F4">
      <w:pPr>
        <w:spacing w:after="240"/>
        <w:rPr>
          <w:lang w:val="en"/>
        </w:rPr>
      </w:pPr>
      <w:r w:rsidRPr="00B121F4">
        <w:rPr>
          <w:lang w:val="en"/>
        </w:rPr>
        <w:lastRenderedPageBreak/>
        <w:t xml:space="preserve">The expected number of crashes after the FIST is found using the following </w:t>
      </w:r>
      <w:r w:rsidRPr="00B121F4">
        <w:rPr>
          <w:b/>
          <w:bCs/>
          <w:lang w:val="en"/>
        </w:rPr>
        <w:t>Equation 5</w:t>
      </w:r>
      <w:r w:rsidRPr="00B121F4">
        <w:rPr>
          <w:lang w:val="en"/>
        </w:rPr>
        <w:t>:</w:t>
      </w:r>
    </w:p>
    <w:p w14:paraId="62525C4C" w14:textId="77777777" w:rsidR="00B121F4" w:rsidRPr="00B121F4" w:rsidRDefault="000B5807" w:rsidP="00B121F4">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00B121F4" w:rsidRPr="00B121F4">
        <w:rPr>
          <w:lang w:val="en"/>
        </w:rPr>
        <w:tab/>
      </w:r>
      <w:r w:rsidR="00B121F4" w:rsidRPr="00B121F4">
        <w:rPr>
          <w:lang w:val="en"/>
        </w:rPr>
        <w:tab/>
        <w:t>(5)</w:t>
      </w:r>
    </w:p>
    <w:p w14:paraId="0CABB43E" w14:textId="77777777" w:rsidR="00B121F4" w:rsidRPr="00B121F4" w:rsidRDefault="00B121F4" w:rsidP="00B121F4">
      <w:pPr>
        <w:spacing w:after="240"/>
        <w:rPr>
          <w:lang w:val="en"/>
        </w:rPr>
      </w:pPr>
      <w:r w:rsidRPr="00B121F4">
        <w:rPr>
          <w:lang w:val="en"/>
        </w:rPr>
        <w:t>The variance (</w:t>
      </w:r>
      <w:r w:rsidRPr="00B121F4">
        <w:rPr>
          <w:i/>
          <w:iCs/>
          <w:lang w:val="en"/>
        </w:rPr>
        <w:t>V</w:t>
      </w:r>
      <w:r w:rsidRPr="00B121F4">
        <w:rPr>
          <w:lang w:val="en"/>
        </w:rPr>
        <w:t xml:space="preserve">) of the expected crashes after is then found using the following </w:t>
      </w:r>
      <w:r w:rsidRPr="00B121F4">
        <w:rPr>
          <w:b/>
          <w:bCs/>
          <w:lang w:val="en"/>
        </w:rPr>
        <w:t>Equation 6</w:t>
      </w:r>
      <w:r w:rsidRPr="00B121F4">
        <w:rPr>
          <w:lang w:val="en"/>
        </w:rPr>
        <w:t>:</w:t>
      </w:r>
    </w:p>
    <w:p w14:paraId="322E5FD4" w14:textId="77777777" w:rsidR="00B121F4" w:rsidRPr="00B121F4" w:rsidRDefault="00B121F4" w:rsidP="00B121F4">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B121F4">
        <w:rPr>
          <w:lang w:val="en"/>
        </w:rPr>
        <w:tab/>
      </w:r>
      <w:r w:rsidRPr="00B121F4">
        <w:rPr>
          <w:lang w:val="en"/>
        </w:rPr>
        <w:tab/>
        <w:t>(6)</w:t>
      </w:r>
    </w:p>
    <w:p w14:paraId="381F0F6C" w14:textId="77777777" w:rsidR="00B121F4" w:rsidRPr="00B121F4" w:rsidRDefault="00B121F4" w:rsidP="00B121F4">
      <w:pPr>
        <w:spacing w:after="240"/>
        <w:rPr>
          <w:lang w:val="en"/>
        </w:rPr>
      </w:pPr>
      <w:r w:rsidRPr="00B121F4">
        <w:rPr>
          <w:lang w:val="en"/>
        </w:rPr>
        <w:t xml:space="preserve">Using these values, the final EB CMF is calculated using </w:t>
      </w:r>
      <w:r w:rsidRPr="00B121F4">
        <w:rPr>
          <w:b/>
          <w:bCs/>
          <w:lang w:val="en"/>
        </w:rPr>
        <w:t>Equation 7</w:t>
      </w:r>
      <w:r w:rsidRPr="00B121F4">
        <w:rPr>
          <w:lang w:val="en"/>
        </w:rPr>
        <w:t>:</w:t>
      </w:r>
    </w:p>
    <w:p w14:paraId="1A9F800C" w14:textId="77777777" w:rsidR="00B121F4" w:rsidRPr="00B121F4" w:rsidRDefault="00B121F4" w:rsidP="00B121F4">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B121F4">
        <w:rPr>
          <w:lang w:val="en"/>
        </w:rPr>
        <w:tab/>
      </w:r>
      <w:r w:rsidRPr="00B121F4">
        <w:rPr>
          <w:lang w:val="en"/>
        </w:rPr>
        <w:tab/>
        <w:t>(7)</w:t>
      </w:r>
    </w:p>
    <w:p w14:paraId="74000FB8" w14:textId="77777777" w:rsidR="00B121F4" w:rsidRPr="00B121F4" w:rsidRDefault="00B121F4" w:rsidP="00B121F4">
      <w:pPr>
        <w:spacing w:after="240"/>
        <w:rPr>
          <w:lang w:val="en"/>
        </w:rPr>
      </w:pPr>
      <w:r w:rsidRPr="00B121F4">
        <w:rPr>
          <w:lang w:val="en"/>
        </w:rPr>
        <w:t xml:space="preserve">The calculation of the standard error of the EB CMF is as follows in </w:t>
      </w:r>
      <w:r w:rsidRPr="00B121F4">
        <w:rPr>
          <w:b/>
          <w:bCs/>
          <w:lang w:val="en"/>
        </w:rPr>
        <w:t>Equation 8</w:t>
      </w:r>
      <w:r w:rsidRPr="00B121F4">
        <w:rPr>
          <w:lang w:val="en"/>
        </w:rPr>
        <w:t>:</w:t>
      </w:r>
    </w:p>
    <w:p w14:paraId="4167EAFF" w14:textId="77777777" w:rsidR="00B121F4" w:rsidRPr="00B121F4" w:rsidRDefault="00B121F4" w:rsidP="00B121F4">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B121F4">
        <w:rPr>
          <w:lang w:val="en"/>
        </w:rPr>
        <w:tab/>
      </w:r>
      <w:r w:rsidRPr="00B121F4">
        <w:rPr>
          <w:lang w:val="en"/>
        </w:rPr>
        <w:tab/>
        <w:t>(8)</w:t>
      </w:r>
    </w:p>
    <w:p w14:paraId="4AAF1ADE" w14:textId="77777777" w:rsidR="00B121F4" w:rsidRPr="00B121F4" w:rsidRDefault="00B121F4" w:rsidP="00B121F4">
      <w:pPr>
        <w:spacing w:after="240"/>
        <w:rPr>
          <w:lang w:val="en"/>
        </w:rPr>
      </w:pPr>
      <w:r w:rsidRPr="00B121F4">
        <w:rPr>
          <w:lang w:val="en"/>
        </w:rPr>
        <w:t>Multiple CMFs are calculated for each FIST using the crash types found in the naïve Bayes CMF crash type analysis.</w:t>
      </w:r>
    </w:p>
    <w:p w14:paraId="3AA69582"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23" w:name="_Toc109304588"/>
      <w:r w:rsidRPr="00B121F4">
        <w:rPr>
          <w:rFonts w:eastAsiaTheme="majorEastAsia" w:cstheme="majorBidi"/>
          <w:b/>
          <w:iCs/>
          <w:szCs w:val="26"/>
          <w:lang w:val="en"/>
        </w:rPr>
        <w:t xml:space="preserve">Modeling naïve CMFs as functions of </w:t>
      </w:r>
      <w:bookmarkEnd w:id="23"/>
      <w:r w:rsidRPr="00B121F4">
        <w:rPr>
          <w:rFonts w:eastAsiaTheme="majorEastAsia" w:cstheme="majorBidi"/>
          <w:b/>
          <w:iCs/>
          <w:szCs w:val="26"/>
          <w:lang w:val="en"/>
        </w:rPr>
        <w:t>curve site characteristics</w:t>
      </w:r>
    </w:p>
    <w:p w14:paraId="23C2746B" w14:textId="77777777" w:rsidR="00B121F4" w:rsidRPr="00B121F4" w:rsidRDefault="00B121F4" w:rsidP="00B121F4">
      <w:pPr>
        <w:rPr>
          <w:rFonts w:eastAsiaTheme="majorEastAsia" w:cstheme="majorBidi"/>
          <w:lang w:val="en"/>
        </w:rPr>
      </w:pPr>
      <w:r w:rsidRPr="00B121F4">
        <w:rPr>
          <w:lang w:val="en"/>
        </w:rPr>
        <w:t>After the naïve Bayes CMFs are calculated, a regression analysis in R is performed to understand the effect of different site characteristics on those CMFs and to propose a potential model for predicting future CMFs given a set of site characteristics.</w:t>
      </w:r>
      <w:r w:rsidRPr="00B121F4">
        <w:rPr>
          <w:rFonts w:eastAsiaTheme="majorEastAsia" w:cstheme="majorBidi"/>
          <w:lang w:val="en"/>
        </w:rPr>
        <w:t xml:space="preserve"> </w:t>
      </w:r>
      <w:r w:rsidRPr="00B121F4">
        <w:rPr>
          <w:lang w:val="en"/>
        </w:rPr>
        <w:t>In this study, this analysis is limited to CMFs for HFST in district 6. The site characteristics used for this analysis are selected on the basis that these characteristics should be accessible to engineers before implementing the FIST. Thus, the roadway characteristics selected for the analysis are the speed limit of the curve, the curve length, the BBI measurement of the curve, the average AADT of the curve before HFST implementation, the intersection-related crash frequency of the curve before HFST implementation, and the crash frequency of the curve before HFST implementation. A multiple linear regression model that uses the calculated naïve CMFs as the dependent variable and the selected site characteristics as the independent variables is generated, and a backward and forward feature selection process is performed to find the significant site characteristics. The multiple linear regression, given curve characteristics C</w:t>
      </w:r>
      <w:r w:rsidRPr="00B121F4">
        <w:rPr>
          <w:vertAlign w:val="subscript"/>
          <w:lang w:val="en"/>
        </w:rPr>
        <w:t xml:space="preserve">n, </w:t>
      </w:r>
      <w:r w:rsidRPr="00B121F4">
        <w:rPr>
          <w:lang w:val="en"/>
        </w:rPr>
        <w:t>coefficients for those characteristics Z</w:t>
      </w:r>
      <w:r w:rsidRPr="00B121F4">
        <w:rPr>
          <w:vertAlign w:val="subscript"/>
          <w:lang w:val="en"/>
        </w:rPr>
        <w:t>n</w:t>
      </w:r>
      <w:r w:rsidRPr="00B121F4">
        <w:rPr>
          <w:lang w:val="en"/>
        </w:rPr>
        <w:t>, and an intercept C</w:t>
      </w:r>
      <w:r w:rsidRPr="00B121F4">
        <w:rPr>
          <w:vertAlign w:val="subscript"/>
          <w:lang w:val="en"/>
        </w:rPr>
        <w:t>0,</w:t>
      </w:r>
      <w:r w:rsidRPr="00B121F4">
        <w:rPr>
          <w:lang w:val="en"/>
        </w:rPr>
        <w:t xml:space="preserve"> takes the form of </w:t>
      </w:r>
      <w:r w:rsidRPr="00B121F4">
        <w:rPr>
          <w:b/>
          <w:bCs/>
          <w:lang w:val="en"/>
        </w:rPr>
        <w:t>Equation 9</w:t>
      </w:r>
      <w:r w:rsidRPr="00B121F4">
        <w:rPr>
          <w:lang w:val="en"/>
        </w:rPr>
        <w:t>:</w:t>
      </w:r>
    </w:p>
    <w:p w14:paraId="75F8FEB1" w14:textId="77777777" w:rsidR="00B121F4" w:rsidRPr="00B121F4" w:rsidRDefault="00B121F4" w:rsidP="00B121F4">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Pr="00B121F4">
        <w:tab/>
      </w:r>
      <w:r w:rsidRPr="00B121F4">
        <w:tab/>
        <w:t>(9)</w:t>
      </w:r>
    </w:p>
    <w:p w14:paraId="6C4FB3A0" w14:textId="276D9E9D" w:rsidR="00B121F4" w:rsidRPr="00B121F4" w:rsidRDefault="00B121F4" w:rsidP="00B121F4">
      <w:pPr>
        <w:spacing w:after="240"/>
        <w:rPr>
          <w:lang w:val="en"/>
        </w:rPr>
      </w:pPr>
      <w:r w:rsidRPr="00B121F4">
        <w:rPr>
          <w:lang w:val="en"/>
        </w:rPr>
        <w:t>The variables that are found to have</w:t>
      </w:r>
      <w:r w:rsidR="00760846">
        <w:rPr>
          <w:lang w:val="en"/>
        </w:rPr>
        <w:t xml:space="preserve"> a</w:t>
      </w:r>
      <w:r w:rsidRPr="00B121F4">
        <w:rPr>
          <w:lang w:val="en"/>
        </w:rPr>
        <w:t xml:space="preserve"> significant effect on the calculated EB CMFs are then isolated by grouping curves based on those variables and calculating separate EB CMFs for each </w:t>
      </w:r>
      <w:r w:rsidRPr="00B121F4">
        <w:rPr>
          <w:lang w:val="en"/>
        </w:rPr>
        <w:lastRenderedPageBreak/>
        <w:t>group. For example, if curve length was identified as a significant variable, then the curves would be grouped based on longer or shorter curve lengths, and a separate EB CMF would be calculated for each curve length group.</w:t>
      </w:r>
      <w:r w:rsidRPr="00B121F4">
        <w:rPr>
          <w:lang w:val="en"/>
        </w:rPr>
        <w:br w:type="page"/>
      </w:r>
    </w:p>
    <w:p w14:paraId="48AAED8C"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24" w:name="_Toc109304589"/>
      <w:r w:rsidRPr="00B121F4">
        <w:rPr>
          <w:rFonts w:eastAsiaTheme="majorEastAsia" w:cstheme="majorBidi"/>
          <w:b/>
          <w:sz w:val="28"/>
          <w:szCs w:val="32"/>
          <w:lang w:val="en"/>
        </w:rPr>
        <w:lastRenderedPageBreak/>
        <w:t>RESULTS</w:t>
      </w:r>
      <w:bookmarkEnd w:id="24"/>
    </w:p>
    <w:p w14:paraId="6067E767"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25" w:name="_Toc109304590"/>
      <w:r w:rsidRPr="00B121F4">
        <w:rPr>
          <w:rFonts w:eastAsiaTheme="majorEastAsia" w:cstheme="majorBidi"/>
          <w:b/>
          <w:iCs/>
          <w:szCs w:val="26"/>
          <w:lang w:val="en"/>
        </w:rPr>
        <w:t>Naïve Bayes CMFs</w:t>
      </w:r>
      <w:bookmarkEnd w:id="25"/>
    </w:p>
    <w:p w14:paraId="0D254891" w14:textId="6649D17A" w:rsidR="00B121F4" w:rsidRPr="00B121F4" w:rsidRDefault="00B121F4" w:rsidP="00B121F4">
      <w:pPr>
        <w:spacing w:after="240"/>
        <w:rPr>
          <w:lang w:val="en"/>
        </w:rPr>
      </w:pPr>
      <w:r w:rsidRPr="00B121F4">
        <w:rPr>
          <w:lang w:val="en"/>
        </w:rPr>
        <w:t xml:space="preserve">The preliminary investigations with the naïve Bayes CMFs led to four different crash types to investigate with EB CMFs: a CMF with all crashes, a CMF with only single vehicle crashes, a CMF with only crashes with the “Negotiating a curve” </w:t>
      </w:r>
      <w:r w:rsidR="00E030B0">
        <w:rPr>
          <w:lang w:val="en"/>
        </w:rPr>
        <w:t xml:space="preserve">vehicle </w:t>
      </w:r>
      <w:r w:rsidRPr="00B121F4">
        <w:rPr>
          <w:lang w:val="en"/>
        </w:rPr>
        <w:t xml:space="preserve">maneuver, and a CMF with only crashes with wet road conditions. The crash frequency before FIST implementation, crash frequency after FIST implementation, and calculated naïve Bayes CMFs for each FIST are summarized below in </w:t>
      </w:r>
      <w:r w:rsidRPr="00B121F4">
        <w:rPr>
          <w:b/>
          <w:bCs/>
          <w:lang w:val="en"/>
        </w:rPr>
        <w:fldChar w:fldCharType="begin"/>
      </w:r>
      <w:r w:rsidRPr="00B121F4">
        <w:rPr>
          <w:b/>
          <w:bCs/>
          <w:lang w:val="en"/>
        </w:rPr>
        <w:instrText xml:space="preserve"> REF _Ref109806328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1</w:t>
      </w:r>
      <w:r w:rsidRPr="00B121F4">
        <w:rPr>
          <w:b/>
          <w:bCs/>
          <w:lang w:val="en"/>
        </w:rPr>
        <w:fldChar w:fldCharType="end"/>
      </w:r>
      <w:r w:rsidRPr="00B121F4">
        <w:rPr>
          <w:lang w:val="en"/>
        </w:rPr>
        <w:t xml:space="preserve"> below.</w:t>
      </w:r>
    </w:p>
    <w:p w14:paraId="6A5D9699" w14:textId="77777777" w:rsidR="00B121F4" w:rsidRPr="00B121F4" w:rsidRDefault="00B121F4" w:rsidP="00B121F4">
      <w:pPr>
        <w:keepNext/>
        <w:spacing w:after="200" w:line="240" w:lineRule="auto"/>
        <w:rPr>
          <w:b/>
          <w:iCs/>
          <w:szCs w:val="18"/>
          <w:lang w:val="en"/>
        </w:rPr>
      </w:pPr>
      <w:bookmarkStart w:id="26" w:name="_Ref109806328"/>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1</w:t>
      </w:r>
      <w:r w:rsidRPr="00B121F4">
        <w:rPr>
          <w:b/>
          <w:iCs/>
          <w:szCs w:val="18"/>
          <w:lang w:val="en"/>
        </w:rPr>
        <w:fldChar w:fldCharType="end"/>
      </w:r>
      <w:bookmarkEnd w:id="26"/>
      <w:r w:rsidRPr="00B121F4">
        <w:rPr>
          <w:b/>
          <w:iCs/>
          <w:szCs w:val="18"/>
          <w:lang w:val="en"/>
        </w:rPr>
        <w:t>: Crash Frequencies and Naïve Bayes CMFs of Studied FISTs</w:t>
      </w:r>
    </w:p>
    <w:tbl>
      <w:tblPr>
        <w:tblStyle w:val="TableGrid"/>
        <w:tblW w:w="0" w:type="auto"/>
        <w:tblLayout w:type="fixed"/>
        <w:tblLook w:val="04A0" w:firstRow="1" w:lastRow="0" w:firstColumn="1" w:lastColumn="0" w:noHBand="0" w:noVBand="1"/>
      </w:tblPr>
      <w:tblGrid>
        <w:gridCol w:w="2164"/>
        <w:gridCol w:w="2371"/>
        <w:gridCol w:w="1917"/>
        <w:gridCol w:w="1918"/>
        <w:gridCol w:w="985"/>
      </w:tblGrid>
      <w:tr w:rsidR="00B121F4" w:rsidRPr="00B121F4" w14:paraId="460B9892" w14:textId="77777777" w:rsidTr="0040759C">
        <w:tc>
          <w:tcPr>
            <w:tcW w:w="2164" w:type="dxa"/>
            <w:tcBorders>
              <w:top w:val="single" w:sz="4" w:space="0" w:color="auto"/>
              <w:left w:val="single" w:sz="4" w:space="0" w:color="auto"/>
            </w:tcBorders>
            <w:shd w:val="clear" w:color="auto" w:fill="DBDBDB" w:themeFill="accent3" w:themeFillTint="66"/>
            <w:vAlign w:val="center"/>
          </w:tcPr>
          <w:p w14:paraId="23676711" w14:textId="77777777" w:rsidR="00B121F4" w:rsidRPr="00B121F4" w:rsidRDefault="00B121F4" w:rsidP="00B121F4">
            <w:pPr>
              <w:spacing w:line="276" w:lineRule="auto"/>
              <w:jc w:val="center"/>
              <w:rPr>
                <w:lang w:val="en"/>
              </w:rPr>
            </w:pPr>
            <w:r w:rsidRPr="00B121F4">
              <w:rPr>
                <w:lang w:val="en"/>
              </w:rPr>
              <w:t>FIST implemented</w:t>
            </w:r>
          </w:p>
        </w:tc>
        <w:tc>
          <w:tcPr>
            <w:tcW w:w="2371" w:type="dxa"/>
            <w:shd w:val="clear" w:color="auto" w:fill="DBDBDB" w:themeFill="accent3" w:themeFillTint="66"/>
            <w:vAlign w:val="center"/>
          </w:tcPr>
          <w:p w14:paraId="50E9B7D7" w14:textId="77777777" w:rsidR="00B121F4" w:rsidRPr="00B121F4" w:rsidRDefault="00B121F4" w:rsidP="00B121F4">
            <w:pPr>
              <w:spacing w:line="276" w:lineRule="auto"/>
              <w:jc w:val="center"/>
              <w:rPr>
                <w:lang w:val="en"/>
              </w:rPr>
            </w:pPr>
            <w:r w:rsidRPr="00B121F4">
              <w:rPr>
                <w:lang w:val="en"/>
              </w:rPr>
              <w:t>Crash type</w:t>
            </w:r>
          </w:p>
        </w:tc>
        <w:tc>
          <w:tcPr>
            <w:tcW w:w="1917" w:type="dxa"/>
            <w:shd w:val="clear" w:color="auto" w:fill="DBDBDB" w:themeFill="accent3" w:themeFillTint="66"/>
            <w:vAlign w:val="center"/>
          </w:tcPr>
          <w:p w14:paraId="313E8394" w14:textId="77777777" w:rsidR="00B121F4" w:rsidRPr="00B121F4" w:rsidRDefault="00B121F4" w:rsidP="00B121F4">
            <w:pPr>
              <w:spacing w:line="276" w:lineRule="auto"/>
              <w:jc w:val="center"/>
              <w:rPr>
                <w:lang w:val="en"/>
              </w:rPr>
            </w:pPr>
            <w:r w:rsidRPr="00B121F4">
              <w:rPr>
                <w:lang w:val="en"/>
              </w:rPr>
              <w:t>Crash frequency before FIST</w:t>
            </w:r>
          </w:p>
          <w:p w14:paraId="464AA1C0" w14:textId="77777777" w:rsidR="00B121F4" w:rsidRPr="00B121F4" w:rsidRDefault="00B121F4" w:rsidP="00B121F4">
            <w:pPr>
              <w:spacing w:line="276" w:lineRule="auto"/>
              <w:jc w:val="center"/>
              <w:rPr>
                <w:lang w:val="en"/>
              </w:rPr>
            </w:pPr>
            <w:r w:rsidRPr="00B121F4">
              <w:rPr>
                <w:lang w:val="en"/>
              </w:rPr>
              <w:t>implementation</w:t>
            </w:r>
          </w:p>
          <w:p w14:paraId="382C2C8D" w14:textId="77777777" w:rsidR="00B121F4" w:rsidRPr="00B121F4" w:rsidRDefault="00B121F4" w:rsidP="00B121F4">
            <w:pPr>
              <w:spacing w:line="276" w:lineRule="auto"/>
              <w:jc w:val="center"/>
              <w:rPr>
                <w:lang w:val="en"/>
              </w:rPr>
            </w:pPr>
            <w:r w:rsidRPr="00B121F4">
              <w:rPr>
                <w:lang w:val="en"/>
              </w:rPr>
              <w:t>(2013-2016) in crashes/year</w:t>
            </w:r>
          </w:p>
        </w:tc>
        <w:tc>
          <w:tcPr>
            <w:tcW w:w="1918" w:type="dxa"/>
            <w:shd w:val="clear" w:color="auto" w:fill="DBDBDB" w:themeFill="accent3" w:themeFillTint="66"/>
            <w:vAlign w:val="center"/>
          </w:tcPr>
          <w:p w14:paraId="11B5E2FC" w14:textId="77777777" w:rsidR="00B121F4" w:rsidRPr="00B121F4" w:rsidRDefault="00B121F4" w:rsidP="00B121F4">
            <w:pPr>
              <w:spacing w:line="276" w:lineRule="auto"/>
              <w:jc w:val="center"/>
              <w:rPr>
                <w:lang w:val="en"/>
              </w:rPr>
            </w:pPr>
            <w:r w:rsidRPr="00B121F4">
              <w:rPr>
                <w:lang w:val="en"/>
              </w:rPr>
              <w:t>Crash frequency after FIST implementation</w:t>
            </w:r>
          </w:p>
          <w:p w14:paraId="09D19526" w14:textId="77777777" w:rsidR="00B121F4" w:rsidRPr="00B121F4" w:rsidRDefault="00B121F4" w:rsidP="00B121F4">
            <w:pPr>
              <w:spacing w:line="276" w:lineRule="auto"/>
              <w:jc w:val="center"/>
              <w:rPr>
                <w:lang w:val="en"/>
              </w:rPr>
            </w:pPr>
            <w:r w:rsidRPr="00B121F4">
              <w:rPr>
                <w:lang w:val="en"/>
              </w:rPr>
              <w:t>(2018-2020) in crashes/year</w:t>
            </w:r>
          </w:p>
        </w:tc>
        <w:tc>
          <w:tcPr>
            <w:tcW w:w="985" w:type="dxa"/>
            <w:shd w:val="clear" w:color="auto" w:fill="DBDBDB" w:themeFill="accent3" w:themeFillTint="66"/>
            <w:vAlign w:val="center"/>
          </w:tcPr>
          <w:p w14:paraId="48537DBD" w14:textId="77777777" w:rsidR="00B121F4" w:rsidRPr="00B121F4" w:rsidRDefault="00B121F4" w:rsidP="00B121F4">
            <w:pPr>
              <w:spacing w:line="276" w:lineRule="auto"/>
              <w:jc w:val="center"/>
              <w:rPr>
                <w:lang w:val="en"/>
              </w:rPr>
            </w:pPr>
            <w:r w:rsidRPr="00B121F4">
              <w:rPr>
                <w:lang w:val="en"/>
              </w:rPr>
              <w:t>CMF Value</w:t>
            </w:r>
          </w:p>
        </w:tc>
      </w:tr>
      <w:tr w:rsidR="00B121F4" w:rsidRPr="00B121F4" w14:paraId="4E3F73B1" w14:textId="77777777" w:rsidTr="0040759C">
        <w:tc>
          <w:tcPr>
            <w:tcW w:w="2164" w:type="dxa"/>
            <w:vMerge w:val="restart"/>
            <w:shd w:val="clear" w:color="auto" w:fill="F2F2F2" w:themeFill="background1" w:themeFillShade="F2"/>
            <w:vAlign w:val="center"/>
          </w:tcPr>
          <w:p w14:paraId="45E8FBDF" w14:textId="77777777" w:rsidR="00B121F4" w:rsidRPr="00B121F4" w:rsidRDefault="00B121F4" w:rsidP="00B121F4">
            <w:pPr>
              <w:spacing w:line="276" w:lineRule="auto"/>
              <w:jc w:val="center"/>
              <w:rPr>
                <w:lang w:val="en"/>
              </w:rPr>
            </w:pPr>
            <w:r w:rsidRPr="00B121F4">
              <w:rPr>
                <w:lang w:val="en"/>
              </w:rPr>
              <w:t>Phonolite/Wyoming Bauxite</w:t>
            </w:r>
          </w:p>
        </w:tc>
        <w:tc>
          <w:tcPr>
            <w:tcW w:w="2371" w:type="dxa"/>
            <w:vAlign w:val="center"/>
          </w:tcPr>
          <w:p w14:paraId="161363E5" w14:textId="77777777" w:rsidR="00B121F4" w:rsidRPr="00B121F4" w:rsidRDefault="00B121F4" w:rsidP="00B121F4">
            <w:pPr>
              <w:spacing w:line="276" w:lineRule="auto"/>
              <w:jc w:val="center"/>
              <w:rPr>
                <w:lang w:val="en"/>
              </w:rPr>
            </w:pPr>
            <w:r w:rsidRPr="00B121F4">
              <w:rPr>
                <w:lang w:val="en"/>
              </w:rPr>
              <w:t>All Crashes</w:t>
            </w:r>
          </w:p>
        </w:tc>
        <w:tc>
          <w:tcPr>
            <w:tcW w:w="1917" w:type="dxa"/>
            <w:vAlign w:val="center"/>
          </w:tcPr>
          <w:p w14:paraId="00EBFF6B" w14:textId="77777777" w:rsidR="00B121F4" w:rsidRPr="00B121F4" w:rsidRDefault="00B121F4" w:rsidP="00B121F4">
            <w:pPr>
              <w:spacing w:line="276" w:lineRule="auto"/>
              <w:jc w:val="center"/>
              <w:rPr>
                <w:lang w:val="en"/>
              </w:rPr>
            </w:pPr>
            <w:r w:rsidRPr="00B121F4">
              <w:rPr>
                <w:lang w:val="en"/>
              </w:rPr>
              <w:t>41.75</w:t>
            </w:r>
          </w:p>
        </w:tc>
        <w:tc>
          <w:tcPr>
            <w:tcW w:w="1918" w:type="dxa"/>
            <w:vAlign w:val="center"/>
          </w:tcPr>
          <w:p w14:paraId="78B25A53" w14:textId="77777777" w:rsidR="00B121F4" w:rsidRPr="00B121F4" w:rsidRDefault="00B121F4" w:rsidP="00B121F4">
            <w:pPr>
              <w:spacing w:line="276" w:lineRule="auto"/>
              <w:jc w:val="center"/>
              <w:rPr>
                <w:lang w:val="en"/>
              </w:rPr>
            </w:pPr>
            <w:r w:rsidRPr="00B121F4">
              <w:rPr>
                <w:lang w:val="en"/>
              </w:rPr>
              <w:t>40.00</w:t>
            </w:r>
          </w:p>
        </w:tc>
        <w:tc>
          <w:tcPr>
            <w:tcW w:w="985" w:type="dxa"/>
            <w:vAlign w:val="center"/>
          </w:tcPr>
          <w:p w14:paraId="6D4013AB" w14:textId="77777777" w:rsidR="00B121F4" w:rsidRPr="00B121F4" w:rsidRDefault="00B121F4" w:rsidP="00B121F4">
            <w:pPr>
              <w:spacing w:line="276" w:lineRule="auto"/>
              <w:jc w:val="center"/>
              <w:rPr>
                <w:lang w:val="en"/>
              </w:rPr>
            </w:pPr>
            <w:r w:rsidRPr="00B121F4">
              <w:rPr>
                <w:lang w:val="en"/>
              </w:rPr>
              <w:t>0.958</w:t>
            </w:r>
          </w:p>
        </w:tc>
      </w:tr>
      <w:tr w:rsidR="00B121F4" w:rsidRPr="00B121F4" w14:paraId="31490988" w14:textId="77777777" w:rsidTr="0040759C">
        <w:tc>
          <w:tcPr>
            <w:tcW w:w="2164" w:type="dxa"/>
            <w:vMerge/>
            <w:shd w:val="clear" w:color="auto" w:fill="F2F2F2" w:themeFill="background1" w:themeFillShade="F2"/>
            <w:vAlign w:val="center"/>
          </w:tcPr>
          <w:p w14:paraId="73462EC8" w14:textId="77777777" w:rsidR="00B121F4" w:rsidRPr="00B121F4" w:rsidRDefault="00B121F4" w:rsidP="00B121F4">
            <w:pPr>
              <w:spacing w:line="276" w:lineRule="auto"/>
              <w:jc w:val="center"/>
              <w:rPr>
                <w:lang w:val="en"/>
              </w:rPr>
            </w:pPr>
          </w:p>
        </w:tc>
        <w:tc>
          <w:tcPr>
            <w:tcW w:w="2371" w:type="dxa"/>
            <w:vAlign w:val="center"/>
          </w:tcPr>
          <w:p w14:paraId="667D948F" w14:textId="77777777" w:rsidR="00B121F4" w:rsidRPr="00B121F4" w:rsidRDefault="00B121F4" w:rsidP="00B121F4">
            <w:pPr>
              <w:spacing w:line="276" w:lineRule="auto"/>
              <w:jc w:val="center"/>
              <w:rPr>
                <w:lang w:val="en"/>
              </w:rPr>
            </w:pPr>
            <w:r w:rsidRPr="00B121F4">
              <w:rPr>
                <w:lang w:val="en"/>
              </w:rPr>
              <w:t>Single Vehicle</w:t>
            </w:r>
          </w:p>
        </w:tc>
        <w:tc>
          <w:tcPr>
            <w:tcW w:w="1917" w:type="dxa"/>
            <w:vAlign w:val="center"/>
          </w:tcPr>
          <w:p w14:paraId="7AB90CFC" w14:textId="77777777" w:rsidR="00B121F4" w:rsidRPr="00B121F4" w:rsidRDefault="00B121F4" w:rsidP="00B121F4">
            <w:pPr>
              <w:spacing w:line="276" w:lineRule="auto"/>
              <w:jc w:val="center"/>
              <w:rPr>
                <w:lang w:val="en"/>
              </w:rPr>
            </w:pPr>
            <w:r w:rsidRPr="00B121F4">
              <w:rPr>
                <w:lang w:val="en"/>
              </w:rPr>
              <w:t>27.25</w:t>
            </w:r>
          </w:p>
        </w:tc>
        <w:tc>
          <w:tcPr>
            <w:tcW w:w="1918" w:type="dxa"/>
            <w:vAlign w:val="center"/>
          </w:tcPr>
          <w:p w14:paraId="283413FD" w14:textId="77777777" w:rsidR="00B121F4" w:rsidRPr="00B121F4" w:rsidRDefault="00B121F4" w:rsidP="00B121F4">
            <w:pPr>
              <w:spacing w:line="276" w:lineRule="auto"/>
              <w:jc w:val="center"/>
              <w:rPr>
                <w:lang w:val="en"/>
              </w:rPr>
            </w:pPr>
            <w:r w:rsidRPr="00B121F4">
              <w:rPr>
                <w:lang w:val="en"/>
              </w:rPr>
              <w:t>24.67</w:t>
            </w:r>
          </w:p>
        </w:tc>
        <w:tc>
          <w:tcPr>
            <w:tcW w:w="985" w:type="dxa"/>
            <w:vAlign w:val="center"/>
          </w:tcPr>
          <w:p w14:paraId="70EF8EE0" w14:textId="77777777" w:rsidR="00B121F4" w:rsidRPr="00B121F4" w:rsidRDefault="00B121F4" w:rsidP="00B121F4">
            <w:pPr>
              <w:spacing w:line="276" w:lineRule="auto"/>
              <w:jc w:val="center"/>
              <w:rPr>
                <w:lang w:val="en"/>
              </w:rPr>
            </w:pPr>
            <w:r w:rsidRPr="00B121F4">
              <w:rPr>
                <w:lang w:val="en"/>
              </w:rPr>
              <w:t>0.905</w:t>
            </w:r>
          </w:p>
        </w:tc>
      </w:tr>
      <w:tr w:rsidR="00B121F4" w:rsidRPr="00B121F4" w14:paraId="314FAD93" w14:textId="77777777" w:rsidTr="0040759C">
        <w:tc>
          <w:tcPr>
            <w:tcW w:w="2164" w:type="dxa"/>
            <w:vMerge/>
            <w:shd w:val="clear" w:color="auto" w:fill="F2F2F2" w:themeFill="background1" w:themeFillShade="F2"/>
            <w:vAlign w:val="center"/>
          </w:tcPr>
          <w:p w14:paraId="59FF7E72" w14:textId="77777777" w:rsidR="00B121F4" w:rsidRPr="00B121F4" w:rsidRDefault="00B121F4" w:rsidP="00B121F4">
            <w:pPr>
              <w:spacing w:line="276" w:lineRule="auto"/>
              <w:jc w:val="center"/>
              <w:rPr>
                <w:lang w:val="en"/>
              </w:rPr>
            </w:pPr>
          </w:p>
        </w:tc>
        <w:tc>
          <w:tcPr>
            <w:tcW w:w="2371" w:type="dxa"/>
            <w:vAlign w:val="center"/>
          </w:tcPr>
          <w:p w14:paraId="39A2C5AA" w14:textId="77777777" w:rsidR="00B121F4" w:rsidRPr="00B121F4" w:rsidRDefault="00B121F4" w:rsidP="00B121F4">
            <w:pPr>
              <w:spacing w:line="276" w:lineRule="auto"/>
              <w:jc w:val="center"/>
              <w:rPr>
                <w:lang w:val="en"/>
              </w:rPr>
            </w:pPr>
            <w:r w:rsidRPr="00B121F4">
              <w:rPr>
                <w:lang w:val="en"/>
              </w:rPr>
              <w:t>Labeled as “Negotiating a curve”</w:t>
            </w:r>
            <w:commentRangeStart w:id="27"/>
            <w:commentRangeEnd w:id="27"/>
            <w:r w:rsidRPr="00B121F4">
              <w:rPr>
                <w:sz w:val="16"/>
                <w:szCs w:val="16"/>
              </w:rPr>
              <w:commentReference w:id="27"/>
            </w:r>
          </w:p>
        </w:tc>
        <w:tc>
          <w:tcPr>
            <w:tcW w:w="1917" w:type="dxa"/>
            <w:vAlign w:val="center"/>
          </w:tcPr>
          <w:p w14:paraId="3485D3F7" w14:textId="77777777" w:rsidR="00B121F4" w:rsidRPr="00B121F4" w:rsidRDefault="00B121F4" w:rsidP="00B121F4">
            <w:pPr>
              <w:spacing w:line="276" w:lineRule="auto"/>
              <w:jc w:val="center"/>
              <w:rPr>
                <w:lang w:val="en"/>
              </w:rPr>
            </w:pPr>
            <w:r w:rsidRPr="00B121F4">
              <w:rPr>
                <w:lang w:val="en"/>
              </w:rPr>
              <w:t>27.25</w:t>
            </w:r>
          </w:p>
        </w:tc>
        <w:tc>
          <w:tcPr>
            <w:tcW w:w="1918" w:type="dxa"/>
            <w:vAlign w:val="center"/>
          </w:tcPr>
          <w:p w14:paraId="0D216FF8" w14:textId="77777777" w:rsidR="00B121F4" w:rsidRPr="00B121F4" w:rsidRDefault="00B121F4" w:rsidP="00B121F4">
            <w:pPr>
              <w:spacing w:line="276" w:lineRule="auto"/>
              <w:jc w:val="center"/>
              <w:rPr>
                <w:lang w:val="en"/>
              </w:rPr>
            </w:pPr>
            <w:r w:rsidRPr="00B121F4">
              <w:rPr>
                <w:lang w:val="en"/>
              </w:rPr>
              <w:t>20.67</w:t>
            </w:r>
          </w:p>
        </w:tc>
        <w:tc>
          <w:tcPr>
            <w:tcW w:w="985" w:type="dxa"/>
            <w:vAlign w:val="center"/>
          </w:tcPr>
          <w:p w14:paraId="56D12A46" w14:textId="77777777" w:rsidR="00B121F4" w:rsidRPr="00B121F4" w:rsidRDefault="00B121F4" w:rsidP="00B121F4">
            <w:pPr>
              <w:spacing w:line="276" w:lineRule="auto"/>
              <w:jc w:val="center"/>
              <w:rPr>
                <w:lang w:val="en"/>
              </w:rPr>
            </w:pPr>
            <w:r w:rsidRPr="00B121F4">
              <w:rPr>
                <w:lang w:val="en"/>
              </w:rPr>
              <w:t>0.758</w:t>
            </w:r>
          </w:p>
        </w:tc>
      </w:tr>
      <w:tr w:rsidR="00B121F4" w:rsidRPr="00B121F4" w14:paraId="10F179D8" w14:textId="77777777" w:rsidTr="0040759C">
        <w:tc>
          <w:tcPr>
            <w:tcW w:w="2164" w:type="dxa"/>
            <w:vMerge/>
            <w:shd w:val="clear" w:color="auto" w:fill="F2F2F2" w:themeFill="background1" w:themeFillShade="F2"/>
            <w:vAlign w:val="center"/>
          </w:tcPr>
          <w:p w14:paraId="58C2BAB1" w14:textId="77777777" w:rsidR="00B121F4" w:rsidRPr="00B121F4" w:rsidRDefault="00B121F4" w:rsidP="00B121F4">
            <w:pPr>
              <w:spacing w:line="276" w:lineRule="auto"/>
              <w:jc w:val="center"/>
              <w:rPr>
                <w:lang w:val="en"/>
              </w:rPr>
            </w:pPr>
          </w:p>
        </w:tc>
        <w:tc>
          <w:tcPr>
            <w:tcW w:w="2371" w:type="dxa"/>
            <w:vAlign w:val="center"/>
          </w:tcPr>
          <w:p w14:paraId="4180ED6B" w14:textId="77777777" w:rsidR="00B121F4" w:rsidRPr="00B121F4" w:rsidRDefault="00B121F4" w:rsidP="00B121F4">
            <w:pPr>
              <w:spacing w:line="276" w:lineRule="auto"/>
              <w:jc w:val="center"/>
              <w:rPr>
                <w:lang w:val="en"/>
              </w:rPr>
            </w:pPr>
            <w:r w:rsidRPr="00B121F4">
              <w:rPr>
                <w:lang w:val="en"/>
              </w:rPr>
              <w:t>Wet Road</w:t>
            </w:r>
          </w:p>
        </w:tc>
        <w:tc>
          <w:tcPr>
            <w:tcW w:w="1917" w:type="dxa"/>
            <w:vAlign w:val="center"/>
          </w:tcPr>
          <w:p w14:paraId="0A2108E7" w14:textId="77777777" w:rsidR="00B121F4" w:rsidRPr="00B121F4" w:rsidRDefault="00B121F4" w:rsidP="00B121F4">
            <w:pPr>
              <w:spacing w:line="276" w:lineRule="auto"/>
              <w:jc w:val="center"/>
              <w:rPr>
                <w:lang w:val="en"/>
              </w:rPr>
            </w:pPr>
            <w:r w:rsidRPr="00B121F4">
              <w:rPr>
                <w:lang w:val="en"/>
              </w:rPr>
              <w:t>8.75</w:t>
            </w:r>
          </w:p>
        </w:tc>
        <w:tc>
          <w:tcPr>
            <w:tcW w:w="1918" w:type="dxa"/>
            <w:vAlign w:val="center"/>
          </w:tcPr>
          <w:p w14:paraId="305F3007" w14:textId="77777777" w:rsidR="00B121F4" w:rsidRPr="00B121F4" w:rsidRDefault="00B121F4" w:rsidP="00B121F4">
            <w:pPr>
              <w:spacing w:line="276" w:lineRule="auto"/>
              <w:jc w:val="center"/>
              <w:rPr>
                <w:lang w:val="en"/>
              </w:rPr>
            </w:pPr>
            <w:r w:rsidRPr="00B121F4">
              <w:rPr>
                <w:lang w:val="en"/>
              </w:rPr>
              <w:t>9.33</w:t>
            </w:r>
          </w:p>
        </w:tc>
        <w:tc>
          <w:tcPr>
            <w:tcW w:w="985" w:type="dxa"/>
            <w:vAlign w:val="center"/>
          </w:tcPr>
          <w:p w14:paraId="4EC25987" w14:textId="77777777" w:rsidR="00B121F4" w:rsidRPr="00B121F4" w:rsidRDefault="00B121F4" w:rsidP="00B121F4">
            <w:pPr>
              <w:spacing w:line="276" w:lineRule="auto"/>
              <w:jc w:val="center"/>
              <w:rPr>
                <w:lang w:val="en"/>
              </w:rPr>
            </w:pPr>
            <w:r w:rsidRPr="00B121F4">
              <w:rPr>
                <w:lang w:val="en"/>
              </w:rPr>
              <w:t>1.067</w:t>
            </w:r>
          </w:p>
        </w:tc>
      </w:tr>
      <w:tr w:rsidR="00B121F4" w:rsidRPr="00B121F4" w14:paraId="7C1BE049" w14:textId="77777777" w:rsidTr="0040759C">
        <w:tc>
          <w:tcPr>
            <w:tcW w:w="2164" w:type="dxa"/>
            <w:vMerge w:val="restart"/>
            <w:shd w:val="clear" w:color="auto" w:fill="F2F2F2" w:themeFill="background1" w:themeFillShade="F2"/>
            <w:vAlign w:val="center"/>
          </w:tcPr>
          <w:p w14:paraId="1ADC193B" w14:textId="77777777" w:rsidR="00B121F4" w:rsidRPr="00B121F4" w:rsidRDefault="00B121F4" w:rsidP="00B121F4">
            <w:pPr>
              <w:spacing w:line="276" w:lineRule="auto"/>
              <w:jc w:val="center"/>
              <w:rPr>
                <w:lang w:val="en"/>
              </w:rPr>
            </w:pPr>
            <w:r w:rsidRPr="00B121F4">
              <w:rPr>
                <w:lang w:val="en"/>
              </w:rPr>
              <w:t>LWA</w:t>
            </w:r>
          </w:p>
        </w:tc>
        <w:tc>
          <w:tcPr>
            <w:tcW w:w="2371" w:type="dxa"/>
            <w:vAlign w:val="center"/>
          </w:tcPr>
          <w:p w14:paraId="08C0A409" w14:textId="77777777" w:rsidR="00B121F4" w:rsidRPr="00B121F4" w:rsidRDefault="00B121F4" w:rsidP="00B121F4">
            <w:pPr>
              <w:spacing w:line="276" w:lineRule="auto"/>
              <w:jc w:val="center"/>
              <w:rPr>
                <w:lang w:val="en"/>
              </w:rPr>
            </w:pPr>
            <w:r w:rsidRPr="00B121F4">
              <w:rPr>
                <w:lang w:val="en"/>
              </w:rPr>
              <w:t>All Crashes</w:t>
            </w:r>
          </w:p>
        </w:tc>
        <w:tc>
          <w:tcPr>
            <w:tcW w:w="1917" w:type="dxa"/>
            <w:vAlign w:val="center"/>
          </w:tcPr>
          <w:p w14:paraId="61619834" w14:textId="77777777" w:rsidR="00B121F4" w:rsidRPr="00B121F4" w:rsidRDefault="00B121F4" w:rsidP="00B121F4">
            <w:pPr>
              <w:spacing w:line="276" w:lineRule="auto"/>
              <w:jc w:val="center"/>
              <w:rPr>
                <w:lang w:val="en"/>
              </w:rPr>
            </w:pPr>
            <w:r w:rsidRPr="00B121F4">
              <w:rPr>
                <w:lang w:val="en"/>
              </w:rPr>
              <w:t>5.00</w:t>
            </w:r>
          </w:p>
        </w:tc>
        <w:tc>
          <w:tcPr>
            <w:tcW w:w="1918" w:type="dxa"/>
            <w:vAlign w:val="center"/>
          </w:tcPr>
          <w:p w14:paraId="7818DFCC" w14:textId="77777777" w:rsidR="00B121F4" w:rsidRPr="00B121F4" w:rsidRDefault="00B121F4" w:rsidP="00B121F4">
            <w:pPr>
              <w:spacing w:line="276" w:lineRule="auto"/>
              <w:jc w:val="center"/>
              <w:rPr>
                <w:lang w:val="en"/>
              </w:rPr>
            </w:pPr>
            <w:r w:rsidRPr="00B121F4">
              <w:rPr>
                <w:lang w:val="en"/>
              </w:rPr>
              <w:t>6.33</w:t>
            </w:r>
          </w:p>
        </w:tc>
        <w:tc>
          <w:tcPr>
            <w:tcW w:w="985" w:type="dxa"/>
            <w:vAlign w:val="center"/>
          </w:tcPr>
          <w:p w14:paraId="6D4E9E4D" w14:textId="77777777" w:rsidR="00B121F4" w:rsidRPr="00B121F4" w:rsidRDefault="00B121F4" w:rsidP="00B121F4">
            <w:pPr>
              <w:spacing w:line="276" w:lineRule="auto"/>
              <w:jc w:val="center"/>
              <w:rPr>
                <w:lang w:val="en"/>
              </w:rPr>
            </w:pPr>
            <w:r w:rsidRPr="00B121F4">
              <w:rPr>
                <w:lang w:val="en"/>
              </w:rPr>
              <w:t>1.267</w:t>
            </w:r>
          </w:p>
        </w:tc>
      </w:tr>
      <w:tr w:rsidR="00B121F4" w:rsidRPr="00B121F4" w14:paraId="02EB062D" w14:textId="77777777" w:rsidTr="0040759C">
        <w:tc>
          <w:tcPr>
            <w:tcW w:w="2164" w:type="dxa"/>
            <w:vMerge/>
            <w:shd w:val="clear" w:color="auto" w:fill="F2F2F2" w:themeFill="background1" w:themeFillShade="F2"/>
            <w:vAlign w:val="center"/>
          </w:tcPr>
          <w:p w14:paraId="54785B83" w14:textId="77777777" w:rsidR="00B121F4" w:rsidRPr="00B121F4" w:rsidRDefault="00B121F4" w:rsidP="00B121F4">
            <w:pPr>
              <w:spacing w:line="276" w:lineRule="auto"/>
              <w:jc w:val="center"/>
              <w:rPr>
                <w:lang w:val="en"/>
              </w:rPr>
            </w:pPr>
          </w:p>
        </w:tc>
        <w:tc>
          <w:tcPr>
            <w:tcW w:w="2371" w:type="dxa"/>
            <w:vAlign w:val="center"/>
          </w:tcPr>
          <w:p w14:paraId="285B8855" w14:textId="77777777" w:rsidR="00B121F4" w:rsidRPr="00B121F4" w:rsidRDefault="00B121F4" w:rsidP="00B121F4">
            <w:pPr>
              <w:spacing w:line="276" w:lineRule="auto"/>
              <w:jc w:val="center"/>
              <w:rPr>
                <w:lang w:val="en"/>
              </w:rPr>
            </w:pPr>
            <w:r w:rsidRPr="00B121F4">
              <w:rPr>
                <w:lang w:val="en"/>
              </w:rPr>
              <w:t>Single Vehicle</w:t>
            </w:r>
          </w:p>
        </w:tc>
        <w:tc>
          <w:tcPr>
            <w:tcW w:w="1917" w:type="dxa"/>
            <w:vAlign w:val="center"/>
          </w:tcPr>
          <w:p w14:paraId="5A89F341" w14:textId="77777777" w:rsidR="00B121F4" w:rsidRPr="00B121F4" w:rsidRDefault="00B121F4" w:rsidP="00B121F4">
            <w:pPr>
              <w:spacing w:line="276" w:lineRule="auto"/>
              <w:jc w:val="center"/>
              <w:rPr>
                <w:lang w:val="en"/>
              </w:rPr>
            </w:pPr>
            <w:r w:rsidRPr="00B121F4">
              <w:rPr>
                <w:lang w:val="en"/>
              </w:rPr>
              <w:t>3.75</w:t>
            </w:r>
          </w:p>
        </w:tc>
        <w:tc>
          <w:tcPr>
            <w:tcW w:w="1918" w:type="dxa"/>
            <w:vAlign w:val="center"/>
          </w:tcPr>
          <w:p w14:paraId="7945DE4D" w14:textId="77777777" w:rsidR="00B121F4" w:rsidRPr="00B121F4" w:rsidRDefault="00B121F4" w:rsidP="00B121F4">
            <w:pPr>
              <w:spacing w:line="276" w:lineRule="auto"/>
              <w:jc w:val="center"/>
              <w:rPr>
                <w:lang w:val="en"/>
              </w:rPr>
            </w:pPr>
            <w:r w:rsidRPr="00B121F4">
              <w:rPr>
                <w:lang w:val="en"/>
              </w:rPr>
              <w:t>3.67</w:t>
            </w:r>
          </w:p>
        </w:tc>
        <w:tc>
          <w:tcPr>
            <w:tcW w:w="985" w:type="dxa"/>
            <w:vAlign w:val="center"/>
          </w:tcPr>
          <w:p w14:paraId="086E1A13" w14:textId="77777777" w:rsidR="00B121F4" w:rsidRPr="00B121F4" w:rsidRDefault="00B121F4" w:rsidP="00B121F4">
            <w:pPr>
              <w:spacing w:line="276" w:lineRule="auto"/>
              <w:jc w:val="center"/>
              <w:rPr>
                <w:lang w:val="en"/>
              </w:rPr>
            </w:pPr>
            <w:r w:rsidRPr="00B121F4">
              <w:rPr>
                <w:lang w:val="en"/>
              </w:rPr>
              <w:t>0.978</w:t>
            </w:r>
          </w:p>
        </w:tc>
      </w:tr>
      <w:tr w:rsidR="00B121F4" w:rsidRPr="00B121F4" w14:paraId="4CCBEE08" w14:textId="77777777" w:rsidTr="0040759C">
        <w:tc>
          <w:tcPr>
            <w:tcW w:w="2164" w:type="dxa"/>
            <w:vMerge/>
            <w:shd w:val="clear" w:color="auto" w:fill="F2F2F2" w:themeFill="background1" w:themeFillShade="F2"/>
            <w:vAlign w:val="center"/>
          </w:tcPr>
          <w:p w14:paraId="0D589377" w14:textId="77777777" w:rsidR="00B121F4" w:rsidRPr="00B121F4" w:rsidRDefault="00B121F4" w:rsidP="00B121F4">
            <w:pPr>
              <w:spacing w:line="276" w:lineRule="auto"/>
              <w:jc w:val="center"/>
              <w:rPr>
                <w:lang w:val="en"/>
              </w:rPr>
            </w:pPr>
          </w:p>
        </w:tc>
        <w:tc>
          <w:tcPr>
            <w:tcW w:w="2371" w:type="dxa"/>
            <w:vAlign w:val="center"/>
          </w:tcPr>
          <w:p w14:paraId="1A1DE8AB" w14:textId="77777777" w:rsidR="00B121F4" w:rsidRPr="00B121F4" w:rsidRDefault="00B121F4" w:rsidP="00B121F4">
            <w:pPr>
              <w:spacing w:line="276" w:lineRule="auto"/>
              <w:jc w:val="center"/>
              <w:rPr>
                <w:lang w:val="en"/>
              </w:rPr>
            </w:pPr>
            <w:r w:rsidRPr="00B121F4">
              <w:rPr>
                <w:lang w:val="en"/>
              </w:rPr>
              <w:t>Labeled as “Negotiating a curve”</w:t>
            </w:r>
          </w:p>
        </w:tc>
        <w:tc>
          <w:tcPr>
            <w:tcW w:w="1917" w:type="dxa"/>
            <w:vAlign w:val="center"/>
          </w:tcPr>
          <w:p w14:paraId="0873A797" w14:textId="77777777" w:rsidR="00B121F4" w:rsidRPr="00B121F4" w:rsidRDefault="00B121F4" w:rsidP="00B121F4">
            <w:pPr>
              <w:spacing w:line="276" w:lineRule="auto"/>
              <w:jc w:val="center"/>
              <w:rPr>
                <w:lang w:val="en"/>
              </w:rPr>
            </w:pPr>
            <w:r w:rsidRPr="00B121F4">
              <w:rPr>
                <w:lang w:val="en"/>
              </w:rPr>
              <w:t>1.00</w:t>
            </w:r>
          </w:p>
        </w:tc>
        <w:tc>
          <w:tcPr>
            <w:tcW w:w="1918" w:type="dxa"/>
            <w:vAlign w:val="center"/>
          </w:tcPr>
          <w:p w14:paraId="57F0F990" w14:textId="77777777" w:rsidR="00B121F4" w:rsidRPr="00B121F4" w:rsidRDefault="00B121F4" w:rsidP="00B121F4">
            <w:pPr>
              <w:spacing w:line="276" w:lineRule="auto"/>
              <w:jc w:val="center"/>
              <w:rPr>
                <w:lang w:val="en"/>
              </w:rPr>
            </w:pPr>
            <w:r w:rsidRPr="00B121F4">
              <w:rPr>
                <w:lang w:val="en"/>
              </w:rPr>
              <w:t>0.33</w:t>
            </w:r>
          </w:p>
        </w:tc>
        <w:tc>
          <w:tcPr>
            <w:tcW w:w="985" w:type="dxa"/>
            <w:vAlign w:val="center"/>
          </w:tcPr>
          <w:p w14:paraId="52A2DB82" w14:textId="77777777" w:rsidR="00B121F4" w:rsidRPr="00B121F4" w:rsidRDefault="00B121F4" w:rsidP="00B121F4">
            <w:pPr>
              <w:spacing w:line="276" w:lineRule="auto"/>
              <w:jc w:val="center"/>
              <w:rPr>
                <w:lang w:val="en"/>
              </w:rPr>
            </w:pPr>
            <w:r w:rsidRPr="00B121F4">
              <w:rPr>
                <w:lang w:val="en"/>
              </w:rPr>
              <w:t>0.333</w:t>
            </w:r>
          </w:p>
        </w:tc>
      </w:tr>
      <w:tr w:rsidR="00B121F4" w:rsidRPr="00B121F4" w14:paraId="3DED5C57" w14:textId="77777777" w:rsidTr="0040759C">
        <w:tc>
          <w:tcPr>
            <w:tcW w:w="2164" w:type="dxa"/>
            <w:vMerge/>
            <w:shd w:val="clear" w:color="auto" w:fill="F2F2F2" w:themeFill="background1" w:themeFillShade="F2"/>
            <w:vAlign w:val="center"/>
          </w:tcPr>
          <w:p w14:paraId="467780A6" w14:textId="77777777" w:rsidR="00B121F4" w:rsidRPr="00B121F4" w:rsidRDefault="00B121F4" w:rsidP="00B121F4">
            <w:pPr>
              <w:spacing w:line="276" w:lineRule="auto"/>
              <w:jc w:val="center"/>
              <w:rPr>
                <w:lang w:val="en"/>
              </w:rPr>
            </w:pPr>
          </w:p>
        </w:tc>
        <w:tc>
          <w:tcPr>
            <w:tcW w:w="2371" w:type="dxa"/>
            <w:vAlign w:val="center"/>
          </w:tcPr>
          <w:p w14:paraId="718F2EAD" w14:textId="77777777" w:rsidR="00B121F4" w:rsidRPr="00B121F4" w:rsidRDefault="00B121F4" w:rsidP="00B121F4">
            <w:pPr>
              <w:spacing w:line="276" w:lineRule="auto"/>
              <w:jc w:val="center"/>
              <w:rPr>
                <w:lang w:val="en"/>
              </w:rPr>
            </w:pPr>
            <w:r w:rsidRPr="00B121F4">
              <w:rPr>
                <w:lang w:val="en"/>
              </w:rPr>
              <w:t>Wet Road</w:t>
            </w:r>
          </w:p>
        </w:tc>
        <w:tc>
          <w:tcPr>
            <w:tcW w:w="1917" w:type="dxa"/>
            <w:vAlign w:val="center"/>
          </w:tcPr>
          <w:p w14:paraId="1CFEA2E7" w14:textId="77777777" w:rsidR="00B121F4" w:rsidRPr="00B121F4" w:rsidRDefault="00B121F4" w:rsidP="00B121F4">
            <w:pPr>
              <w:spacing w:line="276" w:lineRule="auto"/>
              <w:jc w:val="center"/>
              <w:rPr>
                <w:lang w:val="en"/>
              </w:rPr>
            </w:pPr>
            <w:r w:rsidRPr="00B121F4">
              <w:rPr>
                <w:lang w:val="en"/>
              </w:rPr>
              <w:t>0.25</w:t>
            </w:r>
          </w:p>
        </w:tc>
        <w:tc>
          <w:tcPr>
            <w:tcW w:w="1918" w:type="dxa"/>
            <w:vAlign w:val="center"/>
          </w:tcPr>
          <w:p w14:paraId="6FBC3BBA" w14:textId="77777777" w:rsidR="00B121F4" w:rsidRPr="00B121F4" w:rsidRDefault="00B121F4" w:rsidP="00B121F4">
            <w:pPr>
              <w:spacing w:line="276" w:lineRule="auto"/>
              <w:jc w:val="center"/>
              <w:rPr>
                <w:lang w:val="en"/>
              </w:rPr>
            </w:pPr>
            <w:r w:rsidRPr="00B121F4">
              <w:rPr>
                <w:lang w:val="en"/>
              </w:rPr>
              <w:t>1.00</w:t>
            </w:r>
          </w:p>
        </w:tc>
        <w:tc>
          <w:tcPr>
            <w:tcW w:w="985" w:type="dxa"/>
            <w:vAlign w:val="center"/>
          </w:tcPr>
          <w:p w14:paraId="234C372C" w14:textId="77777777" w:rsidR="00B121F4" w:rsidRPr="00B121F4" w:rsidRDefault="00B121F4" w:rsidP="00B121F4">
            <w:pPr>
              <w:spacing w:line="276" w:lineRule="auto"/>
              <w:jc w:val="center"/>
              <w:rPr>
                <w:lang w:val="en"/>
              </w:rPr>
            </w:pPr>
            <w:r w:rsidRPr="00B121F4">
              <w:rPr>
                <w:lang w:val="en"/>
              </w:rPr>
              <w:t>4.000</w:t>
            </w:r>
          </w:p>
        </w:tc>
      </w:tr>
      <w:tr w:rsidR="00B121F4" w:rsidRPr="00B121F4" w14:paraId="0837F6E0" w14:textId="77777777" w:rsidTr="0040759C">
        <w:tc>
          <w:tcPr>
            <w:tcW w:w="2164" w:type="dxa"/>
            <w:vMerge w:val="restart"/>
            <w:shd w:val="clear" w:color="auto" w:fill="F2F2F2" w:themeFill="background1" w:themeFillShade="F2"/>
            <w:vAlign w:val="center"/>
          </w:tcPr>
          <w:p w14:paraId="55FC48C6" w14:textId="77777777" w:rsidR="00B121F4" w:rsidRPr="00B121F4" w:rsidRDefault="00B121F4" w:rsidP="00B121F4">
            <w:pPr>
              <w:spacing w:line="276" w:lineRule="auto"/>
              <w:jc w:val="center"/>
              <w:rPr>
                <w:lang w:val="en"/>
              </w:rPr>
            </w:pPr>
            <w:r w:rsidRPr="00B121F4">
              <w:rPr>
                <w:lang w:val="en"/>
              </w:rPr>
              <w:t>HFST</w:t>
            </w:r>
          </w:p>
        </w:tc>
        <w:tc>
          <w:tcPr>
            <w:tcW w:w="2371" w:type="dxa"/>
            <w:vAlign w:val="center"/>
          </w:tcPr>
          <w:p w14:paraId="4A80C598" w14:textId="77777777" w:rsidR="00B121F4" w:rsidRPr="00B121F4" w:rsidRDefault="00B121F4" w:rsidP="00B121F4">
            <w:pPr>
              <w:spacing w:line="276" w:lineRule="auto"/>
              <w:jc w:val="center"/>
              <w:rPr>
                <w:lang w:val="en"/>
              </w:rPr>
            </w:pPr>
            <w:r w:rsidRPr="00B121F4">
              <w:rPr>
                <w:lang w:val="en"/>
              </w:rPr>
              <w:t>All Crashes</w:t>
            </w:r>
          </w:p>
        </w:tc>
        <w:tc>
          <w:tcPr>
            <w:tcW w:w="1917" w:type="dxa"/>
            <w:vAlign w:val="center"/>
          </w:tcPr>
          <w:p w14:paraId="4929471D" w14:textId="77777777" w:rsidR="00B121F4" w:rsidRPr="00B121F4" w:rsidRDefault="00B121F4" w:rsidP="00B121F4">
            <w:pPr>
              <w:spacing w:line="276" w:lineRule="auto"/>
              <w:jc w:val="center"/>
              <w:rPr>
                <w:lang w:val="en"/>
              </w:rPr>
            </w:pPr>
            <w:r w:rsidRPr="00B121F4">
              <w:rPr>
                <w:lang w:val="en"/>
              </w:rPr>
              <w:t>167.00</w:t>
            </w:r>
          </w:p>
        </w:tc>
        <w:tc>
          <w:tcPr>
            <w:tcW w:w="1918" w:type="dxa"/>
            <w:vAlign w:val="center"/>
          </w:tcPr>
          <w:p w14:paraId="4F99F6C8" w14:textId="77777777" w:rsidR="00B121F4" w:rsidRPr="00B121F4" w:rsidRDefault="00B121F4" w:rsidP="00B121F4">
            <w:pPr>
              <w:spacing w:line="276" w:lineRule="auto"/>
              <w:jc w:val="center"/>
              <w:rPr>
                <w:lang w:val="en"/>
              </w:rPr>
            </w:pPr>
            <w:r w:rsidRPr="00B121F4">
              <w:rPr>
                <w:lang w:val="en"/>
              </w:rPr>
              <w:t>113.67</w:t>
            </w:r>
          </w:p>
        </w:tc>
        <w:tc>
          <w:tcPr>
            <w:tcW w:w="985" w:type="dxa"/>
            <w:vAlign w:val="center"/>
          </w:tcPr>
          <w:p w14:paraId="609D28ED" w14:textId="77777777" w:rsidR="00B121F4" w:rsidRPr="00B121F4" w:rsidRDefault="00B121F4" w:rsidP="00B121F4">
            <w:pPr>
              <w:spacing w:line="276" w:lineRule="auto"/>
              <w:jc w:val="center"/>
              <w:rPr>
                <w:lang w:val="en"/>
              </w:rPr>
            </w:pPr>
            <w:r w:rsidRPr="00B121F4">
              <w:rPr>
                <w:lang w:val="en"/>
              </w:rPr>
              <w:t>0.681</w:t>
            </w:r>
          </w:p>
        </w:tc>
      </w:tr>
      <w:tr w:rsidR="00B121F4" w:rsidRPr="00B121F4" w14:paraId="421D1F97" w14:textId="77777777" w:rsidTr="0040759C">
        <w:tc>
          <w:tcPr>
            <w:tcW w:w="2164" w:type="dxa"/>
            <w:vMerge/>
            <w:shd w:val="clear" w:color="auto" w:fill="F2F2F2" w:themeFill="background1" w:themeFillShade="F2"/>
            <w:vAlign w:val="center"/>
          </w:tcPr>
          <w:p w14:paraId="66069CA1" w14:textId="77777777" w:rsidR="00B121F4" w:rsidRPr="00B121F4" w:rsidRDefault="00B121F4" w:rsidP="00B121F4">
            <w:pPr>
              <w:spacing w:line="276" w:lineRule="auto"/>
              <w:jc w:val="center"/>
              <w:rPr>
                <w:lang w:val="en"/>
              </w:rPr>
            </w:pPr>
          </w:p>
        </w:tc>
        <w:tc>
          <w:tcPr>
            <w:tcW w:w="2371" w:type="dxa"/>
            <w:vAlign w:val="center"/>
          </w:tcPr>
          <w:p w14:paraId="26B3C19A" w14:textId="77777777" w:rsidR="00B121F4" w:rsidRPr="00B121F4" w:rsidRDefault="00B121F4" w:rsidP="00B121F4">
            <w:pPr>
              <w:spacing w:line="276" w:lineRule="auto"/>
              <w:jc w:val="center"/>
              <w:rPr>
                <w:lang w:val="en"/>
              </w:rPr>
            </w:pPr>
            <w:r w:rsidRPr="00B121F4">
              <w:rPr>
                <w:lang w:val="en"/>
              </w:rPr>
              <w:t>Single Vehicle</w:t>
            </w:r>
          </w:p>
        </w:tc>
        <w:tc>
          <w:tcPr>
            <w:tcW w:w="1917" w:type="dxa"/>
            <w:vAlign w:val="center"/>
          </w:tcPr>
          <w:p w14:paraId="5917071D" w14:textId="77777777" w:rsidR="00B121F4" w:rsidRPr="00B121F4" w:rsidRDefault="00B121F4" w:rsidP="00B121F4">
            <w:pPr>
              <w:spacing w:line="276" w:lineRule="auto"/>
              <w:jc w:val="center"/>
              <w:rPr>
                <w:lang w:val="en"/>
              </w:rPr>
            </w:pPr>
            <w:r w:rsidRPr="00B121F4">
              <w:rPr>
                <w:lang w:val="en"/>
              </w:rPr>
              <w:t>111.50</w:t>
            </w:r>
          </w:p>
        </w:tc>
        <w:tc>
          <w:tcPr>
            <w:tcW w:w="1918" w:type="dxa"/>
            <w:vAlign w:val="center"/>
          </w:tcPr>
          <w:p w14:paraId="6378B907" w14:textId="77777777" w:rsidR="00B121F4" w:rsidRPr="00B121F4" w:rsidRDefault="00B121F4" w:rsidP="00B121F4">
            <w:pPr>
              <w:spacing w:line="276" w:lineRule="auto"/>
              <w:jc w:val="center"/>
              <w:rPr>
                <w:lang w:val="en"/>
              </w:rPr>
            </w:pPr>
            <w:r w:rsidRPr="00B121F4">
              <w:rPr>
                <w:lang w:val="en"/>
              </w:rPr>
              <w:t>61.33</w:t>
            </w:r>
          </w:p>
        </w:tc>
        <w:tc>
          <w:tcPr>
            <w:tcW w:w="985" w:type="dxa"/>
            <w:vAlign w:val="center"/>
          </w:tcPr>
          <w:p w14:paraId="295F250D" w14:textId="77777777" w:rsidR="00B121F4" w:rsidRPr="00B121F4" w:rsidRDefault="00B121F4" w:rsidP="00B121F4">
            <w:pPr>
              <w:spacing w:line="276" w:lineRule="auto"/>
              <w:jc w:val="center"/>
              <w:rPr>
                <w:lang w:val="en"/>
              </w:rPr>
            </w:pPr>
            <w:r w:rsidRPr="00B121F4">
              <w:rPr>
                <w:lang w:val="en"/>
              </w:rPr>
              <w:t>0.550</w:t>
            </w:r>
          </w:p>
        </w:tc>
      </w:tr>
      <w:tr w:rsidR="00B121F4" w:rsidRPr="00B121F4" w14:paraId="51631DCD" w14:textId="77777777" w:rsidTr="0040759C">
        <w:tc>
          <w:tcPr>
            <w:tcW w:w="2164" w:type="dxa"/>
            <w:vMerge/>
            <w:shd w:val="clear" w:color="auto" w:fill="F2F2F2" w:themeFill="background1" w:themeFillShade="F2"/>
            <w:vAlign w:val="center"/>
          </w:tcPr>
          <w:p w14:paraId="7251C2B6" w14:textId="77777777" w:rsidR="00B121F4" w:rsidRPr="00B121F4" w:rsidRDefault="00B121F4" w:rsidP="00B121F4">
            <w:pPr>
              <w:spacing w:line="276" w:lineRule="auto"/>
              <w:jc w:val="center"/>
              <w:rPr>
                <w:lang w:val="en"/>
              </w:rPr>
            </w:pPr>
          </w:p>
        </w:tc>
        <w:tc>
          <w:tcPr>
            <w:tcW w:w="2371" w:type="dxa"/>
            <w:vAlign w:val="center"/>
          </w:tcPr>
          <w:p w14:paraId="45A7BEAC" w14:textId="77777777" w:rsidR="00B121F4" w:rsidRPr="00B121F4" w:rsidRDefault="00B121F4" w:rsidP="00B121F4">
            <w:pPr>
              <w:spacing w:line="276" w:lineRule="auto"/>
              <w:jc w:val="center"/>
              <w:rPr>
                <w:lang w:val="en"/>
              </w:rPr>
            </w:pPr>
            <w:r w:rsidRPr="00B121F4">
              <w:rPr>
                <w:lang w:val="en"/>
              </w:rPr>
              <w:t>Labeled as “Negotiating a curve”</w:t>
            </w:r>
          </w:p>
        </w:tc>
        <w:tc>
          <w:tcPr>
            <w:tcW w:w="1917" w:type="dxa"/>
            <w:vAlign w:val="center"/>
          </w:tcPr>
          <w:p w14:paraId="4F4A9E61" w14:textId="77777777" w:rsidR="00B121F4" w:rsidRPr="00B121F4" w:rsidRDefault="00B121F4" w:rsidP="00B121F4">
            <w:pPr>
              <w:spacing w:line="276" w:lineRule="auto"/>
              <w:jc w:val="center"/>
              <w:rPr>
                <w:lang w:val="en"/>
              </w:rPr>
            </w:pPr>
            <w:r w:rsidRPr="00B121F4">
              <w:rPr>
                <w:lang w:val="en"/>
              </w:rPr>
              <w:t>117.00</w:t>
            </w:r>
          </w:p>
        </w:tc>
        <w:tc>
          <w:tcPr>
            <w:tcW w:w="1918" w:type="dxa"/>
            <w:vAlign w:val="center"/>
          </w:tcPr>
          <w:p w14:paraId="7CAADD88" w14:textId="77777777" w:rsidR="00B121F4" w:rsidRPr="00B121F4" w:rsidRDefault="00B121F4" w:rsidP="00B121F4">
            <w:pPr>
              <w:spacing w:line="276" w:lineRule="auto"/>
              <w:jc w:val="center"/>
              <w:rPr>
                <w:lang w:val="en"/>
              </w:rPr>
            </w:pPr>
            <w:r w:rsidRPr="00B121F4">
              <w:rPr>
                <w:lang w:val="en"/>
              </w:rPr>
              <w:t>72.00</w:t>
            </w:r>
          </w:p>
        </w:tc>
        <w:tc>
          <w:tcPr>
            <w:tcW w:w="985" w:type="dxa"/>
            <w:vAlign w:val="center"/>
          </w:tcPr>
          <w:p w14:paraId="420192A2" w14:textId="77777777" w:rsidR="00B121F4" w:rsidRPr="00B121F4" w:rsidRDefault="00B121F4" w:rsidP="00B121F4">
            <w:pPr>
              <w:spacing w:line="276" w:lineRule="auto"/>
              <w:jc w:val="center"/>
              <w:rPr>
                <w:lang w:val="en"/>
              </w:rPr>
            </w:pPr>
            <w:r w:rsidRPr="00B121F4">
              <w:rPr>
                <w:lang w:val="en"/>
              </w:rPr>
              <w:t>0.615</w:t>
            </w:r>
          </w:p>
        </w:tc>
      </w:tr>
      <w:tr w:rsidR="00B121F4" w:rsidRPr="00B121F4" w14:paraId="3935E8F7" w14:textId="77777777" w:rsidTr="0040759C">
        <w:tc>
          <w:tcPr>
            <w:tcW w:w="2164" w:type="dxa"/>
            <w:vMerge/>
            <w:shd w:val="clear" w:color="auto" w:fill="F2F2F2" w:themeFill="background1" w:themeFillShade="F2"/>
            <w:vAlign w:val="center"/>
          </w:tcPr>
          <w:p w14:paraId="627B3037" w14:textId="77777777" w:rsidR="00B121F4" w:rsidRPr="00B121F4" w:rsidRDefault="00B121F4" w:rsidP="00B121F4">
            <w:pPr>
              <w:spacing w:line="276" w:lineRule="auto"/>
              <w:jc w:val="center"/>
              <w:rPr>
                <w:lang w:val="en"/>
              </w:rPr>
            </w:pPr>
          </w:p>
        </w:tc>
        <w:tc>
          <w:tcPr>
            <w:tcW w:w="2371" w:type="dxa"/>
            <w:vAlign w:val="center"/>
          </w:tcPr>
          <w:p w14:paraId="2AF599A7" w14:textId="77777777" w:rsidR="00B121F4" w:rsidRPr="00B121F4" w:rsidRDefault="00B121F4" w:rsidP="00B121F4">
            <w:pPr>
              <w:spacing w:line="276" w:lineRule="auto"/>
              <w:jc w:val="center"/>
              <w:rPr>
                <w:lang w:val="en"/>
              </w:rPr>
            </w:pPr>
            <w:r w:rsidRPr="00B121F4">
              <w:rPr>
                <w:lang w:val="en"/>
              </w:rPr>
              <w:t>Wet Road</w:t>
            </w:r>
          </w:p>
        </w:tc>
        <w:tc>
          <w:tcPr>
            <w:tcW w:w="1917" w:type="dxa"/>
            <w:vAlign w:val="center"/>
          </w:tcPr>
          <w:p w14:paraId="2B14762F" w14:textId="77777777" w:rsidR="00B121F4" w:rsidRPr="00B121F4" w:rsidRDefault="00B121F4" w:rsidP="00B121F4">
            <w:pPr>
              <w:spacing w:line="276" w:lineRule="auto"/>
              <w:jc w:val="center"/>
              <w:rPr>
                <w:lang w:val="en"/>
              </w:rPr>
            </w:pPr>
            <w:r w:rsidRPr="00B121F4">
              <w:rPr>
                <w:lang w:val="en"/>
              </w:rPr>
              <w:t>56.25</w:t>
            </w:r>
          </w:p>
        </w:tc>
        <w:tc>
          <w:tcPr>
            <w:tcW w:w="1918" w:type="dxa"/>
            <w:vAlign w:val="center"/>
          </w:tcPr>
          <w:p w14:paraId="4B06ACBC" w14:textId="77777777" w:rsidR="00B121F4" w:rsidRPr="00B121F4" w:rsidRDefault="00B121F4" w:rsidP="00B121F4">
            <w:pPr>
              <w:spacing w:line="276" w:lineRule="auto"/>
              <w:jc w:val="center"/>
              <w:rPr>
                <w:lang w:val="en"/>
              </w:rPr>
            </w:pPr>
            <w:r w:rsidRPr="00B121F4">
              <w:rPr>
                <w:lang w:val="en"/>
              </w:rPr>
              <w:t>26.00</w:t>
            </w:r>
          </w:p>
        </w:tc>
        <w:tc>
          <w:tcPr>
            <w:tcW w:w="985" w:type="dxa"/>
            <w:vAlign w:val="center"/>
          </w:tcPr>
          <w:p w14:paraId="5A1D82F5" w14:textId="77777777" w:rsidR="00B121F4" w:rsidRPr="00B121F4" w:rsidRDefault="00B121F4" w:rsidP="00B121F4">
            <w:pPr>
              <w:spacing w:line="276" w:lineRule="auto"/>
              <w:jc w:val="center"/>
              <w:rPr>
                <w:lang w:val="en"/>
              </w:rPr>
            </w:pPr>
            <w:r w:rsidRPr="00B121F4">
              <w:rPr>
                <w:lang w:val="en"/>
              </w:rPr>
              <w:t>0.462</w:t>
            </w:r>
          </w:p>
        </w:tc>
      </w:tr>
    </w:tbl>
    <w:p w14:paraId="64371E26" w14:textId="77777777" w:rsidR="00B121F4" w:rsidRPr="00B121F4" w:rsidRDefault="00B121F4" w:rsidP="00B121F4">
      <w:pPr>
        <w:rPr>
          <w:rFonts w:eastAsiaTheme="majorEastAsia" w:cstheme="majorBidi"/>
          <w:b/>
          <w:iCs/>
          <w:szCs w:val="26"/>
          <w:lang w:val="en"/>
        </w:rPr>
      </w:pPr>
      <w:r w:rsidRPr="00B121F4">
        <w:rPr>
          <w:lang w:val="en"/>
        </w:rPr>
        <w:br w:type="page"/>
      </w:r>
    </w:p>
    <w:p w14:paraId="318C9084"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28" w:name="_Toc109304591"/>
      <w:r w:rsidRPr="00B121F4">
        <w:rPr>
          <w:rFonts w:eastAsiaTheme="majorEastAsia" w:cstheme="majorBidi"/>
          <w:b/>
          <w:iCs/>
          <w:szCs w:val="26"/>
          <w:lang w:val="en"/>
        </w:rPr>
        <w:lastRenderedPageBreak/>
        <w:t>Developed SPFs</w:t>
      </w:r>
      <w:bookmarkEnd w:id="28"/>
    </w:p>
    <w:p w14:paraId="7890E354" w14:textId="77777777" w:rsidR="00B121F4" w:rsidRPr="00B121F4" w:rsidRDefault="00B121F4" w:rsidP="00B121F4">
      <w:pPr>
        <w:spacing w:after="240"/>
        <w:rPr>
          <w:lang w:val="en"/>
        </w:rPr>
      </w:pPr>
      <w:r w:rsidRPr="00B121F4">
        <w:rPr>
          <w:lang w:val="en"/>
        </w:rPr>
        <w:t xml:space="preserve">The coefficients of the SPF function for all crashes, single vehicles crashes, crashes labeled as “Negotiating a curve”, and wet road crashes are listed below in </w:t>
      </w:r>
      <w:r w:rsidRPr="00B121F4">
        <w:rPr>
          <w:b/>
          <w:bCs/>
          <w:lang w:val="en"/>
        </w:rPr>
        <w:fldChar w:fldCharType="begin"/>
      </w:r>
      <w:r w:rsidRPr="00B121F4">
        <w:rPr>
          <w:b/>
          <w:bCs/>
          <w:lang w:val="en"/>
        </w:rPr>
        <w:instrText xml:space="preserve"> REF _Ref109806392 \h </w:instrText>
      </w:r>
      <w:r w:rsidRPr="00B121F4">
        <w:rPr>
          <w:b/>
          <w:bCs/>
          <w:lang w:val="en"/>
        </w:rPr>
      </w:r>
      <w:r w:rsidRPr="00B121F4">
        <w:rPr>
          <w:b/>
          <w:bCs/>
          <w:lang w:val="en"/>
        </w:rPr>
        <w:fldChar w:fldCharType="separate"/>
      </w:r>
      <w:r w:rsidRPr="00B121F4">
        <w:rPr>
          <w:b/>
          <w:bCs/>
        </w:rPr>
        <w:t xml:space="preserve">Table </w:t>
      </w:r>
      <w:r w:rsidRPr="00B121F4">
        <w:rPr>
          <w:b/>
          <w:bCs/>
          <w:noProof/>
        </w:rPr>
        <w:t>2</w:t>
      </w:r>
      <w:r w:rsidRPr="00B121F4">
        <w:rPr>
          <w:b/>
          <w:bCs/>
          <w:lang w:val="en"/>
        </w:rPr>
        <w:fldChar w:fldCharType="end"/>
      </w:r>
      <w:r w:rsidRPr="00B121F4">
        <w:rPr>
          <w:lang w:val="en"/>
        </w:rPr>
        <w:t>.</w:t>
      </w:r>
    </w:p>
    <w:p w14:paraId="696E0360" w14:textId="77777777" w:rsidR="00B121F4" w:rsidRPr="00B121F4" w:rsidRDefault="00B121F4" w:rsidP="00B121F4">
      <w:pPr>
        <w:keepNext/>
        <w:spacing w:after="200" w:line="240" w:lineRule="auto"/>
        <w:rPr>
          <w:b/>
          <w:iCs/>
          <w:szCs w:val="18"/>
          <w:lang w:val="en"/>
        </w:rPr>
      </w:pPr>
      <w:bookmarkStart w:id="29" w:name="_Ref109806392"/>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2</w:t>
      </w:r>
      <w:r w:rsidRPr="00B121F4">
        <w:rPr>
          <w:b/>
          <w:iCs/>
          <w:szCs w:val="18"/>
          <w:lang w:val="en"/>
        </w:rPr>
        <w:fldChar w:fldCharType="end"/>
      </w:r>
      <w:bookmarkEnd w:id="29"/>
      <w:r w:rsidRPr="00B121F4">
        <w:rPr>
          <w:b/>
          <w:iCs/>
          <w:szCs w:val="18"/>
          <w:lang w:val="en"/>
        </w:rPr>
        <w:t xml:space="preserve">: SPFs </w:t>
      </w:r>
      <w:commentRangeStart w:id="30"/>
      <w:r w:rsidRPr="00B121F4">
        <w:rPr>
          <w:b/>
          <w:iCs/>
          <w:szCs w:val="18"/>
          <w:lang w:val="en"/>
        </w:rPr>
        <w:t>Used</w:t>
      </w:r>
      <w:commentRangeEnd w:id="30"/>
      <w:r w:rsidRPr="00B121F4">
        <w:rPr>
          <w:sz w:val="16"/>
          <w:szCs w:val="16"/>
        </w:rPr>
        <w:commentReference w:id="30"/>
      </w:r>
      <w:r w:rsidRPr="00B121F4">
        <w:rPr>
          <w:b/>
          <w:iCs/>
          <w:szCs w:val="18"/>
          <w:lang w:val="en"/>
        </w:rPr>
        <w:t xml:space="preserve"> for CMF </w:t>
      </w:r>
      <w:commentRangeStart w:id="31"/>
      <w:r w:rsidRPr="00B121F4">
        <w:rPr>
          <w:b/>
          <w:iCs/>
          <w:szCs w:val="18"/>
          <w:lang w:val="en"/>
        </w:rPr>
        <w:t>Calculation</w:t>
      </w:r>
      <w:commentRangeEnd w:id="31"/>
      <w:r w:rsidRPr="00B121F4">
        <w:rPr>
          <w:sz w:val="16"/>
          <w:szCs w:val="16"/>
        </w:rPr>
        <w:commentReference w:id="31"/>
      </w:r>
    </w:p>
    <w:tbl>
      <w:tblPr>
        <w:tblW w:w="9350" w:type="dxa"/>
        <w:tblLayout w:type="fixed"/>
        <w:tblLook w:val="04A0" w:firstRow="1" w:lastRow="0" w:firstColumn="1" w:lastColumn="0" w:noHBand="0" w:noVBand="1"/>
      </w:tblPr>
      <w:tblGrid>
        <w:gridCol w:w="1438"/>
        <w:gridCol w:w="989"/>
        <w:gridCol w:w="989"/>
        <w:gridCol w:w="989"/>
        <w:gridCol w:w="989"/>
        <w:gridCol w:w="989"/>
        <w:gridCol w:w="989"/>
        <w:gridCol w:w="989"/>
        <w:gridCol w:w="989"/>
      </w:tblGrid>
      <w:tr w:rsidR="00B121F4" w:rsidRPr="00B121F4" w14:paraId="128C4C8D" w14:textId="77777777" w:rsidTr="00955C30">
        <w:trPr>
          <w:trHeight w:val="735"/>
        </w:trPr>
        <w:tc>
          <w:tcPr>
            <w:tcW w:w="1440" w:type="dxa"/>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center"/>
            <w:hideMark/>
          </w:tcPr>
          <w:p w14:paraId="3C846F70"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Crash Types Used in SPF</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3FB3F54D" w14:textId="703E2FE6"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All Crash</w:t>
            </w:r>
            <w:r w:rsidR="006854F2">
              <w:rPr>
                <w:rFonts w:eastAsia="Times New Roman" w:cs="Times New Roman"/>
                <w:color w:val="000000"/>
                <w:sz w:val="20"/>
                <w:szCs w:val="20"/>
              </w:rPr>
              <w:t>es</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75D66E1A"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Single Vehicle</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vAlign w:val="center"/>
            <w:hideMark/>
          </w:tcPr>
          <w:p w14:paraId="3E4AC133"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Labeled as</w:t>
            </w:r>
            <w:r w:rsidRPr="00B121F4">
              <w:rPr>
                <w:rFonts w:eastAsia="Times New Roman" w:cs="Times New Roman"/>
                <w:color w:val="000000"/>
                <w:sz w:val="20"/>
                <w:szCs w:val="20"/>
              </w:rPr>
              <w:br/>
              <w:t xml:space="preserve"> “Negotiating a curve”</w:t>
            </w:r>
          </w:p>
        </w:tc>
        <w:tc>
          <w:tcPr>
            <w:tcW w:w="990" w:type="dxa"/>
            <w:gridSpan w:val="2"/>
            <w:tcBorders>
              <w:top w:val="single" w:sz="4" w:space="0" w:color="auto"/>
              <w:left w:val="nil"/>
              <w:bottom w:val="single" w:sz="4" w:space="0" w:color="auto"/>
              <w:right w:val="single" w:sz="4" w:space="0" w:color="auto"/>
            </w:tcBorders>
            <w:shd w:val="clear" w:color="auto" w:fill="DBDBDB" w:themeFill="accent3" w:themeFillTint="66"/>
            <w:noWrap/>
            <w:vAlign w:val="center"/>
            <w:hideMark/>
          </w:tcPr>
          <w:p w14:paraId="54E28EC7"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Wet Road</w:t>
            </w:r>
          </w:p>
        </w:tc>
      </w:tr>
      <w:tr w:rsidR="00B121F4" w:rsidRPr="00B121F4" w14:paraId="7607C460" w14:textId="77777777" w:rsidTr="00ED12D4">
        <w:trPr>
          <w:trHeight w:val="315"/>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B61720C"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Variable</w:t>
            </w:r>
          </w:p>
        </w:tc>
        <w:tc>
          <w:tcPr>
            <w:tcW w:w="990" w:type="dxa"/>
            <w:tcBorders>
              <w:top w:val="nil"/>
              <w:left w:val="nil"/>
              <w:bottom w:val="single" w:sz="4" w:space="0" w:color="auto"/>
              <w:right w:val="single" w:sz="4" w:space="0" w:color="auto"/>
            </w:tcBorders>
            <w:shd w:val="clear" w:color="auto" w:fill="auto"/>
            <w:noWrap/>
            <w:vAlign w:val="center"/>
            <w:hideMark/>
          </w:tcPr>
          <w:p w14:paraId="5461125F"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sz="4" w:space="0" w:color="auto"/>
              <w:right w:val="single" w:sz="4" w:space="0" w:color="auto"/>
            </w:tcBorders>
            <w:shd w:val="clear" w:color="auto" w:fill="auto"/>
            <w:noWrap/>
            <w:vAlign w:val="center"/>
            <w:hideMark/>
          </w:tcPr>
          <w:p w14:paraId="2B0AA273"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c>
          <w:tcPr>
            <w:tcW w:w="990" w:type="dxa"/>
            <w:tcBorders>
              <w:top w:val="nil"/>
              <w:left w:val="nil"/>
              <w:bottom w:val="single" w:sz="8" w:space="0" w:color="auto"/>
              <w:right w:val="single" w:sz="8" w:space="0" w:color="auto"/>
            </w:tcBorders>
            <w:shd w:val="clear" w:color="auto" w:fill="auto"/>
            <w:noWrap/>
            <w:vAlign w:val="center"/>
            <w:hideMark/>
          </w:tcPr>
          <w:p w14:paraId="5206EABF"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6E687A79"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c>
          <w:tcPr>
            <w:tcW w:w="990" w:type="dxa"/>
            <w:tcBorders>
              <w:top w:val="nil"/>
              <w:left w:val="nil"/>
              <w:bottom w:val="single" w:sz="8" w:space="0" w:color="auto"/>
              <w:right w:val="single" w:sz="8" w:space="0" w:color="auto"/>
            </w:tcBorders>
            <w:shd w:val="clear" w:color="auto" w:fill="auto"/>
            <w:noWrap/>
            <w:vAlign w:val="center"/>
            <w:hideMark/>
          </w:tcPr>
          <w:p w14:paraId="392F7309"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6C5CFC81"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c>
          <w:tcPr>
            <w:tcW w:w="990" w:type="dxa"/>
            <w:tcBorders>
              <w:top w:val="nil"/>
              <w:left w:val="nil"/>
              <w:bottom w:val="single" w:sz="8" w:space="0" w:color="auto"/>
              <w:right w:val="single" w:sz="8" w:space="0" w:color="auto"/>
            </w:tcBorders>
            <w:shd w:val="clear" w:color="auto" w:fill="auto"/>
            <w:noWrap/>
            <w:vAlign w:val="center"/>
            <w:hideMark/>
          </w:tcPr>
          <w:p w14:paraId="464FD1B5"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Estimate</w:t>
            </w:r>
          </w:p>
        </w:tc>
        <w:tc>
          <w:tcPr>
            <w:tcW w:w="990" w:type="dxa"/>
            <w:tcBorders>
              <w:top w:val="nil"/>
              <w:left w:val="nil"/>
              <w:bottom w:val="single" w:sz="8" w:space="0" w:color="auto"/>
              <w:right w:val="single" w:sz="8" w:space="0" w:color="auto"/>
            </w:tcBorders>
            <w:shd w:val="clear" w:color="auto" w:fill="auto"/>
            <w:noWrap/>
            <w:vAlign w:val="center"/>
            <w:hideMark/>
          </w:tcPr>
          <w:p w14:paraId="7F2CD581" w14:textId="77777777" w:rsidR="00B121F4" w:rsidRPr="00B121F4" w:rsidRDefault="00B121F4" w:rsidP="00B121F4">
            <w:pPr>
              <w:spacing w:after="0" w:line="240" w:lineRule="auto"/>
              <w:jc w:val="center"/>
              <w:rPr>
                <w:rFonts w:eastAsia="Times New Roman" w:cs="Times New Roman"/>
                <w:b/>
                <w:bCs/>
                <w:color w:val="000000"/>
                <w:sz w:val="20"/>
                <w:szCs w:val="20"/>
              </w:rPr>
            </w:pPr>
            <w:r w:rsidRPr="00B121F4">
              <w:rPr>
                <w:rFonts w:eastAsia="Times New Roman" w:cs="Times New Roman"/>
                <w:b/>
                <w:bCs/>
                <w:color w:val="000000"/>
                <w:sz w:val="20"/>
                <w:szCs w:val="20"/>
              </w:rPr>
              <w:t>p-value</w:t>
            </w:r>
          </w:p>
        </w:tc>
      </w:tr>
      <w:tr w:rsidR="00B121F4" w:rsidRPr="00B121F4" w14:paraId="7B6751EE" w14:textId="77777777" w:rsidTr="00ED12D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305834C"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Intercept</w:t>
            </w:r>
          </w:p>
        </w:tc>
        <w:tc>
          <w:tcPr>
            <w:tcW w:w="990" w:type="dxa"/>
            <w:tcBorders>
              <w:top w:val="nil"/>
              <w:left w:val="nil"/>
              <w:bottom w:val="single" w:sz="4" w:space="0" w:color="auto"/>
              <w:right w:val="single" w:sz="4" w:space="0" w:color="auto"/>
            </w:tcBorders>
            <w:shd w:val="clear" w:color="auto" w:fill="auto"/>
            <w:noWrap/>
            <w:vAlign w:val="center"/>
            <w:hideMark/>
          </w:tcPr>
          <w:p w14:paraId="258ACE28"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-0.543</w:t>
            </w:r>
          </w:p>
        </w:tc>
        <w:tc>
          <w:tcPr>
            <w:tcW w:w="990" w:type="dxa"/>
            <w:tcBorders>
              <w:top w:val="nil"/>
              <w:left w:val="nil"/>
              <w:bottom w:val="single" w:sz="4" w:space="0" w:color="auto"/>
              <w:right w:val="single" w:sz="4" w:space="0" w:color="auto"/>
            </w:tcBorders>
            <w:shd w:val="clear" w:color="auto" w:fill="auto"/>
            <w:noWrap/>
            <w:vAlign w:val="center"/>
            <w:hideMark/>
          </w:tcPr>
          <w:p w14:paraId="59139C50"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&lt; 2E-16</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0608359"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0.360</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719BE8D0"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53F5A98"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-0.735</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A832367"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3F20A5F"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-0.742</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3784C431"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r>
      <w:tr w:rsidR="00B121F4" w:rsidRPr="00B121F4" w14:paraId="07831C4A" w14:textId="77777777" w:rsidTr="00ED12D4">
        <w:trPr>
          <w:trHeight w:val="780"/>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5BF1843" w14:textId="41512610"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Roadway division</w:t>
            </w:r>
            <w:r w:rsidRPr="00B121F4">
              <w:rPr>
                <w:rFonts w:eastAsia="Times New Roman" w:cs="Times New Roman"/>
                <w:color w:val="000000"/>
                <w:sz w:val="20"/>
                <w:szCs w:val="20"/>
                <w:lang w:val="en"/>
              </w:rPr>
              <w:br/>
              <w:t>1</w:t>
            </w:r>
            <w:r w:rsidR="003518A8">
              <w:rPr>
                <w:rFonts w:eastAsia="Times New Roman" w:cs="Times New Roman"/>
                <w:color w:val="000000"/>
                <w:sz w:val="20"/>
                <w:szCs w:val="20"/>
                <w:lang w:val="en"/>
              </w:rPr>
              <w:t xml:space="preserve"> </w:t>
            </w:r>
            <w:r w:rsidRPr="00B121F4">
              <w:rPr>
                <w:rFonts w:eastAsia="Times New Roman" w:cs="Times New Roman"/>
                <w:color w:val="000000"/>
                <w:sz w:val="20"/>
                <w:szCs w:val="20"/>
                <w:lang w:val="en"/>
              </w:rPr>
              <w:t>= divided</w:t>
            </w:r>
            <w:r w:rsidRPr="00B121F4">
              <w:rPr>
                <w:rFonts w:eastAsia="Times New Roman" w:cs="Times New Roman"/>
                <w:color w:val="000000"/>
                <w:sz w:val="20"/>
                <w:szCs w:val="20"/>
                <w:lang w:val="en"/>
              </w:rPr>
              <w:br/>
              <w:t>0</w:t>
            </w:r>
            <w:r w:rsidR="003518A8">
              <w:rPr>
                <w:rFonts w:eastAsia="Times New Roman" w:cs="Times New Roman"/>
                <w:color w:val="000000"/>
                <w:sz w:val="20"/>
                <w:szCs w:val="20"/>
                <w:lang w:val="en"/>
              </w:rPr>
              <w:t xml:space="preserve"> </w:t>
            </w:r>
            <w:r w:rsidRPr="00B121F4">
              <w:rPr>
                <w:rFonts w:eastAsia="Times New Roman" w:cs="Times New Roman"/>
                <w:color w:val="000000"/>
                <w:sz w:val="20"/>
                <w:szCs w:val="20"/>
                <w:lang w:val="en"/>
              </w:rPr>
              <w:t>= undivided</w:t>
            </w:r>
          </w:p>
        </w:tc>
        <w:tc>
          <w:tcPr>
            <w:tcW w:w="990" w:type="dxa"/>
            <w:tcBorders>
              <w:top w:val="nil"/>
              <w:left w:val="nil"/>
              <w:bottom w:val="single" w:sz="4" w:space="0" w:color="auto"/>
              <w:right w:val="single" w:sz="4" w:space="0" w:color="auto"/>
            </w:tcBorders>
            <w:shd w:val="clear" w:color="auto" w:fill="auto"/>
            <w:noWrap/>
            <w:vAlign w:val="center"/>
            <w:hideMark/>
          </w:tcPr>
          <w:p w14:paraId="4F12A578"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0.042</w:t>
            </w:r>
          </w:p>
        </w:tc>
        <w:tc>
          <w:tcPr>
            <w:tcW w:w="990" w:type="dxa"/>
            <w:tcBorders>
              <w:top w:val="nil"/>
              <w:left w:val="nil"/>
              <w:bottom w:val="single" w:sz="4" w:space="0" w:color="auto"/>
              <w:right w:val="single" w:sz="4" w:space="0" w:color="auto"/>
            </w:tcBorders>
            <w:shd w:val="clear" w:color="auto" w:fill="auto"/>
            <w:noWrap/>
            <w:vAlign w:val="center"/>
            <w:hideMark/>
          </w:tcPr>
          <w:p w14:paraId="1962D259"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1.32E-8</w:t>
            </w:r>
          </w:p>
        </w:tc>
        <w:tc>
          <w:tcPr>
            <w:tcW w:w="990" w:type="dxa"/>
            <w:tcBorders>
              <w:top w:val="nil"/>
              <w:left w:val="nil"/>
              <w:bottom w:val="single" w:sz="4" w:space="0" w:color="auto"/>
              <w:right w:val="single" w:sz="4" w:space="0" w:color="auto"/>
            </w:tcBorders>
            <w:shd w:val="clear" w:color="auto" w:fill="auto"/>
            <w:noWrap/>
            <w:vAlign w:val="center"/>
            <w:hideMark/>
          </w:tcPr>
          <w:p w14:paraId="7F2C6D6E"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-0.034</w:t>
            </w:r>
          </w:p>
        </w:tc>
        <w:tc>
          <w:tcPr>
            <w:tcW w:w="990" w:type="dxa"/>
            <w:tcBorders>
              <w:top w:val="nil"/>
              <w:left w:val="nil"/>
              <w:bottom w:val="single" w:sz="4" w:space="0" w:color="auto"/>
              <w:right w:val="single" w:sz="4" w:space="0" w:color="auto"/>
            </w:tcBorders>
            <w:shd w:val="clear" w:color="auto" w:fill="auto"/>
            <w:noWrap/>
            <w:vAlign w:val="center"/>
            <w:hideMark/>
          </w:tcPr>
          <w:p w14:paraId="666F11A4"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3.95E-8</w:t>
            </w:r>
          </w:p>
        </w:tc>
        <w:tc>
          <w:tcPr>
            <w:tcW w:w="990" w:type="dxa"/>
            <w:tcBorders>
              <w:top w:val="nil"/>
              <w:left w:val="nil"/>
              <w:bottom w:val="single" w:sz="4" w:space="0" w:color="auto"/>
              <w:right w:val="single" w:sz="4" w:space="0" w:color="auto"/>
            </w:tcBorders>
            <w:shd w:val="clear" w:color="auto" w:fill="auto"/>
            <w:noWrap/>
            <w:vAlign w:val="center"/>
            <w:hideMark/>
          </w:tcPr>
          <w:p w14:paraId="4E04A402"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-0.034</w:t>
            </w:r>
          </w:p>
        </w:tc>
        <w:tc>
          <w:tcPr>
            <w:tcW w:w="990" w:type="dxa"/>
            <w:tcBorders>
              <w:top w:val="nil"/>
              <w:left w:val="nil"/>
              <w:bottom w:val="single" w:sz="4" w:space="0" w:color="auto"/>
              <w:right w:val="single" w:sz="4" w:space="0" w:color="auto"/>
            </w:tcBorders>
            <w:shd w:val="clear" w:color="auto" w:fill="auto"/>
            <w:noWrap/>
            <w:vAlign w:val="center"/>
            <w:hideMark/>
          </w:tcPr>
          <w:p w14:paraId="2314BBFE"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2.59E-6</w:t>
            </w:r>
          </w:p>
        </w:tc>
        <w:tc>
          <w:tcPr>
            <w:tcW w:w="990" w:type="dxa"/>
            <w:tcBorders>
              <w:top w:val="nil"/>
              <w:left w:val="nil"/>
              <w:bottom w:val="single" w:sz="4" w:space="0" w:color="auto"/>
              <w:right w:val="single" w:sz="4" w:space="0" w:color="auto"/>
            </w:tcBorders>
            <w:shd w:val="clear" w:color="auto" w:fill="auto"/>
            <w:noWrap/>
            <w:vAlign w:val="center"/>
            <w:hideMark/>
          </w:tcPr>
          <w:p w14:paraId="6D7CBBE3"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0.031</w:t>
            </w:r>
          </w:p>
        </w:tc>
        <w:tc>
          <w:tcPr>
            <w:tcW w:w="990" w:type="dxa"/>
            <w:tcBorders>
              <w:top w:val="nil"/>
              <w:left w:val="nil"/>
              <w:bottom w:val="single" w:sz="4" w:space="0" w:color="auto"/>
              <w:right w:val="single" w:sz="4" w:space="0" w:color="auto"/>
            </w:tcBorders>
            <w:shd w:val="clear" w:color="auto" w:fill="auto"/>
            <w:noWrap/>
            <w:vAlign w:val="center"/>
            <w:hideMark/>
          </w:tcPr>
          <w:p w14:paraId="6540F1A4"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8.02E-5</w:t>
            </w:r>
          </w:p>
        </w:tc>
      </w:tr>
      <w:tr w:rsidR="00B121F4" w:rsidRPr="00B121F4" w14:paraId="3E08227E" w14:textId="77777777" w:rsidTr="00ED12D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BE0F216" w14:textId="44EC454C" w:rsidR="00B121F4" w:rsidRPr="00B121F4" w:rsidRDefault="00B121F4" w:rsidP="00B121F4">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Ln</w:t>
            </w:r>
            <w:r w:rsidR="00A27292">
              <w:rPr>
                <w:rFonts w:eastAsia="Times New Roman" w:cs="Times New Roman"/>
                <w:color w:val="000000"/>
                <w:sz w:val="20"/>
                <w:szCs w:val="20"/>
                <w:lang w:val="en"/>
              </w:rPr>
              <w:t xml:space="preserve"> of </w:t>
            </w:r>
            <w:r w:rsidRPr="00B121F4">
              <w:rPr>
                <w:rFonts w:eastAsia="Times New Roman" w:cs="Times New Roman"/>
                <w:color w:val="000000"/>
                <w:sz w:val="20"/>
                <w:szCs w:val="20"/>
                <w:lang w:val="en"/>
              </w:rPr>
              <w:t>deflection angle</w:t>
            </w:r>
          </w:p>
          <w:p w14:paraId="0FB42078" w14:textId="5E272444" w:rsidR="00B121F4" w:rsidRPr="00B121F4" w:rsidRDefault="00A27292" w:rsidP="00B121F4">
            <w:pPr>
              <w:spacing w:after="0" w:line="240" w:lineRule="auto"/>
              <w:jc w:val="center"/>
              <w:rPr>
                <w:rFonts w:eastAsia="Times New Roman" w:cs="Times New Roman"/>
                <w:color w:val="000000"/>
                <w:sz w:val="20"/>
                <w:szCs w:val="20"/>
              </w:rPr>
            </w:pPr>
            <w:r>
              <w:rPr>
                <w:rFonts w:eastAsia="Times New Roman" w:cs="Times New Roman"/>
                <w:color w:val="000000"/>
                <w:sz w:val="20"/>
                <w:szCs w:val="20"/>
              </w:rPr>
              <w:t>(d</w:t>
            </w:r>
            <w:r w:rsidR="00B121F4" w:rsidRPr="00B121F4">
              <w:rPr>
                <w:rFonts w:eastAsia="Times New Roman" w:cs="Times New Roman"/>
                <w:color w:val="000000"/>
                <w:sz w:val="20"/>
                <w:szCs w:val="20"/>
              </w:rPr>
              <w:t>egrees</w:t>
            </w:r>
            <w:r>
              <w:rPr>
                <w:rFonts w:eastAsia="Times New Roman" w:cs="Times New Roman"/>
                <w:color w:val="000000"/>
                <w:sz w:val="20"/>
                <w:szCs w:val="20"/>
              </w:rPr>
              <w:t>)</w:t>
            </w:r>
          </w:p>
        </w:tc>
        <w:tc>
          <w:tcPr>
            <w:tcW w:w="990" w:type="dxa"/>
            <w:tcBorders>
              <w:top w:val="nil"/>
              <w:left w:val="nil"/>
              <w:bottom w:val="single" w:sz="4" w:space="0" w:color="auto"/>
              <w:right w:val="single" w:sz="4" w:space="0" w:color="auto"/>
            </w:tcBorders>
            <w:shd w:val="clear" w:color="auto" w:fill="auto"/>
            <w:noWrap/>
            <w:vAlign w:val="center"/>
            <w:hideMark/>
          </w:tcPr>
          <w:p w14:paraId="0C4E5358"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0.031</w:t>
            </w:r>
          </w:p>
        </w:tc>
        <w:tc>
          <w:tcPr>
            <w:tcW w:w="990" w:type="dxa"/>
            <w:tcBorders>
              <w:top w:val="nil"/>
              <w:left w:val="nil"/>
              <w:bottom w:val="single" w:sz="4" w:space="0" w:color="auto"/>
              <w:right w:val="single" w:sz="4" w:space="0" w:color="auto"/>
            </w:tcBorders>
            <w:shd w:val="clear" w:color="auto" w:fill="auto"/>
            <w:noWrap/>
            <w:vAlign w:val="center"/>
            <w:hideMark/>
          </w:tcPr>
          <w:p w14:paraId="33E00FD7"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2.67E-11</w:t>
            </w:r>
          </w:p>
        </w:tc>
        <w:tc>
          <w:tcPr>
            <w:tcW w:w="990" w:type="dxa"/>
            <w:tcBorders>
              <w:top w:val="nil"/>
              <w:left w:val="nil"/>
              <w:bottom w:val="single" w:sz="4" w:space="0" w:color="auto"/>
              <w:right w:val="single" w:sz="4" w:space="0" w:color="auto"/>
            </w:tcBorders>
            <w:shd w:val="clear" w:color="auto" w:fill="auto"/>
            <w:noWrap/>
            <w:vAlign w:val="center"/>
            <w:hideMark/>
          </w:tcPr>
          <w:p w14:paraId="35CC7FC6"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0.018</w:t>
            </w:r>
          </w:p>
        </w:tc>
        <w:tc>
          <w:tcPr>
            <w:tcW w:w="990" w:type="dxa"/>
            <w:tcBorders>
              <w:top w:val="nil"/>
              <w:left w:val="nil"/>
              <w:bottom w:val="single" w:sz="4" w:space="0" w:color="auto"/>
              <w:right w:val="single" w:sz="4" w:space="0" w:color="auto"/>
            </w:tcBorders>
            <w:shd w:val="clear" w:color="auto" w:fill="auto"/>
            <w:noWrap/>
            <w:vAlign w:val="center"/>
            <w:hideMark/>
          </w:tcPr>
          <w:p w14:paraId="014EB283"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4.09E-4</w:t>
            </w:r>
          </w:p>
        </w:tc>
        <w:tc>
          <w:tcPr>
            <w:tcW w:w="990" w:type="dxa"/>
            <w:tcBorders>
              <w:top w:val="nil"/>
              <w:left w:val="nil"/>
              <w:bottom w:val="single" w:sz="4" w:space="0" w:color="auto"/>
              <w:right w:val="single" w:sz="4" w:space="0" w:color="auto"/>
            </w:tcBorders>
            <w:shd w:val="clear" w:color="auto" w:fill="auto"/>
            <w:noWrap/>
            <w:vAlign w:val="center"/>
            <w:hideMark/>
          </w:tcPr>
          <w:p w14:paraId="43230E6D"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0.079</w:t>
            </w:r>
          </w:p>
        </w:tc>
        <w:tc>
          <w:tcPr>
            <w:tcW w:w="990" w:type="dxa"/>
            <w:tcBorders>
              <w:top w:val="nil"/>
              <w:left w:val="nil"/>
              <w:bottom w:val="single" w:sz="4" w:space="0" w:color="auto"/>
              <w:right w:val="single" w:sz="4" w:space="0" w:color="auto"/>
            </w:tcBorders>
            <w:shd w:val="clear" w:color="auto" w:fill="auto"/>
            <w:noWrap/>
            <w:vAlign w:val="center"/>
            <w:hideMark/>
          </w:tcPr>
          <w:p w14:paraId="32ED4657"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sz="4" w:space="0" w:color="auto"/>
              <w:right w:val="single" w:sz="4" w:space="0" w:color="auto"/>
            </w:tcBorders>
            <w:shd w:val="clear" w:color="auto" w:fill="auto"/>
            <w:noWrap/>
            <w:vAlign w:val="center"/>
            <w:hideMark/>
          </w:tcPr>
          <w:p w14:paraId="53B03545"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2.743E-5</w:t>
            </w:r>
          </w:p>
        </w:tc>
        <w:tc>
          <w:tcPr>
            <w:tcW w:w="990" w:type="dxa"/>
            <w:tcBorders>
              <w:top w:val="nil"/>
              <w:left w:val="nil"/>
              <w:bottom w:val="single" w:sz="4" w:space="0" w:color="auto"/>
              <w:right w:val="single" w:sz="4" w:space="0" w:color="auto"/>
            </w:tcBorders>
            <w:shd w:val="clear" w:color="auto" w:fill="auto"/>
            <w:noWrap/>
            <w:vAlign w:val="center"/>
            <w:hideMark/>
          </w:tcPr>
          <w:p w14:paraId="29F884B7"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3.33E-5</w:t>
            </w:r>
          </w:p>
        </w:tc>
      </w:tr>
      <w:tr w:rsidR="00B121F4" w:rsidRPr="00B121F4" w14:paraId="2A467C85" w14:textId="77777777" w:rsidTr="00ED12D4">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9201696" w14:textId="01FBD010"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Length</w:t>
            </w:r>
            <w:r w:rsidRPr="00B121F4">
              <w:rPr>
                <w:rFonts w:eastAsia="Times New Roman" w:cs="Times New Roman"/>
                <w:color w:val="000000"/>
                <w:sz w:val="20"/>
                <w:szCs w:val="20"/>
                <w:lang w:val="en"/>
              </w:rPr>
              <w:br/>
            </w:r>
            <w:r w:rsidR="00A27292">
              <w:rPr>
                <w:rFonts w:eastAsia="Times New Roman" w:cs="Times New Roman"/>
                <w:color w:val="000000"/>
                <w:sz w:val="20"/>
                <w:szCs w:val="20"/>
                <w:lang w:val="en"/>
              </w:rPr>
              <w:t>(</w:t>
            </w:r>
            <w:r w:rsidRPr="00B121F4">
              <w:rPr>
                <w:rFonts w:eastAsia="Times New Roman" w:cs="Times New Roman"/>
                <w:color w:val="000000"/>
                <w:sz w:val="20"/>
                <w:szCs w:val="20"/>
                <w:lang w:val="en"/>
              </w:rPr>
              <w:t>ft</w:t>
            </w:r>
            <w:r w:rsidR="00A27292">
              <w:rPr>
                <w:rFonts w:eastAsia="Times New Roman" w:cs="Times New Roman"/>
                <w:color w:val="000000"/>
                <w:sz w:val="20"/>
                <w:szCs w:val="20"/>
                <w:lang w:val="en"/>
              </w:rPr>
              <w:t>)</w:t>
            </w:r>
          </w:p>
        </w:tc>
        <w:tc>
          <w:tcPr>
            <w:tcW w:w="990" w:type="dxa"/>
            <w:tcBorders>
              <w:top w:val="nil"/>
              <w:left w:val="nil"/>
              <w:bottom w:val="single" w:sz="4" w:space="0" w:color="auto"/>
              <w:right w:val="single" w:sz="4" w:space="0" w:color="auto"/>
            </w:tcBorders>
            <w:shd w:val="clear" w:color="auto" w:fill="auto"/>
            <w:noWrap/>
            <w:vAlign w:val="center"/>
            <w:hideMark/>
          </w:tcPr>
          <w:p w14:paraId="3F0F5807"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2.764E-5</w:t>
            </w:r>
          </w:p>
        </w:tc>
        <w:tc>
          <w:tcPr>
            <w:tcW w:w="990" w:type="dxa"/>
            <w:tcBorders>
              <w:top w:val="nil"/>
              <w:left w:val="nil"/>
              <w:bottom w:val="single" w:sz="4" w:space="0" w:color="auto"/>
              <w:right w:val="single" w:sz="4" w:space="0" w:color="auto"/>
            </w:tcBorders>
            <w:shd w:val="clear" w:color="auto" w:fill="auto"/>
            <w:noWrap/>
            <w:vAlign w:val="center"/>
            <w:hideMark/>
          </w:tcPr>
          <w:p w14:paraId="4AB0CEB9"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1.18E-10</w:t>
            </w:r>
          </w:p>
        </w:tc>
        <w:tc>
          <w:tcPr>
            <w:tcW w:w="990" w:type="dxa"/>
            <w:tcBorders>
              <w:top w:val="nil"/>
              <w:left w:val="nil"/>
              <w:bottom w:val="single" w:sz="4" w:space="0" w:color="auto"/>
              <w:right w:val="single" w:sz="4" w:space="0" w:color="auto"/>
            </w:tcBorders>
            <w:shd w:val="clear" w:color="auto" w:fill="auto"/>
            <w:noWrap/>
            <w:vAlign w:val="center"/>
            <w:hideMark/>
          </w:tcPr>
          <w:p w14:paraId="7BF7624D"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5.096E-5</w:t>
            </w:r>
          </w:p>
        </w:tc>
        <w:tc>
          <w:tcPr>
            <w:tcW w:w="990" w:type="dxa"/>
            <w:tcBorders>
              <w:top w:val="nil"/>
              <w:left w:val="nil"/>
              <w:bottom w:val="single" w:sz="4" w:space="0" w:color="auto"/>
              <w:right w:val="single" w:sz="4" w:space="0" w:color="auto"/>
            </w:tcBorders>
            <w:shd w:val="clear" w:color="auto" w:fill="auto"/>
            <w:noWrap/>
            <w:vAlign w:val="center"/>
            <w:hideMark/>
          </w:tcPr>
          <w:p w14:paraId="5C830EAB"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sz="4" w:space="0" w:color="auto"/>
              <w:right w:val="single" w:sz="4" w:space="0" w:color="auto"/>
            </w:tcBorders>
            <w:shd w:val="clear" w:color="auto" w:fill="auto"/>
            <w:noWrap/>
            <w:vAlign w:val="center"/>
            <w:hideMark/>
          </w:tcPr>
          <w:p w14:paraId="2AD6A923"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1.163E-5</w:t>
            </w:r>
          </w:p>
        </w:tc>
        <w:tc>
          <w:tcPr>
            <w:tcW w:w="990" w:type="dxa"/>
            <w:tcBorders>
              <w:top w:val="nil"/>
              <w:left w:val="nil"/>
              <w:bottom w:val="single" w:sz="4" w:space="0" w:color="auto"/>
              <w:right w:val="single" w:sz="4" w:space="0" w:color="auto"/>
            </w:tcBorders>
            <w:shd w:val="clear" w:color="auto" w:fill="auto"/>
            <w:noWrap/>
            <w:vAlign w:val="center"/>
            <w:hideMark/>
          </w:tcPr>
          <w:p w14:paraId="08237697"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0.0198</w:t>
            </w:r>
          </w:p>
        </w:tc>
        <w:tc>
          <w:tcPr>
            <w:tcW w:w="990" w:type="dxa"/>
            <w:tcBorders>
              <w:top w:val="nil"/>
              <w:left w:val="nil"/>
              <w:bottom w:val="single" w:sz="4" w:space="0" w:color="auto"/>
              <w:right w:val="single" w:sz="4" w:space="0" w:color="auto"/>
            </w:tcBorders>
            <w:shd w:val="clear" w:color="auto" w:fill="auto"/>
            <w:noWrap/>
            <w:vAlign w:val="center"/>
            <w:hideMark/>
          </w:tcPr>
          <w:p w14:paraId="53892E49"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0.082</w:t>
            </w:r>
          </w:p>
        </w:tc>
        <w:tc>
          <w:tcPr>
            <w:tcW w:w="990" w:type="dxa"/>
            <w:tcBorders>
              <w:top w:val="nil"/>
              <w:left w:val="nil"/>
              <w:bottom w:val="single" w:sz="4" w:space="0" w:color="auto"/>
              <w:right w:val="single" w:sz="4" w:space="0" w:color="auto"/>
            </w:tcBorders>
            <w:shd w:val="clear" w:color="auto" w:fill="auto"/>
            <w:noWrap/>
            <w:vAlign w:val="center"/>
            <w:hideMark/>
          </w:tcPr>
          <w:p w14:paraId="50C17F89"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r>
      <w:tr w:rsidR="00B121F4" w:rsidRPr="00B121F4" w14:paraId="2C0E837D" w14:textId="77777777" w:rsidTr="00ED12D4">
        <w:trPr>
          <w:trHeight w:val="525"/>
        </w:trPr>
        <w:tc>
          <w:tcPr>
            <w:tcW w:w="1440"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6D23B44F" w14:textId="406DC93C"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lang w:val="en"/>
              </w:rPr>
              <w:t xml:space="preserve">Ln </w:t>
            </w:r>
            <w:r w:rsidR="00A27292">
              <w:rPr>
                <w:rFonts w:eastAsia="Times New Roman" w:cs="Times New Roman"/>
                <w:color w:val="000000"/>
                <w:sz w:val="20"/>
                <w:szCs w:val="20"/>
                <w:lang w:val="en"/>
              </w:rPr>
              <w:t xml:space="preserve">of </w:t>
            </w:r>
            <w:r w:rsidRPr="00B121F4">
              <w:rPr>
                <w:rFonts w:eastAsia="Times New Roman" w:cs="Times New Roman"/>
                <w:color w:val="000000"/>
                <w:sz w:val="20"/>
                <w:szCs w:val="20"/>
                <w:lang w:val="en"/>
              </w:rPr>
              <w:t>AADT</w:t>
            </w:r>
            <w:r w:rsidRPr="00B121F4">
              <w:rPr>
                <w:rFonts w:eastAsia="Times New Roman" w:cs="Times New Roman"/>
                <w:color w:val="000000"/>
                <w:sz w:val="20"/>
                <w:szCs w:val="20"/>
                <w:lang w:val="en"/>
              </w:rPr>
              <w:br/>
            </w:r>
            <w:r w:rsidR="00A27292">
              <w:rPr>
                <w:rFonts w:eastAsia="Times New Roman" w:cs="Times New Roman"/>
                <w:color w:val="000000"/>
                <w:sz w:val="20"/>
                <w:szCs w:val="20"/>
                <w:lang w:val="en"/>
              </w:rPr>
              <w:t>(</w:t>
            </w:r>
            <w:r w:rsidRPr="00B121F4">
              <w:rPr>
                <w:rFonts w:eastAsia="Times New Roman" w:cs="Times New Roman"/>
                <w:color w:val="000000"/>
                <w:sz w:val="20"/>
                <w:szCs w:val="20"/>
                <w:lang w:val="en"/>
              </w:rPr>
              <w:t>veh</w:t>
            </w:r>
            <w:r w:rsidR="00A27292">
              <w:rPr>
                <w:rFonts w:eastAsia="Times New Roman" w:cs="Times New Roman"/>
                <w:color w:val="000000"/>
                <w:sz w:val="20"/>
                <w:szCs w:val="20"/>
                <w:lang w:val="en"/>
              </w:rPr>
              <w:t>icles</w:t>
            </w:r>
            <w:r w:rsidRPr="00B121F4">
              <w:rPr>
                <w:rFonts w:eastAsia="Times New Roman" w:cs="Times New Roman"/>
                <w:color w:val="000000"/>
                <w:sz w:val="20"/>
                <w:szCs w:val="20"/>
                <w:lang w:val="en"/>
              </w:rPr>
              <w:t>/day</w:t>
            </w:r>
            <w:r w:rsidR="00A27292">
              <w:rPr>
                <w:rFonts w:eastAsia="Times New Roman" w:cs="Times New Roman"/>
                <w:color w:val="000000"/>
                <w:sz w:val="20"/>
                <w:szCs w:val="20"/>
                <w:lang w:val="en"/>
              </w:rPr>
              <w:t>)</w:t>
            </w:r>
          </w:p>
        </w:tc>
        <w:tc>
          <w:tcPr>
            <w:tcW w:w="990" w:type="dxa"/>
            <w:tcBorders>
              <w:top w:val="nil"/>
              <w:left w:val="nil"/>
              <w:bottom w:val="single" w:sz="4" w:space="0" w:color="auto"/>
              <w:right w:val="single" w:sz="4" w:space="0" w:color="auto"/>
            </w:tcBorders>
            <w:shd w:val="clear" w:color="auto" w:fill="auto"/>
            <w:noWrap/>
            <w:vAlign w:val="center"/>
            <w:hideMark/>
          </w:tcPr>
          <w:p w14:paraId="0DC92B2C"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0.081</w:t>
            </w:r>
          </w:p>
        </w:tc>
        <w:tc>
          <w:tcPr>
            <w:tcW w:w="990" w:type="dxa"/>
            <w:tcBorders>
              <w:top w:val="nil"/>
              <w:left w:val="nil"/>
              <w:bottom w:val="single" w:sz="4" w:space="0" w:color="auto"/>
              <w:right w:val="single" w:sz="4" w:space="0" w:color="auto"/>
            </w:tcBorders>
            <w:shd w:val="clear" w:color="auto" w:fill="auto"/>
            <w:noWrap/>
            <w:vAlign w:val="center"/>
            <w:hideMark/>
          </w:tcPr>
          <w:p w14:paraId="7989DCD2"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&lt; 2E-16</w:t>
            </w:r>
          </w:p>
        </w:tc>
        <w:tc>
          <w:tcPr>
            <w:tcW w:w="990" w:type="dxa"/>
            <w:tcBorders>
              <w:top w:val="nil"/>
              <w:left w:val="nil"/>
              <w:bottom w:val="single" w:sz="4" w:space="0" w:color="auto"/>
              <w:right w:val="single" w:sz="4" w:space="0" w:color="auto"/>
            </w:tcBorders>
            <w:shd w:val="clear" w:color="auto" w:fill="auto"/>
            <w:noWrap/>
            <w:vAlign w:val="center"/>
            <w:hideMark/>
          </w:tcPr>
          <w:p w14:paraId="38E95A14"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0.047</w:t>
            </w:r>
          </w:p>
        </w:tc>
        <w:tc>
          <w:tcPr>
            <w:tcW w:w="990" w:type="dxa"/>
            <w:tcBorders>
              <w:top w:val="nil"/>
              <w:left w:val="nil"/>
              <w:bottom w:val="single" w:sz="4" w:space="0" w:color="auto"/>
              <w:right w:val="single" w:sz="4" w:space="0" w:color="auto"/>
            </w:tcBorders>
            <w:shd w:val="clear" w:color="auto" w:fill="auto"/>
            <w:noWrap/>
            <w:vAlign w:val="center"/>
            <w:hideMark/>
          </w:tcPr>
          <w:p w14:paraId="6B31796B"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sz="4" w:space="0" w:color="auto"/>
              <w:right w:val="single" w:sz="4" w:space="0" w:color="auto"/>
            </w:tcBorders>
            <w:shd w:val="clear" w:color="auto" w:fill="auto"/>
            <w:noWrap/>
            <w:vAlign w:val="center"/>
            <w:hideMark/>
          </w:tcPr>
          <w:p w14:paraId="640BFB00"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0.062</w:t>
            </w:r>
          </w:p>
        </w:tc>
        <w:tc>
          <w:tcPr>
            <w:tcW w:w="990" w:type="dxa"/>
            <w:tcBorders>
              <w:top w:val="nil"/>
              <w:left w:val="nil"/>
              <w:bottom w:val="single" w:sz="4" w:space="0" w:color="auto"/>
              <w:right w:val="single" w:sz="4" w:space="0" w:color="auto"/>
            </w:tcBorders>
            <w:shd w:val="clear" w:color="auto" w:fill="auto"/>
            <w:noWrap/>
            <w:vAlign w:val="center"/>
            <w:hideMark/>
          </w:tcPr>
          <w:p w14:paraId="3AA91607"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&lt; 2E-16</w:t>
            </w:r>
          </w:p>
        </w:tc>
        <w:tc>
          <w:tcPr>
            <w:tcW w:w="990" w:type="dxa"/>
            <w:tcBorders>
              <w:top w:val="nil"/>
              <w:left w:val="nil"/>
              <w:bottom w:val="single" w:sz="4" w:space="0" w:color="auto"/>
              <w:right w:val="single" w:sz="4" w:space="0" w:color="auto"/>
            </w:tcBorders>
            <w:shd w:val="clear" w:color="auto" w:fill="auto"/>
            <w:noWrap/>
            <w:vAlign w:val="center"/>
            <w:hideMark/>
          </w:tcPr>
          <w:p w14:paraId="03BEDB05"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2.651E-3</w:t>
            </w:r>
          </w:p>
        </w:tc>
        <w:tc>
          <w:tcPr>
            <w:tcW w:w="990" w:type="dxa"/>
            <w:tcBorders>
              <w:top w:val="nil"/>
              <w:left w:val="nil"/>
              <w:bottom w:val="single" w:sz="4" w:space="0" w:color="auto"/>
              <w:right w:val="single" w:sz="4" w:space="0" w:color="auto"/>
            </w:tcBorders>
            <w:shd w:val="clear" w:color="auto" w:fill="auto"/>
            <w:noWrap/>
            <w:vAlign w:val="center"/>
            <w:hideMark/>
          </w:tcPr>
          <w:p w14:paraId="4BE50570"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2.86E-4</w:t>
            </w:r>
          </w:p>
        </w:tc>
      </w:tr>
      <w:tr w:rsidR="00B121F4" w:rsidRPr="00B121F4" w14:paraId="6B240370" w14:textId="77777777" w:rsidTr="00ED12D4">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D7182B" w14:textId="495D17BD" w:rsidR="00B121F4" w:rsidRPr="00B121F4" w:rsidRDefault="00B121F4" w:rsidP="00B121F4">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Ln</w:t>
            </w:r>
            <w:r w:rsidR="00A27292">
              <w:rPr>
                <w:rFonts w:eastAsia="Times New Roman" w:cs="Times New Roman"/>
                <w:color w:val="000000"/>
                <w:sz w:val="20"/>
                <w:szCs w:val="20"/>
                <w:lang w:val="en"/>
              </w:rPr>
              <w:t xml:space="preserve"> of </w:t>
            </w:r>
            <w:r w:rsidRPr="00B121F4">
              <w:rPr>
                <w:rFonts w:eastAsia="Times New Roman" w:cs="Times New Roman"/>
                <w:color w:val="000000"/>
                <w:sz w:val="20"/>
                <w:szCs w:val="20"/>
                <w:lang w:val="en"/>
              </w:rPr>
              <w:t>BBI</w:t>
            </w:r>
          </w:p>
          <w:p w14:paraId="2DC70795" w14:textId="0D75BA81" w:rsidR="00B121F4" w:rsidRPr="00B121F4" w:rsidRDefault="00A27292" w:rsidP="00B121F4">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(d</w:t>
            </w:r>
            <w:r w:rsidR="00B121F4" w:rsidRPr="00B121F4">
              <w:rPr>
                <w:rFonts w:eastAsia="Times New Roman" w:cs="Times New Roman"/>
                <w:color w:val="000000"/>
                <w:sz w:val="20"/>
                <w:szCs w:val="20"/>
                <w:lang w:val="en"/>
              </w:rPr>
              <w:t>egrees</w:t>
            </w:r>
            <w:r>
              <w:rPr>
                <w:rFonts w:eastAsia="Times New Roman" w:cs="Times New Roman"/>
                <w:color w:val="000000"/>
                <w:sz w:val="20"/>
                <w:szCs w:val="20"/>
                <w:lang w:val="en"/>
              </w:rPr>
              <w:t>)</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77AB06D"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CF2282"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D6BB80E"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0.018</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880E154"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5.22E-7</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351311A"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0.032</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CD58744"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4.94E-14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6B306DB"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D1AE084"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r>
      <w:tr w:rsidR="00B121F4" w:rsidRPr="00B121F4" w14:paraId="38119CE1" w14:textId="77777777" w:rsidTr="00ED12D4">
        <w:trPr>
          <w:trHeight w:val="525"/>
        </w:trPr>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FA4D792" w14:textId="77777777" w:rsidR="00B121F4" w:rsidRPr="00B121F4" w:rsidRDefault="00B121F4" w:rsidP="00B121F4">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 xml:space="preserve">Speed differential </w:t>
            </w:r>
          </w:p>
          <w:p w14:paraId="51EEEDDB" w14:textId="77777777" w:rsidR="00B121F4" w:rsidRPr="00B121F4" w:rsidRDefault="00B121F4" w:rsidP="00B121F4">
            <w:pPr>
              <w:spacing w:after="0" w:line="240" w:lineRule="auto"/>
              <w:jc w:val="center"/>
              <w:rPr>
                <w:rFonts w:eastAsia="Times New Roman" w:cs="Times New Roman"/>
                <w:color w:val="000000"/>
                <w:sz w:val="20"/>
                <w:szCs w:val="20"/>
                <w:lang w:val="en"/>
              </w:rPr>
            </w:pPr>
            <w:r w:rsidRPr="00B121F4">
              <w:rPr>
                <w:rFonts w:eastAsia="Times New Roman" w:cs="Times New Roman"/>
                <w:color w:val="000000"/>
                <w:sz w:val="20"/>
                <w:szCs w:val="20"/>
                <w:lang w:val="en"/>
              </w:rPr>
              <w:t>(regulatory – advisory speed limit)</w:t>
            </w:r>
          </w:p>
          <w:p w14:paraId="5627C106" w14:textId="66581409" w:rsidR="00B121F4" w:rsidRPr="00B121F4" w:rsidRDefault="00245726" w:rsidP="00B121F4">
            <w:pPr>
              <w:spacing w:after="0" w:line="240" w:lineRule="auto"/>
              <w:jc w:val="center"/>
              <w:rPr>
                <w:rFonts w:eastAsia="Times New Roman" w:cs="Times New Roman"/>
                <w:color w:val="000000"/>
                <w:sz w:val="20"/>
                <w:szCs w:val="20"/>
                <w:lang w:val="en"/>
              </w:rPr>
            </w:pPr>
            <w:r>
              <w:rPr>
                <w:rFonts w:eastAsia="Times New Roman" w:cs="Times New Roman"/>
                <w:color w:val="000000"/>
                <w:sz w:val="20"/>
                <w:szCs w:val="20"/>
                <w:lang w:val="en"/>
              </w:rPr>
              <w:t>(</w:t>
            </w:r>
            <w:r w:rsidR="00B121F4" w:rsidRPr="00B121F4">
              <w:rPr>
                <w:rFonts w:eastAsia="Times New Roman" w:cs="Times New Roman"/>
                <w:color w:val="000000"/>
                <w:sz w:val="20"/>
                <w:szCs w:val="20"/>
                <w:lang w:val="en"/>
              </w:rPr>
              <w:t>mph</w:t>
            </w:r>
            <w:r>
              <w:rPr>
                <w:rFonts w:eastAsia="Times New Roman" w:cs="Times New Roman"/>
                <w:color w:val="000000"/>
                <w:sz w:val="20"/>
                <w:szCs w:val="20"/>
                <w:lang w:val="en"/>
              </w:rPr>
              <w:t>)</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E24F48C"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AC671E0"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A0BA878"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1.968E-3</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1C4AD472"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1.43E-5</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DC4CC83"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7.654E-4</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1E6B927"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sz w:val="20"/>
                <w:szCs w:val="18"/>
                <w:lang w:val="en"/>
              </w:rPr>
              <w:t>0.126</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B59AE84" w14:textId="77777777" w:rsidR="00B121F4" w:rsidRPr="00B121F4" w:rsidRDefault="00B121F4" w:rsidP="00B121F4">
            <w:pPr>
              <w:spacing w:after="0" w:line="240" w:lineRule="auto"/>
              <w:jc w:val="center"/>
              <w:rPr>
                <w:rFonts w:eastAsia="Times New Roman" w:cs="Times New Roman"/>
                <w:color w:val="000000"/>
                <w:sz w:val="20"/>
                <w:szCs w:val="18"/>
              </w:rPr>
            </w:pPr>
            <w:r w:rsidRPr="00B121F4">
              <w:rPr>
                <w:rFonts w:eastAsia="Times New Roman" w:cs="Times New Roman"/>
                <w:color w:val="000000"/>
                <w:sz w:val="20"/>
                <w:szCs w:val="18"/>
              </w:rPr>
              <w:t>n/a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A88AAEB"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n/a</w:t>
            </w:r>
          </w:p>
        </w:tc>
      </w:tr>
      <w:tr w:rsidR="00B121F4" w:rsidRPr="00B121F4" w14:paraId="43394E22" w14:textId="77777777" w:rsidTr="00ED12D4">
        <w:trPr>
          <w:trHeight w:val="300"/>
        </w:trPr>
        <w:tc>
          <w:tcPr>
            <w:tcW w:w="144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6BC3212"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4CD99050"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1823A9B"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0C0F3B95"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3F6D6C7D"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63E7DB70"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50DA4455"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nil"/>
            </w:tcBorders>
            <w:shd w:val="clear" w:color="000000" w:fill="FFFFFF"/>
            <w:noWrap/>
            <w:vAlign w:val="center"/>
            <w:hideMark/>
          </w:tcPr>
          <w:p w14:paraId="607C5941" w14:textId="77777777" w:rsidR="00B121F4" w:rsidRPr="00B121F4" w:rsidRDefault="00B121F4" w:rsidP="00B121F4">
            <w:pPr>
              <w:spacing w:after="0" w:line="240" w:lineRule="auto"/>
              <w:jc w:val="center"/>
              <w:rPr>
                <w:rFonts w:eastAsia="Times New Roman" w:cs="Times New Roman"/>
                <w:color w:val="000000"/>
                <w:sz w:val="20"/>
                <w:szCs w:val="20"/>
              </w:rPr>
            </w:pPr>
          </w:p>
        </w:tc>
        <w:tc>
          <w:tcPr>
            <w:tcW w:w="990" w:type="dxa"/>
            <w:tcBorders>
              <w:top w:val="single" w:sz="4" w:space="0" w:color="auto"/>
              <w:left w:val="nil"/>
              <w:bottom w:val="single" w:sz="4" w:space="0" w:color="auto"/>
              <w:right w:val="single" w:sz="4" w:space="0" w:color="auto"/>
            </w:tcBorders>
            <w:shd w:val="clear" w:color="000000" w:fill="FFFFFF"/>
            <w:noWrap/>
            <w:vAlign w:val="center"/>
            <w:hideMark/>
          </w:tcPr>
          <w:p w14:paraId="1D78ED6E" w14:textId="77777777" w:rsidR="00B121F4" w:rsidRPr="00B121F4" w:rsidRDefault="00B121F4" w:rsidP="00B121F4">
            <w:pPr>
              <w:spacing w:after="0" w:line="240" w:lineRule="auto"/>
              <w:jc w:val="center"/>
              <w:rPr>
                <w:rFonts w:eastAsia="Times New Roman" w:cs="Times New Roman"/>
                <w:color w:val="000000"/>
                <w:sz w:val="20"/>
                <w:szCs w:val="20"/>
              </w:rPr>
            </w:pPr>
          </w:p>
        </w:tc>
      </w:tr>
      <w:tr w:rsidR="00B121F4" w:rsidRPr="00B121F4" w14:paraId="339F26EC" w14:textId="77777777" w:rsidTr="00ED12D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8773889"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Dispersion Ratio</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60C08C80"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1.233</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5DAF532"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2.604</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4BFD722E"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2.046</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55122195"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0.887</w:t>
            </w:r>
          </w:p>
        </w:tc>
      </w:tr>
      <w:tr w:rsidR="00B121F4" w:rsidRPr="00B121F4" w14:paraId="090B8254" w14:textId="77777777" w:rsidTr="00ED12D4">
        <w:trPr>
          <w:trHeight w:val="300"/>
        </w:trPr>
        <w:tc>
          <w:tcPr>
            <w:tcW w:w="1440"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BA504BF"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R</w:t>
            </w:r>
            <w:r w:rsidRPr="00B121F4">
              <w:rPr>
                <w:rFonts w:eastAsia="Times New Roman" w:cs="Times New Roman"/>
                <w:color w:val="000000"/>
                <w:sz w:val="20"/>
                <w:szCs w:val="20"/>
                <w:vertAlign w:val="superscript"/>
              </w:rPr>
              <w:t>2</w:t>
            </w:r>
            <w:r w:rsidRPr="00B121F4">
              <w:rPr>
                <w:rFonts w:eastAsia="Times New Roman" w:cs="Times New Roman"/>
                <w:color w:val="000000"/>
                <w:sz w:val="20"/>
                <w:szCs w:val="20"/>
              </w:rPr>
              <w:t xml:space="preserve"> (Naglekerke)</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04B40B80"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rFonts w:eastAsia="Times New Roman" w:cs="Times New Roman"/>
                <w:color w:val="000000"/>
                <w:sz w:val="20"/>
                <w:szCs w:val="20"/>
              </w:rPr>
              <w:t>0.491</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0A29E793"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0.324</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04A59D1E"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0.422</w:t>
            </w:r>
          </w:p>
        </w:tc>
        <w:tc>
          <w:tcPr>
            <w:tcW w:w="990" w:type="dxa"/>
            <w:gridSpan w:val="2"/>
            <w:tcBorders>
              <w:top w:val="nil"/>
              <w:left w:val="nil"/>
              <w:bottom w:val="single" w:sz="4" w:space="0" w:color="auto"/>
              <w:right w:val="single" w:sz="4" w:space="0" w:color="auto"/>
            </w:tcBorders>
            <w:shd w:val="clear" w:color="auto" w:fill="auto"/>
            <w:noWrap/>
            <w:vAlign w:val="center"/>
            <w:hideMark/>
          </w:tcPr>
          <w:p w14:paraId="6089298A" w14:textId="77777777" w:rsidR="00B121F4" w:rsidRPr="00B121F4" w:rsidRDefault="00B121F4" w:rsidP="00B121F4">
            <w:pPr>
              <w:spacing w:after="0" w:line="240" w:lineRule="auto"/>
              <w:jc w:val="center"/>
              <w:rPr>
                <w:rFonts w:eastAsia="Times New Roman" w:cs="Times New Roman"/>
                <w:color w:val="000000"/>
                <w:sz w:val="20"/>
                <w:szCs w:val="20"/>
              </w:rPr>
            </w:pPr>
            <w:r w:rsidRPr="00B121F4">
              <w:rPr>
                <w:sz w:val="20"/>
                <w:szCs w:val="20"/>
                <w:lang w:val="en"/>
              </w:rPr>
              <w:t>0.296</w:t>
            </w:r>
          </w:p>
        </w:tc>
      </w:tr>
    </w:tbl>
    <w:p w14:paraId="19939946" w14:textId="77777777" w:rsidR="00B121F4" w:rsidRPr="00B121F4" w:rsidRDefault="00B121F4" w:rsidP="00B121F4">
      <w:pPr>
        <w:rPr>
          <w:lang w:val="en"/>
        </w:rPr>
      </w:pPr>
      <w:r w:rsidRPr="00B121F4">
        <w:rPr>
          <w:lang w:val="en"/>
        </w:rPr>
        <w:br w:type="page"/>
      </w:r>
    </w:p>
    <w:p w14:paraId="4E6BD437"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32" w:name="_Toc109304592"/>
      <w:r w:rsidRPr="00B121F4">
        <w:rPr>
          <w:rFonts w:eastAsiaTheme="majorEastAsia" w:cstheme="majorBidi"/>
          <w:b/>
          <w:iCs/>
          <w:szCs w:val="26"/>
          <w:lang w:val="en"/>
        </w:rPr>
        <w:lastRenderedPageBreak/>
        <w:t>Empirical Bayes CMFs</w:t>
      </w:r>
      <w:bookmarkEnd w:id="32"/>
    </w:p>
    <w:p w14:paraId="19B92E41" w14:textId="5530B163" w:rsidR="00B121F4" w:rsidRPr="00B121F4" w:rsidRDefault="00B121F4" w:rsidP="00B121F4">
      <w:pPr>
        <w:spacing w:after="240"/>
        <w:rPr>
          <w:lang w:val="en"/>
        </w:rPr>
      </w:pPr>
      <w:r w:rsidRPr="00B121F4">
        <w:rPr>
          <w:lang w:val="en"/>
        </w:rPr>
        <w:t xml:space="preserve">The summary of the calculated empirical Bayes CMFs is shown below in </w:t>
      </w:r>
      <w:r w:rsidRPr="00B121F4">
        <w:rPr>
          <w:b/>
          <w:bCs/>
          <w:lang w:val="en"/>
        </w:rPr>
        <w:fldChar w:fldCharType="begin"/>
      </w:r>
      <w:r w:rsidRPr="00B121F4">
        <w:rPr>
          <w:b/>
          <w:bCs/>
          <w:lang w:val="en"/>
        </w:rPr>
        <w:instrText xml:space="preserve"> REF _Ref109806712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3</w:t>
      </w:r>
      <w:r w:rsidRPr="00B121F4">
        <w:rPr>
          <w:b/>
          <w:bCs/>
          <w:lang w:val="en"/>
        </w:rPr>
        <w:fldChar w:fldCharType="end"/>
      </w:r>
      <w:r w:rsidRPr="00B121F4">
        <w:rPr>
          <w:lang w:val="en"/>
        </w:rPr>
        <w:t xml:space="preserve">. No empirical Bayes CMFs were calculated for curves in </w:t>
      </w:r>
      <w:r w:rsidR="00417DC6">
        <w:rPr>
          <w:lang w:val="en"/>
        </w:rPr>
        <w:t>d</w:t>
      </w:r>
      <w:r w:rsidRPr="00B121F4">
        <w:rPr>
          <w:lang w:val="en"/>
        </w:rPr>
        <w:t xml:space="preserve">istrict 2 with LWA due to the </w:t>
      </w:r>
      <w:r w:rsidR="00870610">
        <w:rPr>
          <w:lang w:val="en"/>
        </w:rPr>
        <w:t>small sample size</w:t>
      </w:r>
      <w:r w:rsidRPr="00B121F4">
        <w:rPr>
          <w:lang w:val="en"/>
        </w:rPr>
        <w:t>.</w:t>
      </w:r>
      <w:r w:rsidR="000E7C66">
        <w:rPr>
          <w:lang w:val="en"/>
        </w:rPr>
        <w:t xml:space="preserve"> </w:t>
      </w:r>
      <w:r w:rsidR="00FF7577">
        <w:rPr>
          <w:lang w:val="en"/>
        </w:rPr>
        <w:t>After finding that intersection-related crash frequency was a significant curve site characteristic, a</w:t>
      </w:r>
      <w:r w:rsidR="000E7C66" w:rsidRPr="00B121F4">
        <w:rPr>
          <w:lang w:val="en"/>
        </w:rPr>
        <w:t xml:space="preserve">n EB CMF for intersection-related crashes </w:t>
      </w:r>
      <w:r w:rsidR="007F3D86">
        <w:rPr>
          <w:lang w:val="en"/>
        </w:rPr>
        <w:t xml:space="preserve">using the coefficients for all crashes SPF </w:t>
      </w:r>
      <w:r w:rsidR="00FF7577">
        <w:rPr>
          <w:lang w:val="en"/>
        </w:rPr>
        <w:t>was</w:t>
      </w:r>
      <w:r w:rsidR="000E7C66" w:rsidRPr="00B121F4">
        <w:rPr>
          <w:lang w:val="en"/>
        </w:rPr>
        <w:t xml:space="preserve"> </w:t>
      </w:r>
      <w:r w:rsidR="007F3D86">
        <w:rPr>
          <w:lang w:val="en"/>
        </w:rPr>
        <w:t>also included</w:t>
      </w:r>
      <w:r w:rsidR="005C2C75">
        <w:rPr>
          <w:lang w:val="en"/>
        </w:rPr>
        <w:t xml:space="preserve"> for HFST</w:t>
      </w:r>
      <w:r w:rsidR="003E4CC3">
        <w:rPr>
          <w:lang w:val="en"/>
        </w:rPr>
        <w:t>.</w:t>
      </w:r>
    </w:p>
    <w:p w14:paraId="70303925" w14:textId="77777777" w:rsidR="00B121F4" w:rsidRPr="00B121F4" w:rsidRDefault="00B121F4" w:rsidP="00B121F4">
      <w:pPr>
        <w:keepNext/>
        <w:spacing w:after="200" w:line="240" w:lineRule="auto"/>
        <w:rPr>
          <w:b/>
          <w:iCs/>
          <w:szCs w:val="18"/>
          <w:lang w:val="en"/>
        </w:rPr>
      </w:pPr>
      <w:bookmarkStart w:id="33" w:name="_Ref109806712"/>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3</w:t>
      </w:r>
      <w:r w:rsidRPr="00B121F4">
        <w:rPr>
          <w:b/>
          <w:iCs/>
          <w:szCs w:val="18"/>
          <w:lang w:val="en"/>
        </w:rPr>
        <w:fldChar w:fldCharType="end"/>
      </w:r>
      <w:bookmarkEnd w:id="33"/>
      <w:r w:rsidRPr="00B121F4">
        <w:rPr>
          <w:b/>
          <w:iCs/>
          <w:szCs w:val="18"/>
          <w:lang w:val="en"/>
        </w:rPr>
        <w:t>: Summary Table of Calculated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121F4" w:rsidRPr="00B121F4" w14:paraId="2AD855F4" w14:textId="77777777" w:rsidTr="00BA7A75">
        <w:tc>
          <w:tcPr>
            <w:tcW w:w="2163" w:type="dxa"/>
            <w:tcBorders>
              <w:top w:val="single" w:sz="4" w:space="0" w:color="auto"/>
              <w:left w:val="single" w:sz="4" w:space="0" w:color="auto"/>
            </w:tcBorders>
            <w:shd w:val="clear" w:color="auto" w:fill="DBDBDB" w:themeFill="accent3" w:themeFillTint="66"/>
            <w:vAlign w:val="center"/>
          </w:tcPr>
          <w:p w14:paraId="050D2FDD" w14:textId="77777777" w:rsidR="00B121F4" w:rsidRPr="00B121F4" w:rsidRDefault="00B121F4" w:rsidP="00B121F4">
            <w:pPr>
              <w:spacing w:line="276" w:lineRule="auto"/>
              <w:jc w:val="center"/>
              <w:rPr>
                <w:lang w:val="en"/>
              </w:rPr>
            </w:pPr>
            <w:r w:rsidRPr="00B121F4">
              <w:rPr>
                <w:lang w:val="en"/>
              </w:rPr>
              <w:t>FIST implemented</w:t>
            </w:r>
          </w:p>
        </w:tc>
        <w:tc>
          <w:tcPr>
            <w:tcW w:w="1743" w:type="dxa"/>
            <w:shd w:val="clear" w:color="auto" w:fill="DBDBDB" w:themeFill="accent3" w:themeFillTint="66"/>
            <w:vAlign w:val="center"/>
          </w:tcPr>
          <w:p w14:paraId="65F1E8A8" w14:textId="77777777" w:rsidR="00B121F4" w:rsidRPr="00B121F4" w:rsidRDefault="00B121F4" w:rsidP="00B121F4">
            <w:pPr>
              <w:spacing w:line="276" w:lineRule="auto"/>
              <w:jc w:val="center"/>
              <w:rPr>
                <w:lang w:val="en"/>
              </w:rPr>
            </w:pPr>
            <w:r w:rsidRPr="00B121F4">
              <w:rPr>
                <w:lang w:val="en"/>
              </w:rPr>
              <w:t>Filter</w:t>
            </w:r>
          </w:p>
        </w:tc>
        <w:tc>
          <w:tcPr>
            <w:tcW w:w="2724" w:type="dxa"/>
            <w:shd w:val="clear" w:color="auto" w:fill="DBDBDB" w:themeFill="accent3" w:themeFillTint="66"/>
            <w:vAlign w:val="center"/>
          </w:tcPr>
          <w:p w14:paraId="0C7757CA" w14:textId="77777777" w:rsidR="00B121F4" w:rsidRPr="00B121F4" w:rsidRDefault="00B121F4" w:rsidP="00B121F4">
            <w:pPr>
              <w:spacing w:line="276" w:lineRule="auto"/>
              <w:jc w:val="center"/>
              <w:rPr>
                <w:lang w:val="en"/>
              </w:rPr>
            </w:pPr>
            <w:r w:rsidRPr="00B121F4">
              <w:rPr>
                <w:lang w:val="en"/>
              </w:rPr>
              <w:t>Empirical Bayes CMF</w:t>
            </w:r>
          </w:p>
        </w:tc>
        <w:tc>
          <w:tcPr>
            <w:tcW w:w="2725" w:type="dxa"/>
            <w:shd w:val="clear" w:color="auto" w:fill="DBDBDB" w:themeFill="accent3" w:themeFillTint="66"/>
            <w:vAlign w:val="center"/>
          </w:tcPr>
          <w:p w14:paraId="596FA34B" w14:textId="77777777" w:rsidR="00B121F4" w:rsidRPr="00B121F4" w:rsidRDefault="00B121F4" w:rsidP="00B121F4">
            <w:pPr>
              <w:spacing w:line="276" w:lineRule="auto"/>
              <w:jc w:val="center"/>
              <w:rPr>
                <w:lang w:val="en"/>
              </w:rPr>
            </w:pPr>
            <w:r w:rsidRPr="00B121F4">
              <w:rPr>
                <w:lang w:val="en"/>
              </w:rPr>
              <w:t>Standard Error</w:t>
            </w:r>
          </w:p>
        </w:tc>
      </w:tr>
      <w:tr w:rsidR="00B121F4" w:rsidRPr="00B121F4" w14:paraId="3BD9D88C" w14:textId="77777777" w:rsidTr="00BA7A75">
        <w:tc>
          <w:tcPr>
            <w:tcW w:w="2163" w:type="dxa"/>
            <w:vMerge w:val="restart"/>
            <w:shd w:val="clear" w:color="auto" w:fill="F2F2F2" w:themeFill="background1" w:themeFillShade="F2"/>
            <w:vAlign w:val="center"/>
          </w:tcPr>
          <w:p w14:paraId="48664616" w14:textId="77777777" w:rsidR="00B121F4" w:rsidRPr="00B121F4" w:rsidRDefault="00B121F4" w:rsidP="00B121F4">
            <w:pPr>
              <w:spacing w:line="276" w:lineRule="auto"/>
              <w:jc w:val="center"/>
              <w:rPr>
                <w:lang w:val="en"/>
              </w:rPr>
            </w:pPr>
            <w:r w:rsidRPr="00B121F4">
              <w:rPr>
                <w:lang w:val="en"/>
              </w:rPr>
              <w:t>Phonolite/Wyoming bauxite</w:t>
            </w:r>
          </w:p>
        </w:tc>
        <w:tc>
          <w:tcPr>
            <w:tcW w:w="1743" w:type="dxa"/>
            <w:vAlign w:val="center"/>
          </w:tcPr>
          <w:p w14:paraId="169B88AB" w14:textId="77777777" w:rsidR="00B121F4" w:rsidRPr="00B121F4" w:rsidRDefault="00B121F4" w:rsidP="00B121F4">
            <w:pPr>
              <w:spacing w:line="276" w:lineRule="auto"/>
              <w:jc w:val="center"/>
              <w:rPr>
                <w:lang w:val="en"/>
              </w:rPr>
            </w:pPr>
            <w:r w:rsidRPr="00B121F4">
              <w:rPr>
                <w:lang w:val="en"/>
              </w:rPr>
              <w:t>All crashes</w:t>
            </w:r>
          </w:p>
        </w:tc>
        <w:tc>
          <w:tcPr>
            <w:tcW w:w="2724" w:type="dxa"/>
            <w:vAlign w:val="center"/>
          </w:tcPr>
          <w:p w14:paraId="67D6D751" w14:textId="77777777" w:rsidR="00B121F4" w:rsidRPr="00B121F4" w:rsidRDefault="00B121F4" w:rsidP="00B121F4">
            <w:pPr>
              <w:spacing w:line="276" w:lineRule="auto"/>
              <w:jc w:val="center"/>
              <w:rPr>
                <w:lang w:val="en"/>
              </w:rPr>
            </w:pPr>
            <w:r w:rsidRPr="00B121F4">
              <w:rPr>
                <w:lang w:val="en"/>
              </w:rPr>
              <w:t>0.916</w:t>
            </w:r>
          </w:p>
        </w:tc>
        <w:tc>
          <w:tcPr>
            <w:tcW w:w="2725" w:type="dxa"/>
            <w:vAlign w:val="center"/>
          </w:tcPr>
          <w:p w14:paraId="380F3E67" w14:textId="77777777" w:rsidR="00B121F4" w:rsidRPr="00B121F4" w:rsidRDefault="00B121F4" w:rsidP="00B121F4">
            <w:pPr>
              <w:spacing w:line="276" w:lineRule="auto"/>
              <w:jc w:val="center"/>
              <w:rPr>
                <w:lang w:val="en"/>
              </w:rPr>
            </w:pPr>
            <w:r w:rsidRPr="00B121F4">
              <w:rPr>
                <w:lang w:val="en"/>
              </w:rPr>
              <w:t>0.143</w:t>
            </w:r>
          </w:p>
        </w:tc>
      </w:tr>
      <w:tr w:rsidR="00B121F4" w:rsidRPr="00B121F4" w14:paraId="6C99B581" w14:textId="77777777" w:rsidTr="00BA7A75">
        <w:tc>
          <w:tcPr>
            <w:tcW w:w="2163" w:type="dxa"/>
            <w:vMerge/>
            <w:shd w:val="clear" w:color="auto" w:fill="F2F2F2" w:themeFill="background1" w:themeFillShade="F2"/>
            <w:vAlign w:val="center"/>
          </w:tcPr>
          <w:p w14:paraId="2F55589D" w14:textId="77777777" w:rsidR="00B121F4" w:rsidRPr="00B121F4" w:rsidRDefault="00B121F4" w:rsidP="00B121F4">
            <w:pPr>
              <w:spacing w:line="276" w:lineRule="auto"/>
              <w:jc w:val="center"/>
              <w:rPr>
                <w:lang w:val="en"/>
              </w:rPr>
            </w:pPr>
          </w:p>
        </w:tc>
        <w:tc>
          <w:tcPr>
            <w:tcW w:w="1743" w:type="dxa"/>
            <w:vAlign w:val="center"/>
          </w:tcPr>
          <w:p w14:paraId="78354C22" w14:textId="77777777" w:rsidR="00B121F4" w:rsidRPr="00B121F4" w:rsidRDefault="00B121F4" w:rsidP="00B121F4">
            <w:pPr>
              <w:spacing w:line="276" w:lineRule="auto"/>
              <w:jc w:val="center"/>
              <w:rPr>
                <w:lang w:val="en"/>
              </w:rPr>
            </w:pPr>
            <w:r w:rsidRPr="00B121F4">
              <w:rPr>
                <w:lang w:val="en"/>
              </w:rPr>
              <w:t>Single vehicle crashes</w:t>
            </w:r>
          </w:p>
        </w:tc>
        <w:tc>
          <w:tcPr>
            <w:tcW w:w="2724" w:type="dxa"/>
            <w:vAlign w:val="center"/>
          </w:tcPr>
          <w:p w14:paraId="2FB6B109" w14:textId="77777777" w:rsidR="00B121F4" w:rsidRPr="00B121F4" w:rsidRDefault="00B121F4" w:rsidP="00B121F4">
            <w:pPr>
              <w:spacing w:line="276" w:lineRule="auto"/>
              <w:jc w:val="center"/>
              <w:rPr>
                <w:lang w:val="en"/>
              </w:rPr>
            </w:pPr>
            <w:r w:rsidRPr="00B121F4">
              <w:rPr>
                <w:lang w:val="en"/>
              </w:rPr>
              <w:t>0.858</w:t>
            </w:r>
          </w:p>
        </w:tc>
        <w:tc>
          <w:tcPr>
            <w:tcW w:w="2725" w:type="dxa"/>
            <w:vAlign w:val="center"/>
          </w:tcPr>
          <w:p w14:paraId="0EB26357" w14:textId="77777777" w:rsidR="00B121F4" w:rsidRPr="00B121F4" w:rsidRDefault="00B121F4" w:rsidP="00B121F4">
            <w:pPr>
              <w:spacing w:line="276" w:lineRule="auto"/>
              <w:jc w:val="center"/>
              <w:rPr>
                <w:lang w:val="en"/>
              </w:rPr>
            </w:pPr>
            <w:r w:rsidRPr="00B121F4">
              <w:rPr>
                <w:lang w:val="en"/>
              </w:rPr>
              <w:t>0.164</w:t>
            </w:r>
          </w:p>
        </w:tc>
      </w:tr>
      <w:tr w:rsidR="00B121F4" w:rsidRPr="00B121F4" w14:paraId="1D3AC89A" w14:textId="77777777" w:rsidTr="00BA7A75">
        <w:tc>
          <w:tcPr>
            <w:tcW w:w="2163" w:type="dxa"/>
            <w:vMerge/>
            <w:shd w:val="clear" w:color="auto" w:fill="F2F2F2" w:themeFill="background1" w:themeFillShade="F2"/>
            <w:vAlign w:val="center"/>
          </w:tcPr>
          <w:p w14:paraId="5FD4F8D8" w14:textId="77777777" w:rsidR="00B121F4" w:rsidRPr="00B121F4" w:rsidRDefault="00B121F4" w:rsidP="00B121F4">
            <w:pPr>
              <w:spacing w:line="276" w:lineRule="auto"/>
              <w:jc w:val="center"/>
              <w:rPr>
                <w:lang w:val="en"/>
              </w:rPr>
            </w:pPr>
          </w:p>
        </w:tc>
        <w:tc>
          <w:tcPr>
            <w:tcW w:w="1743" w:type="dxa"/>
            <w:vAlign w:val="center"/>
          </w:tcPr>
          <w:p w14:paraId="085B4E5D" w14:textId="77777777" w:rsidR="00B121F4" w:rsidRPr="00B121F4" w:rsidRDefault="00B121F4" w:rsidP="00B121F4">
            <w:pPr>
              <w:spacing w:line="276" w:lineRule="auto"/>
              <w:jc w:val="center"/>
              <w:rPr>
                <w:lang w:val="en"/>
              </w:rPr>
            </w:pPr>
            <w:r w:rsidRPr="00B121F4">
              <w:rPr>
                <w:lang w:val="en"/>
              </w:rPr>
              <w:t>Labeled as</w:t>
            </w:r>
          </w:p>
          <w:p w14:paraId="31D9FBBC" w14:textId="77777777" w:rsidR="00B121F4" w:rsidRPr="00B121F4" w:rsidRDefault="00B121F4" w:rsidP="00B121F4">
            <w:pPr>
              <w:spacing w:line="276" w:lineRule="auto"/>
              <w:jc w:val="center"/>
              <w:rPr>
                <w:lang w:val="en"/>
              </w:rPr>
            </w:pPr>
            <w:r w:rsidRPr="00B121F4">
              <w:rPr>
                <w:lang w:val="en"/>
              </w:rPr>
              <w:t xml:space="preserve"> “Negotiating a curve”</w:t>
            </w:r>
          </w:p>
        </w:tc>
        <w:tc>
          <w:tcPr>
            <w:tcW w:w="2724" w:type="dxa"/>
            <w:vAlign w:val="center"/>
          </w:tcPr>
          <w:p w14:paraId="129B2CBF" w14:textId="77777777" w:rsidR="00B121F4" w:rsidRPr="00B121F4" w:rsidRDefault="00B121F4" w:rsidP="00B121F4">
            <w:pPr>
              <w:spacing w:line="276" w:lineRule="auto"/>
              <w:jc w:val="center"/>
              <w:rPr>
                <w:lang w:val="en"/>
              </w:rPr>
            </w:pPr>
            <w:r w:rsidRPr="00B121F4">
              <w:rPr>
                <w:lang w:val="en"/>
              </w:rPr>
              <w:t>0.717</w:t>
            </w:r>
          </w:p>
        </w:tc>
        <w:tc>
          <w:tcPr>
            <w:tcW w:w="2725" w:type="dxa"/>
            <w:vAlign w:val="center"/>
          </w:tcPr>
          <w:p w14:paraId="66105FDF" w14:textId="77777777" w:rsidR="00B121F4" w:rsidRPr="00B121F4" w:rsidRDefault="00B121F4" w:rsidP="00B121F4">
            <w:pPr>
              <w:spacing w:line="276" w:lineRule="auto"/>
              <w:jc w:val="center"/>
              <w:rPr>
                <w:lang w:val="en"/>
              </w:rPr>
            </w:pPr>
            <w:r w:rsidRPr="00B121F4">
              <w:rPr>
                <w:lang w:val="en"/>
              </w:rPr>
              <w:t>0.137</w:t>
            </w:r>
          </w:p>
        </w:tc>
      </w:tr>
      <w:tr w:rsidR="00B121F4" w:rsidRPr="00B121F4" w14:paraId="09FC18C9" w14:textId="77777777" w:rsidTr="00BA7A75">
        <w:tc>
          <w:tcPr>
            <w:tcW w:w="2163" w:type="dxa"/>
            <w:vMerge/>
            <w:shd w:val="clear" w:color="auto" w:fill="F2F2F2" w:themeFill="background1" w:themeFillShade="F2"/>
            <w:vAlign w:val="center"/>
          </w:tcPr>
          <w:p w14:paraId="732E8692" w14:textId="77777777" w:rsidR="00B121F4" w:rsidRPr="00B121F4" w:rsidRDefault="00B121F4" w:rsidP="00B121F4">
            <w:pPr>
              <w:spacing w:line="276" w:lineRule="auto"/>
              <w:jc w:val="center"/>
              <w:rPr>
                <w:lang w:val="en"/>
              </w:rPr>
            </w:pPr>
          </w:p>
        </w:tc>
        <w:tc>
          <w:tcPr>
            <w:tcW w:w="1743" w:type="dxa"/>
            <w:vAlign w:val="center"/>
          </w:tcPr>
          <w:p w14:paraId="5AED8BF1" w14:textId="77777777" w:rsidR="00B121F4" w:rsidRPr="00B121F4" w:rsidRDefault="00B121F4" w:rsidP="00B121F4">
            <w:pPr>
              <w:spacing w:line="276" w:lineRule="auto"/>
              <w:jc w:val="center"/>
              <w:rPr>
                <w:lang w:val="en"/>
              </w:rPr>
            </w:pPr>
            <w:r w:rsidRPr="00B121F4">
              <w:rPr>
                <w:lang w:val="en"/>
              </w:rPr>
              <w:t>Wet surface crashes</w:t>
            </w:r>
          </w:p>
        </w:tc>
        <w:tc>
          <w:tcPr>
            <w:tcW w:w="2724" w:type="dxa"/>
            <w:vAlign w:val="center"/>
          </w:tcPr>
          <w:p w14:paraId="661E94F5" w14:textId="77777777" w:rsidR="00B121F4" w:rsidRPr="00B121F4" w:rsidRDefault="00B121F4" w:rsidP="00B121F4">
            <w:pPr>
              <w:spacing w:line="276" w:lineRule="auto"/>
              <w:jc w:val="center"/>
              <w:rPr>
                <w:lang w:val="en"/>
              </w:rPr>
            </w:pPr>
            <w:r w:rsidRPr="00B121F4">
              <w:rPr>
                <w:lang w:val="en"/>
              </w:rPr>
              <w:t>0.862</w:t>
            </w:r>
          </w:p>
        </w:tc>
        <w:tc>
          <w:tcPr>
            <w:tcW w:w="2725" w:type="dxa"/>
            <w:vAlign w:val="center"/>
          </w:tcPr>
          <w:p w14:paraId="3E45773C" w14:textId="77777777" w:rsidR="00B121F4" w:rsidRPr="00B121F4" w:rsidRDefault="00B121F4" w:rsidP="00B121F4">
            <w:pPr>
              <w:spacing w:line="276" w:lineRule="auto"/>
              <w:jc w:val="center"/>
              <w:rPr>
                <w:lang w:val="en"/>
              </w:rPr>
            </w:pPr>
            <w:r w:rsidRPr="00B121F4">
              <w:rPr>
                <w:lang w:val="en"/>
              </w:rPr>
              <w:t>0.275</w:t>
            </w:r>
          </w:p>
        </w:tc>
      </w:tr>
      <w:tr w:rsidR="00B121F4" w:rsidRPr="00B121F4" w14:paraId="77F4583B" w14:textId="77777777" w:rsidTr="00BA7A75">
        <w:tc>
          <w:tcPr>
            <w:tcW w:w="2163" w:type="dxa"/>
            <w:vMerge w:val="restart"/>
            <w:shd w:val="clear" w:color="auto" w:fill="F2F2F2" w:themeFill="background1" w:themeFillShade="F2"/>
            <w:vAlign w:val="center"/>
          </w:tcPr>
          <w:p w14:paraId="274F7E49" w14:textId="77777777" w:rsidR="00B121F4" w:rsidRPr="00B121F4" w:rsidRDefault="00B121F4" w:rsidP="00B121F4">
            <w:pPr>
              <w:spacing w:line="276" w:lineRule="auto"/>
              <w:jc w:val="center"/>
              <w:rPr>
                <w:lang w:val="en"/>
              </w:rPr>
            </w:pPr>
            <w:r w:rsidRPr="00B121F4">
              <w:rPr>
                <w:lang w:val="en"/>
              </w:rPr>
              <w:t>HFST</w:t>
            </w:r>
          </w:p>
        </w:tc>
        <w:tc>
          <w:tcPr>
            <w:tcW w:w="1743" w:type="dxa"/>
            <w:vAlign w:val="center"/>
          </w:tcPr>
          <w:p w14:paraId="2FAC70E4" w14:textId="77777777" w:rsidR="00B121F4" w:rsidRPr="00B121F4" w:rsidRDefault="00B121F4" w:rsidP="00B121F4">
            <w:pPr>
              <w:spacing w:line="276" w:lineRule="auto"/>
              <w:jc w:val="center"/>
              <w:rPr>
                <w:lang w:val="en"/>
              </w:rPr>
            </w:pPr>
            <w:r w:rsidRPr="00B121F4">
              <w:rPr>
                <w:lang w:val="en"/>
              </w:rPr>
              <w:t>All crashes</w:t>
            </w:r>
          </w:p>
        </w:tc>
        <w:tc>
          <w:tcPr>
            <w:tcW w:w="2724" w:type="dxa"/>
            <w:vAlign w:val="center"/>
          </w:tcPr>
          <w:p w14:paraId="0573A16A" w14:textId="77777777" w:rsidR="00B121F4" w:rsidRPr="00B121F4" w:rsidRDefault="00B121F4" w:rsidP="00B121F4">
            <w:pPr>
              <w:spacing w:line="276" w:lineRule="auto"/>
              <w:jc w:val="center"/>
              <w:rPr>
                <w:lang w:val="en"/>
              </w:rPr>
            </w:pPr>
            <w:r w:rsidRPr="00B121F4">
              <w:rPr>
                <w:lang w:val="en"/>
              </w:rPr>
              <w:t>0.672</w:t>
            </w:r>
          </w:p>
        </w:tc>
        <w:tc>
          <w:tcPr>
            <w:tcW w:w="2725" w:type="dxa"/>
            <w:vAlign w:val="center"/>
          </w:tcPr>
          <w:p w14:paraId="40041708" w14:textId="77777777" w:rsidR="00B121F4" w:rsidRPr="00B121F4" w:rsidRDefault="00B121F4" w:rsidP="00B121F4">
            <w:pPr>
              <w:spacing w:line="276" w:lineRule="auto"/>
              <w:jc w:val="center"/>
              <w:rPr>
                <w:lang w:val="en"/>
              </w:rPr>
            </w:pPr>
            <w:r w:rsidRPr="00B121F4">
              <w:rPr>
                <w:lang w:val="en"/>
              </w:rPr>
              <w:t>0.052</w:t>
            </w:r>
          </w:p>
        </w:tc>
      </w:tr>
      <w:tr w:rsidR="00B121F4" w:rsidRPr="00B121F4" w14:paraId="5087C529" w14:textId="77777777" w:rsidTr="00BA7A75">
        <w:tc>
          <w:tcPr>
            <w:tcW w:w="2163" w:type="dxa"/>
            <w:vMerge/>
            <w:shd w:val="clear" w:color="auto" w:fill="F2F2F2" w:themeFill="background1" w:themeFillShade="F2"/>
            <w:vAlign w:val="center"/>
          </w:tcPr>
          <w:p w14:paraId="73E9D6D4" w14:textId="77777777" w:rsidR="00B121F4" w:rsidRPr="00B121F4" w:rsidRDefault="00B121F4" w:rsidP="00B121F4">
            <w:pPr>
              <w:spacing w:line="276" w:lineRule="auto"/>
              <w:jc w:val="center"/>
              <w:rPr>
                <w:lang w:val="en"/>
              </w:rPr>
            </w:pPr>
          </w:p>
        </w:tc>
        <w:tc>
          <w:tcPr>
            <w:tcW w:w="1743" w:type="dxa"/>
            <w:vAlign w:val="center"/>
          </w:tcPr>
          <w:p w14:paraId="6CE3658B" w14:textId="77777777" w:rsidR="00B121F4" w:rsidRPr="00B121F4" w:rsidRDefault="00B121F4" w:rsidP="00B121F4">
            <w:pPr>
              <w:spacing w:line="276" w:lineRule="auto"/>
              <w:jc w:val="center"/>
              <w:rPr>
                <w:lang w:val="en"/>
              </w:rPr>
            </w:pPr>
            <w:r w:rsidRPr="00B121F4">
              <w:rPr>
                <w:lang w:val="en"/>
              </w:rPr>
              <w:t>Single vehicle crashes</w:t>
            </w:r>
          </w:p>
        </w:tc>
        <w:tc>
          <w:tcPr>
            <w:tcW w:w="2724" w:type="dxa"/>
            <w:vAlign w:val="center"/>
          </w:tcPr>
          <w:p w14:paraId="6ABB804D" w14:textId="77777777" w:rsidR="00B121F4" w:rsidRPr="00B121F4" w:rsidRDefault="00B121F4" w:rsidP="00B121F4">
            <w:pPr>
              <w:spacing w:line="276" w:lineRule="auto"/>
              <w:jc w:val="center"/>
              <w:rPr>
                <w:lang w:val="en"/>
              </w:rPr>
            </w:pPr>
            <w:r w:rsidRPr="00B121F4">
              <w:rPr>
                <w:lang w:val="en"/>
              </w:rPr>
              <w:t>0.542</w:t>
            </w:r>
          </w:p>
        </w:tc>
        <w:tc>
          <w:tcPr>
            <w:tcW w:w="2725" w:type="dxa"/>
            <w:vAlign w:val="center"/>
          </w:tcPr>
          <w:p w14:paraId="3635FF16" w14:textId="77777777" w:rsidR="00B121F4" w:rsidRPr="00B121F4" w:rsidRDefault="00B121F4" w:rsidP="00B121F4">
            <w:pPr>
              <w:spacing w:line="276" w:lineRule="auto"/>
              <w:jc w:val="center"/>
              <w:rPr>
                <w:lang w:val="en"/>
              </w:rPr>
            </w:pPr>
            <w:r w:rsidRPr="00B121F4">
              <w:rPr>
                <w:lang w:val="en"/>
              </w:rPr>
              <w:t>0.051</w:t>
            </w:r>
          </w:p>
        </w:tc>
      </w:tr>
      <w:tr w:rsidR="00B121F4" w:rsidRPr="00B121F4" w14:paraId="5FF2ED7A" w14:textId="77777777" w:rsidTr="00BA7A75">
        <w:tc>
          <w:tcPr>
            <w:tcW w:w="2163" w:type="dxa"/>
            <w:vMerge/>
            <w:shd w:val="clear" w:color="auto" w:fill="F2F2F2" w:themeFill="background1" w:themeFillShade="F2"/>
            <w:vAlign w:val="center"/>
          </w:tcPr>
          <w:p w14:paraId="03A38B64" w14:textId="77777777" w:rsidR="00B121F4" w:rsidRPr="00B121F4" w:rsidRDefault="00B121F4" w:rsidP="00B121F4">
            <w:pPr>
              <w:spacing w:line="276" w:lineRule="auto"/>
              <w:jc w:val="center"/>
              <w:rPr>
                <w:lang w:val="en"/>
              </w:rPr>
            </w:pPr>
          </w:p>
        </w:tc>
        <w:tc>
          <w:tcPr>
            <w:tcW w:w="1743" w:type="dxa"/>
            <w:vAlign w:val="center"/>
          </w:tcPr>
          <w:p w14:paraId="34273878" w14:textId="77777777" w:rsidR="00B121F4" w:rsidRPr="00B121F4" w:rsidRDefault="00B121F4" w:rsidP="00B121F4">
            <w:pPr>
              <w:spacing w:line="276" w:lineRule="auto"/>
              <w:jc w:val="center"/>
              <w:rPr>
                <w:lang w:val="en"/>
              </w:rPr>
            </w:pPr>
            <w:r w:rsidRPr="00B121F4">
              <w:rPr>
                <w:lang w:val="en"/>
              </w:rPr>
              <w:t>Labeled as</w:t>
            </w:r>
          </w:p>
          <w:p w14:paraId="5FAE35D3" w14:textId="77777777" w:rsidR="00B121F4" w:rsidRPr="00B121F4" w:rsidRDefault="00B121F4" w:rsidP="00B121F4">
            <w:pPr>
              <w:spacing w:line="276" w:lineRule="auto"/>
              <w:jc w:val="center"/>
              <w:rPr>
                <w:lang w:val="en"/>
              </w:rPr>
            </w:pPr>
            <w:r w:rsidRPr="00B121F4">
              <w:rPr>
                <w:lang w:val="en"/>
              </w:rPr>
              <w:t xml:space="preserve"> “Negotiating a curve”</w:t>
            </w:r>
          </w:p>
        </w:tc>
        <w:tc>
          <w:tcPr>
            <w:tcW w:w="2724" w:type="dxa"/>
            <w:vAlign w:val="center"/>
          </w:tcPr>
          <w:p w14:paraId="3953BE83" w14:textId="77777777" w:rsidR="00B121F4" w:rsidRPr="00B121F4" w:rsidRDefault="00B121F4" w:rsidP="00B121F4">
            <w:pPr>
              <w:spacing w:line="276" w:lineRule="auto"/>
              <w:jc w:val="center"/>
              <w:rPr>
                <w:lang w:val="en"/>
              </w:rPr>
            </w:pPr>
            <w:r w:rsidRPr="00B121F4">
              <w:rPr>
                <w:lang w:val="en"/>
              </w:rPr>
              <w:t>0.607</w:t>
            </w:r>
          </w:p>
        </w:tc>
        <w:tc>
          <w:tcPr>
            <w:tcW w:w="2725" w:type="dxa"/>
            <w:vAlign w:val="center"/>
          </w:tcPr>
          <w:p w14:paraId="5CC07FC7" w14:textId="77777777" w:rsidR="00B121F4" w:rsidRPr="00B121F4" w:rsidRDefault="00B121F4" w:rsidP="00B121F4">
            <w:pPr>
              <w:spacing w:line="276" w:lineRule="auto"/>
              <w:jc w:val="center"/>
              <w:rPr>
                <w:lang w:val="en"/>
              </w:rPr>
            </w:pPr>
            <w:r w:rsidRPr="00B121F4">
              <w:rPr>
                <w:lang w:val="en"/>
              </w:rPr>
              <w:t>0.056</w:t>
            </w:r>
          </w:p>
        </w:tc>
      </w:tr>
      <w:tr w:rsidR="00B121F4" w:rsidRPr="00B121F4" w14:paraId="76268896" w14:textId="77777777" w:rsidTr="00BA7A75">
        <w:tc>
          <w:tcPr>
            <w:tcW w:w="2163" w:type="dxa"/>
            <w:vMerge/>
            <w:shd w:val="clear" w:color="auto" w:fill="F2F2F2" w:themeFill="background1" w:themeFillShade="F2"/>
            <w:vAlign w:val="center"/>
          </w:tcPr>
          <w:p w14:paraId="058D48A6" w14:textId="77777777" w:rsidR="00B121F4" w:rsidRPr="00B121F4" w:rsidRDefault="00B121F4" w:rsidP="00B121F4">
            <w:pPr>
              <w:spacing w:line="276" w:lineRule="auto"/>
              <w:jc w:val="center"/>
              <w:rPr>
                <w:lang w:val="en"/>
              </w:rPr>
            </w:pPr>
          </w:p>
        </w:tc>
        <w:tc>
          <w:tcPr>
            <w:tcW w:w="1743" w:type="dxa"/>
            <w:vAlign w:val="center"/>
          </w:tcPr>
          <w:p w14:paraId="1828CE4A" w14:textId="77777777" w:rsidR="00B121F4" w:rsidRPr="00B121F4" w:rsidRDefault="00B121F4" w:rsidP="00B121F4">
            <w:pPr>
              <w:spacing w:line="276" w:lineRule="auto"/>
              <w:jc w:val="center"/>
              <w:rPr>
                <w:lang w:val="en"/>
              </w:rPr>
            </w:pPr>
            <w:r w:rsidRPr="00B121F4">
              <w:rPr>
                <w:lang w:val="en"/>
              </w:rPr>
              <w:t>Wet surface crashes</w:t>
            </w:r>
          </w:p>
        </w:tc>
        <w:tc>
          <w:tcPr>
            <w:tcW w:w="2724" w:type="dxa"/>
            <w:vAlign w:val="center"/>
          </w:tcPr>
          <w:p w14:paraId="707EB962" w14:textId="77777777" w:rsidR="00B121F4" w:rsidRPr="00B121F4" w:rsidRDefault="00B121F4" w:rsidP="00B121F4">
            <w:pPr>
              <w:spacing w:line="276" w:lineRule="auto"/>
              <w:jc w:val="center"/>
              <w:rPr>
                <w:lang w:val="en"/>
              </w:rPr>
            </w:pPr>
            <w:r w:rsidRPr="00B121F4">
              <w:rPr>
                <w:lang w:val="en"/>
              </w:rPr>
              <w:t>0.445</w:t>
            </w:r>
          </w:p>
        </w:tc>
        <w:tc>
          <w:tcPr>
            <w:tcW w:w="2725" w:type="dxa"/>
            <w:vAlign w:val="center"/>
          </w:tcPr>
          <w:p w14:paraId="489ACFE6" w14:textId="77777777" w:rsidR="00B121F4" w:rsidRPr="00B121F4" w:rsidRDefault="00B121F4" w:rsidP="00B121F4">
            <w:pPr>
              <w:spacing w:line="276" w:lineRule="auto"/>
              <w:jc w:val="center"/>
              <w:rPr>
                <w:lang w:val="en"/>
              </w:rPr>
            </w:pPr>
            <w:r w:rsidRPr="00B121F4">
              <w:rPr>
                <w:lang w:val="en"/>
              </w:rPr>
              <w:t>0.059</w:t>
            </w:r>
          </w:p>
        </w:tc>
      </w:tr>
      <w:tr w:rsidR="00B121F4" w:rsidRPr="00B121F4" w14:paraId="06DBF5AE" w14:textId="77777777" w:rsidTr="00BA7A75">
        <w:tc>
          <w:tcPr>
            <w:tcW w:w="2163" w:type="dxa"/>
            <w:vMerge/>
            <w:shd w:val="clear" w:color="auto" w:fill="F2F2F2" w:themeFill="background1" w:themeFillShade="F2"/>
            <w:vAlign w:val="center"/>
          </w:tcPr>
          <w:p w14:paraId="3F52E11F" w14:textId="77777777" w:rsidR="00B121F4" w:rsidRPr="00B121F4" w:rsidRDefault="00B121F4" w:rsidP="00B121F4">
            <w:pPr>
              <w:spacing w:line="276" w:lineRule="auto"/>
              <w:jc w:val="center"/>
              <w:rPr>
                <w:lang w:val="en"/>
              </w:rPr>
            </w:pPr>
          </w:p>
        </w:tc>
        <w:tc>
          <w:tcPr>
            <w:tcW w:w="1743" w:type="dxa"/>
            <w:vAlign w:val="center"/>
          </w:tcPr>
          <w:p w14:paraId="69933B33" w14:textId="77777777" w:rsidR="00B121F4" w:rsidRPr="00B121F4" w:rsidRDefault="00B121F4" w:rsidP="00B121F4">
            <w:pPr>
              <w:spacing w:line="276" w:lineRule="auto"/>
              <w:jc w:val="center"/>
              <w:rPr>
                <w:lang w:val="en"/>
              </w:rPr>
            </w:pPr>
            <w:commentRangeStart w:id="34"/>
            <w:r w:rsidRPr="00B121F4">
              <w:rPr>
                <w:lang w:val="en"/>
              </w:rPr>
              <w:t>Intersection crashes</w:t>
            </w:r>
          </w:p>
        </w:tc>
        <w:tc>
          <w:tcPr>
            <w:tcW w:w="2724" w:type="dxa"/>
            <w:vAlign w:val="center"/>
          </w:tcPr>
          <w:p w14:paraId="505304AB" w14:textId="77777777" w:rsidR="00B121F4" w:rsidRPr="00B121F4" w:rsidRDefault="00B121F4" w:rsidP="00B121F4">
            <w:pPr>
              <w:spacing w:line="276" w:lineRule="auto"/>
              <w:jc w:val="center"/>
              <w:rPr>
                <w:lang w:val="en"/>
              </w:rPr>
            </w:pPr>
            <w:r w:rsidRPr="00B121F4">
              <w:rPr>
                <w:lang w:val="en"/>
              </w:rPr>
              <w:t>0.965</w:t>
            </w:r>
          </w:p>
        </w:tc>
        <w:tc>
          <w:tcPr>
            <w:tcW w:w="2725" w:type="dxa"/>
            <w:vAlign w:val="center"/>
          </w:tcPr>
          <w:p w14:paraId="1BE6F89A" w14:textId="77777777" w:rsidR="00B121F4" w:rsidRPr="00B121F4" w:rsidRDefault="00B121F4" w:rsidP="00B121F4">
            <w:pPr>
              <w:spacing w:line="276" w:lineRule="auto"/>
              <w:jc w:val="center"/>
              <w:rPr>
                <w:lang w:val="en"/>
              </w:rPr>
            </w:pPr>
            <w:r w:rsidRPr="00B121F4">
              <w:rPr>
                <w:lang w:val="en"/>
              </w:rPr>
              <w:t>0.226</w:t>
            </w:r>
            <w:commentRangeEnd w:id="34"/>
            <w:r w:rsidRPr="00B121F4">
              <w:rPr>
                <w:sz w:val="16"/>
                <w:szCs w:val="16"/>
              </w:rPr>
              <w:commentReference w:id="34"/>
            </w:r>
          </w:p>
        </w:tc>
      </w:tr>
    </w:tbl>
    <w:p w14:paraId="3F6CBD7F" w14:textId="77777777" w:rsidR="00B121F4" w:rsidRPr="00B121F4" w:rsidRDefault="00B121F4" w:rsidP="00B121F4">
      <w:pPr>
        <w:rPr>
          <w:rFonts w:eastAsiaTheme="majorEastAsia" w:cstheme="majorBidi"/>
          <w:b/>
          <w:lang w:val="en"/>
        </w:rPr>
      </w:pPr>
      <w:bookmarkStart w:id="35" w:name="_Toc109304593"/>
      <w:r w:rsidRPr="00B121F4">
        <w:rPr>
          <w:rFonts w:eastAsiaTheme="majorEastAsia" w:cstheme="majorBidi"/>
          <w:b/>
          <w:lang w:val="en"/>
        </w:rPr>
        <w:br w:type="page"/>
      </w:r>
    </w:p>
    <w:p w14:paraId="49AE8E33" w14:textId="77777777" w:rsidR="00B121F4" w:rsidRPr="00B121F4" w:rsidRDefault="00B121F4" w:rsidP="00B121F4">
      <w:pPr>
        <w:keepNext/>
        <w:keepLines/>
        <w:spacing w:before="240" w:after="0"/>
        <w:outlineLvl w:val="1"/>
        <w:rPr>
          <w:rFonts w:eastAsiaTheme="majorEastAsia" w:cstheme="majorBidi"/>
          <w:b/>
          <w:iCs/>
          <w:szCs w:val="26"/>
          <w:lang w:val="en"/>
        </w:rPr>
      </w:pPr>
      <w:r w:rsidRPr="00B121F4">
        <w:rPr>
          <w:rFonts w:eastAsiaTheme="majorEastAsia" w:cstheme="majorBidi"/>
          <w:b/>
          <w:iCs/>
          <w:szCs w:val="26"/>
          <w:lang w:val="en"/>
        </w:rPr>
        <w:lastRenderedPageBreak/>
        <w:t>Significant Factors of HFST CMFs</w:t>
      </w:r>
      <w:bookmarkEnd w:id="35"/>
    </w:p>
    <w:p w14:paraId="489204EE" w14:textId="6007AA21" w:rsidR="00B121F4" w:rsidRPr="00B121F4" w:rsidDel="006739E1" w:rsidRDefault="00B121F4" w:rsidP="00B121F4">
      <w:pPr>
        <w:spacing w:after="240"/>
        <w:rPr>
          <w:lang w:val="en"/>
        </w:rPr>
      </w:pPr>
      <w:r w:rsidRPr="00B121F4">
        <w:rPr>
          <w:lang w:val="en"/>
        </w:rPr>
        <w:t xml:space="preserve">The summary of the found significant site characteristics to the calculated CMFs for HFST are below in </w:t>
      </w:r>
      <w:r w:rsidRPr="00B121F4">
        <w:rPr>
          <w:b/>
          <w:bCs/>
          <w:lang w:val="en"/>
        </w:rPr>
        <w:fldChar w:fldCharType="begin"/>
      </w:r>
      <w:r w:rsidRPr="00B121F4">
        <w:rPr>
          <w:b/>
          <w:bCs/>
          <w:lang w:val="en"/>
        </w:rPr>
        <w:instrText xml:space="preserve"> REF _Ref109806693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4</w:t>
      </w:r>
      <w:r w:rsidRPr="00B121F4">
        <w:rPr>
          <w:b/>
          <w:bCs/>
          <w:lang w:val="en"/>
        </w:rPr>
        <w:fldChar w:fldCharType="end"/>
      </w:r>
      <w:r w:rsidRPr="00B121F4">
        <w:rPr>
          <w:lang w:val="en"/>
        </w:rPr>
        <w:t>. The speed limit of the curve, the curve length, and the BBI measurement of the curve were found to be insignificant to the calculated CMFs for HFST and thus were not included</w:t>
      </w:r>
      <w:r w:rsidR="000E7C66">
        <w:rPr>
          <w:lang w:val="en"/>
        </w:rPr>
        <w:t>.</w:t>
      </w:r>
    </w:p>
    <w:p w14:paraId="24D40677" w14:textId="77777777" w:rsidR="00B121F4" w:rsidRPr="00B121F4" w:rsidRDefault="00B121F4" w:rsidP="00B121F4">
      <w:pPr>
        <w:keepNext/>
        <w:spacing w:after="200" w:line="240" w:lineRule="auto"/>
        <w:rPr>
          <w:b/>
          <w:iCs/>
          <w:szCs w:val="18"/>
          <w:lang w:val="en"/>
        </w:rPr>
      </w:pPr>
      <w:bookmarkStart w:id="36" w:name="_Ref109806693"/>
      <w:r w:rsidRPr="00B121F4">
        <w:rPr>
          <w:b/>
          <w:iCs/>
          <w:szCs w:val="18"/>
          <w:lang w:val="en"/>
        </w:rPr>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4</w:t>
      </w:r>
      <w:r w:rsidRPr="00B121F4">
        <w:rPr>
          <w:b/>
          <w:iCs/>
          <w:szCs w:val="18"/>
          <w:lang w:val="en"/>
        </w:rPr>
        <w:fldChar w:fldCharType="end"/>
      </w:r>
      <w:bookmarkEnd w:id="36"/>
      <w:r w:rsidRPr="00B121F4">
        <w:rPr>
          <w:b/>
          <w:iCs/>
          <w:szCs w:val="18"/>
          <w:lang w:val="en"/>
        </w:rPr>
        <w:t>: Significant Curve Site Characteristics Before HFST in CMF Model</w:t>
      </w:r>
    </w:p>
    <w:tbl>
      <w:tblPr>
        <w:tblStyle w:val="TableGrid"/>
        <w:tblW w:w="9360" w:type="dxa"/>
        <w:tblLayout w:type="fixed"/>
        <w:tblLook w:val="04A0" w:firstRow="1" w:lastRow="0" w:firstColumn="1" w:lastColumn="0" w:noHBand="0" w:noVBand="1"/>
      </w:tblPr>
      <w:tblGrid>
        <w:gridCol w:w="3120"/>
        <w:gridCol w:w="3120"/>
        <w:gridCol w:w="3120"/>
      </w:tblGrid>
      <w:tr w:rsidR="00B121F4" w:rsidRPr="00B121F4" w14:paraId="472DC11E" w14:textId="77777777" w:rsidTr="00642CBA">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vAlign w:val="center"/>
          </w:tcPr>
          <w:p w14:paraId="7508BB33" w14:textId="77777777" w:rsidR="00B121F4" w:rsidRPr="00B121F4" w:rsidRDefault="00B121F4" w:rsidP="00B121F4">
            <w:pPr>
              <w:spacing w:line="276" w:lineRule="auto"/>
              <w:jc w:val="center"/>
              <w:rPr>
                <w:lang w:val="en"/>
              </w:rPr>
            </w:pPr>
            <w:r w:rsidRPr="00B121F4">
              <w:rPr>
                <w:lang w:val="en"/>
              </w:rPr>
              <w:t>Significant Curve Site Characteristics</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vAlign w:val="center"/>
          </w:tcPr>
          <w:p w14:paraId="6B0287AA" w14:textId="77777777" w:rsidR="00B121F4" w:rsidRPr="00B121F4" w:rsidRDefault="00B121F4" w:rsidP="00B121F4">
            <w:pPr>
              <w:spacing w:line="276" w:lineRule="auto"/>
              <w:jc w:val="center"/>
              <w:rPr>
                <w:lang w:val="en"/>
              </w:rPr>
            </w:pPr>
            <w:r w:rsidRPr="00B121F4">
              <w:rPr>
                <w:lang w:val="en"/>
              </w:rPr>
              <w:t>Model coefficient</w:t>
            </w:r>
          </w:p>
        </w:tc>
        <w:tc>
          <w:tcPr>
            <w:tcW w:w="3120" w:type="dxa"/>
            <w:tcBorders>
              <w:top w:val="single" w:sz="8" w:space="0" w:color="auto"/>
              <w:left w:val="single" w:sz="8" w:space="0" w:color="auto"/>
              <w:bottom w:val="single" w:sz="8" w:space="0" w:color="auto"/>
              <w:right w:val="single" w:sz="8" w:space="0" w:color="auto"/>
            </w:tcBorders>
            <w:shd w:val="clear" w:color="auto" w:fill="DBDBDB" w:themeFill="accent3" w:themeFillTint="66"/>
            <w:vAlign w:val="center"/>
          </w:tcPr>
          <w:p w14:paraId="5B1B7393" w14:textId="77777777" w:rsidR="00B121F4" w:rsidRPr="00B121F4" w:rsidRDefault="00B121F4" w:rsidP="00B121F4">
            <w:pPr>
              <w:spacing w:line="276" w:lineRule="auto"/>
              <w:jc w:val="center"/>
              <w:rPr>
                <w:lang w:val="en"/>
              </w:rPr>
            </w:pPr>
            <w:r w:rsidRPr="00B121F4">
              <w:rPr>
                <w:lang w:val="en"/>
              </w:rPr>
              <w:t>P-Value</w:t>
            </w:r>
          </w:p>
        </w:tc>
      </w:tr>
      <w:tr w:rsidR="00B121F4" w:rsidRPr="00B121F4" w14:paraId="2AA2E9D3" w14:textId="77777777" w:rsidTr="00642CBA">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1567942" w14:textId="77777777" w:rsidR="00B121F4" w:rsidRPr="00B121F4" w:rsidRDefault="00B121F4" w:rsidP="00B121F4">
            <w:pPr>
              <w:spacing w:line="276" w:lineRule="auto"/>
              <w:jc w:val="center"/>
              <w:rPr>
                <w:lang w:val="en"/>
              </w:rPr>
            </w:pPr>
            <w:r w:rsidRPr="00B121F4">
              <w:rPr>
                <w:lang w:val="en"/>
              </w:rPr>
              <w:t>Average AADT</w:t>
            </w:r>
          </w:p>
        </w:tc>
        <w:tc>
          <w:tcPr>
            <w:tcW w:w="3120" w:type="dxa"/>
            <w:tcBorders>
              <w:top w:val="single" w:sz="8" w:space="0" w:color="auto"/>
              <w:left w:val="single" w:sz="8" w:space="0" w:color="auto"/>
              <w:bottom w:val="single" w:sz="8" w:space="0" w:color="auto"/>
              <w:right w:val="single" w:sz="8" w:space="0" w:color="auto"/>
            </w:tcBorders>
            <w:vAlign w:val="center"/>
          </w:tcPr>
          <w:p w14:paraId="2D76BF41" w14:textId="77777777" w:rsidR="00B121F4" w:rsidRPr="00B121F4" w:rsidRDefault="00B121F4" w:rsidP="00B121F4">
            <w:pPr>
              <w:spacing w:line="276" w:lineRule="auto"/>
              <w:jc w:val="center"/>
              <w:rPr>
                <w:lang w:val="en"/>
              </w:rPr>
            </w:pPr>
            <w:r w:rsidRPr="00B121F4">
              <w:rPr>
                <w:lang w:val="en"/>
              </w:rPr>
              <w:t>6.274×10</w:t>
            </w:r>
            <w:r w:rsidRPr="00B121F4">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vAlign w:val="center"/>
          </w:tcPr>
          <w:p w14:paraId="3F93F821" w14:textId="77777777" w:rsidR="00B121F4" w:rsidRPr="00B121F4" w:rsidRDefault="00B121F4" w:rsidP="00B121F4">
            <w:pPr>
              <w:spacing w:line="276" w:lineRule="auto"/>
              <w:jc w:val="center"/>
              <w:rPr>
                <w:lang w:val="en"/>
              </w:rPr>
            </w:pPr>
            <w:r w:rsidRPr="00B121F4">
              <w:rPr>
                <w:lang w:val="en"/>
              </w:rPr>
              <w:t>2.62×10</w:t>
            </w:r>
            <w:r w:rsidRPr="00B121F4">
              <w:rPr>
                <w:vertAlign w:val="superscript"/>
                <w:lang w:val="en"/>
              </w:rPr>
              <w:t>-4</w:t>
            </w:r>
          </w:p>
        </w:tc>
      </w:tr>
      <w:tr w:rsidR="00B121F4" w:rsidRPr="00B121F4" w14:paraId="4FBDE84C" w14:textId="77777777" w:rsidTr="00642CBA">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6F10357" w14:textId="77777777" w:rsidR="00B121F4" w:rsidRPr="00B121F4" w:rsidRDefault="00B121F4" w:rsidP="00B121F4">
            <w:pPr>
              <w:spacing w:line="276" w:lineRule="auto"/>
              <w:jc w:val="center"/>
              <w:rPr>
                <w:lang w:val="en"/>
              </w:rPr>
            </w:pPr>
            <w:r w:rsidRPr="00B121F4">
              <w:rPr>
                <w:lang w:val="en"/>
              </w:rPr>
              <w:t>Intersection Related Crash Frequency</w:t>
            </w:r>
          </w:p>
        </w:tc>
        <w:tc>
          <w:tcPr>
            <w:tcW w:w="3120" w:type="dxa"/>
            <w:tcBorders>
              <w:top w:val="single" w:sz="8" w:space="0" w:color="auto"/>
              <w:left w:val="single" w:sz="8" w:space="0" w:color="auto"/>
              <w:bottom w:val="single" w:sz="8" w:space="0" w:color="auto"/>
              <w:right w:val="single" w:sz="8" w:space="0" w:color="auto"/>
            </w:tcBorders>
            <w:vAlign w:val="center"/>
          </w:tcPr>
          <w:p w14:paraId="271A0995" w14:textId="77777777" w:rsidR="00B121F4" w:rsidRPr="00B121F4" w:rsidRDefault="00B121F4" w:rsidP="00B121F4">
            <w:pPr>
              <w:spacing w:line="276" w:lineRule="auto"/>
              <w:jc w:val="center"/>
              <w:rPr>
                <w:lang w:val="en"/>
              </w:rPr>
            </w:pPr>
            <w:r w:rsidRPr="00B121F4">
              <w:rPr>
                <w:lang w:val="en"/>
              </w:rPr>
              <w:t>0.069</w:t>
            </w:r>
          </w:p>
        </w:tc>
        <w:tc>
          <w:tcPr>
            <w:tcW w:w="3120" w:type="dxa"/>
            <w:tcBorders>
              <w:top w:val="single" w:sz="8" w:space="0" w:color="auto"/>
              <w:left w:val="single" w:sz="8" w:space="0" w:color="auto"/>
              <w:bottom w:val="single" w:sz="8" w:space="0" w:color="auto"/>
              <w:right w:val="single" w:sz="8" w:space="0" w:color="auto"/>
            </w:tcBorders>
            <w:vAlign w:val="center"/>
          </w:tcPr>
          <w:p w14:paraId="2CEE5EF7" w14:textId="77777777" w:rsidR="00B121F4" w:rsidRPr="00B121F4" w:rsidRDefault="00B121F4" w:rsidP="00B121F4">
            <w:pPr>
              <w:spacing w:line="276" w:lineRule="auto"/>
              <w:jc w:val="center"/>
              <w:rPr>
                <w:lang w:val="en"/>
              </w:rPr>
            </w:pPr>
            <w:r w:rsidRPr="00B121F4">
              <w:rPr>
                <w:lang w:val="en"/>
              </w:rPr>
              <w:t>0.0144</w:t>
            </w:r>
          </w:p>
        </w:tc>
      </w:tr>
      <w:tr w:rsidR="00B121F4" w:rsidRPr="00B121F4" w14:paraId="2C72BC95" w14:textId="77777777" w:rsidTr="00642CBA">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38578C9" w14:textId="77777777" w:rsidR="00B121F4" w:rsidRPr="00B121F4" w:rsidRDefault="00B121F4" w:rsidP="00B121F4">
            <w:pPr>
              <w:spacing w:line="276" w:lineRule="auto"/>
              <w:jc w:val="center"/>
              <w:rPr>
                <w:lang w:val="en"/>
              </w:rPr>
            </w:pPr>
            <w:r w:rsidRPr="00B121F4">
              <w:rPr>
                <w:lang w:val="en"/>
              </w:rPr>
              <w:t>Total Crash Frequency</w:t>
            </w:r>
          </w:p>
        </w:tc>
        <w:tc>
          <w:tcPr>
            <w:tcW w:w="3120" w:type="dxa"/>
            <w:tcBorders>
              <w:top w:val="single" w:sz="8" w:space="0" w:color="auto"/>
              <w:left w:val="single" w:sz="8" w:space="0" w:color="auto"/>
              <w:bottom w:val="single" w:sz="8" w:space="0" w:color="auto"/>
              <w:right w:val="single" w:sz="8" w:space="0" w:color="auto"/>
            </w:tcBorders>
            <w:vAlign w:val="center"/>
          </w:tcPr>
          <w:p w14:paraId="7277944D" w14:textId="77777777" w:rsidR="00B121F4" w:rsidRPr="00B121F4" w:rsidRDefault="00B121F4" w:rsidP="00B121F4">
            <w:pPr>
              <w:spacing w:line="276" w:lineRule="auto"/>
              <w:jc w:val="center"/>
              <w:rPr>
                <w:lang w:val="en"/>
              </w:rPr>
            </w:pPr>
            <w:r w:rsidRPr="00B121F4">
              <w:rPr>
                <w:lang w:val="en"/>
              </w:rPr>
              <w:t>-0.152</w:t>
            </w:r>
          </w:p>
        </w:tc>
        <w:tc>
          <w:tcPr>
            <w:tcW w:w="3120" w:type="dxa"/>
            <w:tcBorders>
              <w:top w:val="single" w:sz="8" w:space="0" w:color="auto"/>
              <w:left w:val="single" w:sz="8" w:space="0" w:color="auto"/>
              <w:bottom w:val="single" w:sz="8" w:space="0" w:color="auto"/>
              <w:right w:val="single" w:sz="8" w:space="0" w:color="auto"/>
            </w:tcBorders>
            <w:vAlign w:val="center"/>
          </w:tcPr>
          <w:p w14:paraId="708153A4" w14:textId="77777777" w:rsidR="00B121F4" w:rsidRPr="00B121F4" w:rsidRDefault="00B121F4" w:rsidP="00B121F4">
            <w:pPr>
              <w:spacing w:line="276" w:lineRule="auto"/>
              <w:jc w:val="center"/>
              <w:rPr>
                <w:lang w:val="en"/>
              </w:rPr>
            </w:pPr>
            <w:r w:rsidRPr="00B121F4">
              <w:rPr>
                <w:lang w:val="en"/>
              </w:rPr>
              <w:t>0.0014</w:t>
            </w:r>
          </w:p>
        </w:tc>
      </w:tr>
      <w:tr w:rsidR="00B121F4" w:rsidRPr="00B121F4" w14:paraId="09A3A928" w14:textId="77777777" w:rsidTr="00642CBA">
        <w:tc>
          <w:tcPr>
            <w:tcW w:w="9360" w:type="dxa"/>
            <w:gridSpan w:val="3"/>
            <w:tcBorders>
              <w:top w:val="single" w:sz="8" w:space="0" w:color="auto"/>
              <w:left w:val="single" w:sz="8" w:space="0" w:color="auto"/>
              <w:bottom w:val="single" w:sz="8" w:space="0" w:color="auto"/>
              <w:right w:val="single" w:sz="8" w:space="0" w:color="auto"/>
            </w:tcBorders>
            <w:vAlign w:val="center"/>
          </w:tcPr>
          <w:p w14:paraId="48B9594D" w14:textId="77777777" w:rsidR="00B121F4" w:rsidRPr="00B121F4" w:rsidRDefault="00B121F4" w:rsidP="00B121F4">
            <w:pPr>
              <w:spacing w:line="276" w:lineRule="auto"/>
              <w:jc w:val="center"/>
              <w:rPr>
                <w:lang w:val="en"/>
              </w:rPr>
            </w:pPr>
          </w:p>
        </w:tc>
      </w:tr>
      <w:tr w:rsidR="00B121F4" w:rsidRPr="00B121F4" w14:paraId="50E4DD49" w14:textId="77777777" w:rsidTr="00642CBA">
        <w:tc>
          <w:tcPr>
            <w:tcW w:w="312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669D1043" w14:textId="77777777" w:rsidR="00B121F4" w:rsidRPr="00B121F4" w:rsidRDefault="00B121F4" w:rsidP="00B121F4">
            <w:pPr>
              <w:spacing w:line="276" w:lineRule="auto"/>
              <w:jc w:val="center"/>
              <w:rPr>
                <w:lang w:val="en"/>
              </w:rPr>
            </w:pPr>
            <w:r w:rsidRPr="00B121F4">
              <w:rPr>
                <w:lang w:val="en"/>
              </w:rPr>
              <w:t>R</w:t>
            </w:r>
            <w:r w:rsidRPr="00B121F4">
              <w:rPr>
                <w:vertAlign w:val="superscript"/>
                <w:lang w:val="en"/>
              </w:rPr>
              <w:t>2</w:t>
            </w:r>
            <w:r w:rsidRPr="00B121F4">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vAlign w:val="center"/>
          </w:tcPr>
          <w:p w14:paraId="3285C50A" w14:textId="77777777" w:rsidR="00B121F4" w:rsidRPr="00B121F4" w:rsidRDefault="00B121F4" w:rsidP="00B121F4">
            <w:pPr>
              <w:spacing w:line="276" w:lineRule="auto"/>
              <w:jc w:val="center"/>
              <w:rPr>
                <w:lang w:val="en"/>
              </w:rPr>
            </w:pPr>
            <w:r w:rsidRPr="00B121F4">
              <w:rPr>
                <w:lang w:val="en"/>
              </w:rPr>
              <w:t>0.105</w:t>
            </w:r>
          </w:p>
        </w:tc>
      </w:tr>
    </w:tbl>
    <w:p w14:paraId="770A0C63" w14:textId="77777777" w:rsidR="00B121F4" w:rsidRPr="00B121F4" w:rsidRDefault="00B121F4" w:rsidP="00B121F4">
      <w:pPr>
        <w:spacing w:after="240"/>
        <w:rPr>
          <w:lang w:val="en"/>
        </w:rPr>
      </w:pPr>
    </w:p>
    <w:p w14:paraId="578A2E1F" w14:textId="77777777" w:rsidR="00B121F4" w:rsidRPr="00B121F4" w:rsidRDefault="00B121F4" w:rsidP="00B121F4">
      <w:pPr>
        <w:spacing w:after="240"/>
        <w:rPr>
          <w:lang w:val="en"/>
        </w:rPr>
      </w:pPr>
      <w:r w:rsidRPr="00B121F4">
        <w:rPr>
          <w:b/>
          <w:bCs/>
          <w:lang w:val="en"/>
        </w:rPr>
        <w:fldChar w:fldCharType="begin"/>
      </w:r>
      <w:r w:rsidRPr="00B121F4">
        <w:rPr>
          <w:b/>
          <w:bCs/>
          <w:lang w:val="en"/>
        </w:rPr>
        <w:instrText xml:space="preserve"> REF _Ref109588530 \h  \* MERGEFORMAT </w:instrText>
      </w:r>
      <w:r w:rsidRPr="00B121F4">
        <w:rPr>
          <w:b/>
          <w:bCs/>
          <w:lang w:val="en"/>
        </w:rPr>
      </w:r>
      <w:r w:rsidRPr="00B121F4">
        <w:rPr>
          <w:b/>
          <w:bCs/>
          <w:lang w:val="en"/>
        </w:rPr>
        <w:fldChar w:fldCharType="separate"/>
      </w:r>
      <w:r w:rsidRPr="00B121F4">
        <w:rPr>
          <w:b/>
          <w:bCs/>
        </w:rPr>
        <w:t xml:space="preserve">Figure </w:t>
      </w:r>
      <w:r w:rsidRPr="00B121F4">
        <w:rPr>
          <w:b/>
          <w:bCs/>
          <w:noProof/>
        </w:rPr>
        <w:t>4</w:t>
      </w:r>
      <w:r w:rsidRPr="00B121F4">
        <w:rPr>
          <w:b/>
          <w:bCs/>
          <w:lang w:val="en"/>
        </w:rPr>
        <w:fldChar w:fldCharType="end"/>
      </w:r>
      <w:r w:rsidRPr="00B121F4">
        <w:rPr>
          <w:lang w:val="en"/>
        </w:rPr>
        <w:t xml:space="preserve"> shows regression plots made for these significant site characteristics.</w:t>
      </w:r>
    </w:p>
    <w:p w14:paraId="6B183459" w14:textId="77777777" w:rsidR="00B121F4" w:rsidRPr="00B121F4" w:rsidRDefault="00B121F4" w:rsidP="00B121F4">
      <w:pPr>
        <w:spacing w:after="240"/>
        <w:jc w:val="center"/>
      </w:pPr>
      <w:r w:rsidRPr="00B121F4">
        <w:rPr>
          <w:noProof/>
        </w:rPr>
        <w:drawing>
          <wp:inline distT="0" distB="0" distL="0" distR="0" wp14:anchorId="396FA3C8" wp14:editId="0AEAF99D">
            <wp:extent cx="4048125" cy="2403574"/>
            <wp:effectExtent l="0" t="0" r="0" b="0"/>
            <wp:docPr id="1691266719" name="Picture 16912667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66719" name="Picture 1691266719"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48125" cy="2403574"/>
                    </a:xfrm>
                    <a:prstGeom prst="rect">
                      <a:avLst/>
                    </a:prstGeom>
                  </pic:spPr>
                </pic:pic>
              </a:graphicData>
            </a:graphic>
          </wp:inline>
        </w:drawing>
      </w:r>
    </w:p>
    <w:p w14:paraId="1A9D396A" w14:textId="77777777" w:rsidR="00B121F4" w:rsidRPr="00B121F4" w:rsidRDefault="00B121F4" w:rsidP="00B121F4">
      <w:pPr>
        <w:spacing w:after="240"/>
        <w:jc w:val="center"/>
      </w:pPr>
    </w:p>
    <w:p w14:paraId="1CB04D62" w14:textId="77777777" w:rsidR="00B121F4" w:rsidRPr="00B121F4" w:rsidRDefault="00B121F4" w:rsidP="00B121F4">
      <w:pPr>
        <w:spacing w:after="240"/>
        <w:jc w:val="center"/>
      </w:pPr>
      <w:r w:rsidRPr="00B121F4">
        <w:t>(a)</w:t>
      </w:r>
    </w:p>
    <w:p w14:paraId="32957315" w14:textId="77777777" w:rsidR="00B121F4" w:rsidRPr="00B121F4" w:rsidRDefault="00B121F4" w:rsidP="00B121F4">
      <w:pPr>
        <w:spacing w:after="240"/>
        <w:jc w:val="center"/>
      </w:pPr>
      <w:r w:rsidRPr="00B121F4">
        <w:rPr>
          <w:noProof/>
        </w:rPr>
        <w:lastRenderedPageBreak/>
        <w:drawing>
          <wp:inline distT="0" distB="0" distL="0" distR="0" wp14:anchorId="7376BA39" wp14:editId="2CD313C5">
            <wp:extent cx="3886200" cy="2291238"/>
            <wp:effectExtent l="0" t="0" r="0" b="0"/>
            <wp:docPr id="1600300157" name="Picture 160030015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00157" name="Picture 160030015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86200" cy="2291238"/>
                    </a:xfrm>
                    <a:prstGeom prst="rect">
                      <a:avLst/>
                    </a:prstGeom>
                  </pic:spPr>
                </pic:pic>
              </a:graphicData>
            </a:graphic>
          </wp:inline>
        </w:drawing>
      </w:r>
    </w:p>
    <w:p w14:paraId="2A6CB53C" w14:textId="77777777" w:rsidR="00B121F4" w:rsidRPr="00B121F4" w:rsidRDefault="00B121F4" w:rsidP="00B121F4">
      <w:pPr>
        <w:spacing w:after="240"/>
        <w:jc w:val="center"/>
      </w:pPr>
      <w:r w:rsidRPr="00B121F4">
        <w:t>(b)</w:t>
      </w:r>
    </w:p>
    <w:p w14:paraId="27719903" w14:textId="77777777" w:rsidR="00B121F4" w:rsidRPr="00B121F4" w:rsidRDefault="00B121F4" w:rsidP="00B121F4">
      <w:pPr>
        <w:spacing w:after="240"/>
        <w:jc w:val="center"/>
      </w:pPr>
      <w:r w:rsidRPr="00B121F4">
        <w:rPr>
          <w:noProof/>
        </w:rPr>
        <w:drawing>
          <wp:inline distT="0" distB="0" distL="0" distR="0" wp14:anchorId="38AA382B" wp14:editId="7539AE06">
            <wp:extent cx="3600450" cy="2122765"/>
            <wp:effectExtent l="0" t="0" r="0" b="0"/>
            <wp:docPr id="576610893" name="Picture 57661089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10893" name="Picture 576610893"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00450" cy="2122765"/>
                    </a:xfrm>
                    <a:prstGeom prst="rect">
                      <a:avLst/>
                    </a:prstGeom>
                  </pic:spPr>
                </pic:pic>
              </a:graphicData>
            </a:graphic>
          </wp:inline>
        </w:drawing>
      </w:r>
    </w:p>
    <w:p w14:paraId="4C07D63D" w14:textId="77777777" w:rsidR="00B121F4" w:rsidRPr="00B121F4" w:rsidRDefault="00B121F4" w:rsidP="00B121F4">
      <w:pPr>
        <w:spacing w:after="240"/>
        <w:jc w:val="center"/>
      </w:pPr>
      <w:r w:rsidRPr="00B121F4">
        <w:t>(c)</w:t>
      </w:r>
    </w:p>
    <w:p w14:paraId="63B2CD4E" w14:textId="77777777" w:rsidR="00B121F4" w:rsidRPr="00B121F4" w:rsidRDefault="00B121F4" w:rsidP="00B121F4">
      <w:pPr>
        <w:spacing w:after="200" w:line="240" w:lineRule="auto"/>
        <w:rPr>
          <w:b/>
          <w:iCs/>
          <w:szCs w:val="18"/>
          <w:lang w:val="en"/>
        </w:rPr>
      </w:pPr>
      <w:bookmarkStart w:id="37" w:name="_Ref109588530"/>
      <w:r w:rsidRPr="00B121F4">
        <w:rPr>
          <w:b/>
          <w:iCs/>
          <w:szCs w:val="18"/>
          <w:lang w:val="en"/>
        </w:rPr>
        <w:t xml:space="preserve">Figure </w:t>
      </w:r>
      <w:r w:rsidRPr="00B121F4">
        <w:rPr>
          <w:b/>
          <w:iCs/>
          <w:szCs w:val="18"/>
          <w:lang w:val="en"/>
        </w:rPr>
        <w:fldChar w:fldCharType="begin"/>
      </w:r>
      <w:r w:rsidRPr="00B121F4">
        <w:rPr>
          <w:b/>
          <w:iCs/>
          <w:szCs w:val="18"/>
          <w:lang w:val="en"/>
        </w:rPr>
        <w:instrText xml:space="preserve"> SEQ Figure \* ARABIC </w:instrText>
      </w:r>
      <w:r w:rsidRPr="00B121F4">
        <w:rPr>
          <w:b/>
          <w:iCs/>
          <w:szCs w:val="18"/>
          <w:lang w:val="en"/>
        </w:rPr>
        <w:fldChar w:fldCharType="separate"/>
      </w:r>
      <w:r w:rsidRPr="00B121F4">
        <w:rPr>
          <w:b/>
          <w:iCs/>
          <w:noProof/>
          <w:szCs w:val="18"/>
          <w:lang w:val="en"/>
        </w:rPr>
        <w:t>4</w:t>
      </w:r>
      <w:r w:rsidRPr="00B121F4">
        <w:rPr>
          <w:b/>
          <w:iCs/>
          <w:szCs w:val="18"/>
          <w:lang w:val="en"/>
        </w:rPr>
        <w:fldChar w:fldCharType="end"/>
      </w:r>
      <w:bookmarkEnd w:id="37"/>
      <w:r w:rsidRPr="00B121F4">
        <w:rPr>
          <w:b/>
          <w:iCs/>
          <w:szCs w:val="18"/>
          <w:lang w:val="en"/>
        </w:rPr>
        <w:t xml:space="preserve"> Regression plots of CMF vs. Site Characteristics; a = CMF value vs crash frequency, b = CMF value vs intersection crash frequency, c = CMF value vs AADT</w:t>
      </w:r>
    </w:p>
    <w:p w14:paraId="5D7B1FCC" w14:textId="5F5510E0" w:rsidR="00B121F4" w:rsidRPr="00B121F4" w:rsidRDefault="00B121F4" w:rsidP="00B121F4">
      <w:pPr>
        <w:spacing w:after="240"/>
        <w:rPr>
          <w:lang w:val="en"/>
        </w:rPr>
      </w:pPr>
      <w:r w:rsidRPr="00B121F4">
        <w:rPr>
          <w:lang w:val="en"/>
        </w:rPr>
        <w:t>The curves in district 6 were grouped based on the significant variables of crash frequency before FIST implementation and average AADT</w:t>
      </w:r>
      <w:r w:rsidR="00F4447C">
        <w:rPr>
          <w:lang w:val="en"/>
        </w:rPr>
        <w:t xml:space="preserve"> before FIST implementation</w:t>
      </w:r>
      <w:r w:rsidRPr="00B121F4">
        <w:rPr>
          <w:lang w:val="en"/>
        </w:rPr>
        <w:t xml:space="preserve">, and the EB CMFs for each group are listed below in </w:t>
      </w:r>
      <w:r w:rsidRPr="00B121F4">
        <w:rPr>
          <w:b/>
          <w:bCs/>
          <w:lang w:val="en"/>
        </w:rPr>
        <w:fldChar w:fldCharType="begin"/>
      </w:r>
      <w:r w:rsidRPr="00B121F4">
        <w:rPr>
          <w:b/>
          <w:bCs/>
          <w:lang w:val="en"/>
        </w:rPr>
        <w:instrText xml:space="preserve"> REF _Ref109806665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5</w:t>
      </w:r>
      <w:r w:rsidRPr="00B121F4">
        <w:rPr>
          <w:b/>
          <w:bCs/>
          <w:lang w:val="en"/>
        </w:rPr>
        <w:fldChar w:fldCharType="end"/>
      </w:r>
      <w:r w:rsidRPr="00B121F4">
        <w:rPr>
          <w:lang w:val="en"/>
        </w:rPr>
        <w:t>.</w:t>
      </w:r>
      <w:r w:rsidRPr="00B121F4">
        <w:rPr>
          <w:lang w:val="en"/>
        </w:rPr>
        <w:br w:type="page"/>
      </w:r>
    </w:p>
    <w:p w14:paraId="577FB59E" w14:textId="77777777" w:rsidR="00B121F4" w:rsidRPr="00B121F4" w:rsidRDefault="00B121F4" w:rsidP="00B121F4">
      <w:pPr>
        <w:keepNext/>
        <w:spacing w:after="200" w:line="240" w:lineRule="auto"/>
        <w:rPr>
          <w:b/>
          <w:iCs/>
          <w:szCs w:val="18"/>
          <w:lang w:val="en"/>
        </w:rPr>
      </w:pPr>
      <w:bookmarkStart w:id="38" w:name="_Ref109806665"/>
      <w:r w:rsidRPr="00B121F4">
        <w:rPr>
          <w:b/>
          <w:iCs/>
          <w:szCs w:val="18"/>
          <w:lang w:val="en"/>
        </w:rPr>
        <w:lastRenderedPageBreak/>
        <w:t xml:space="preserve">Table </w:t>
      </w:r>
      <w:r w:rsidRPr="00B121F4">
        <w:rPr>
          <w:b/>
          <w:iCs/>
          <w:szCs w:val="18"/>
          <w:lang w:val="en"/>
        </w:rPr>
        <w:fldChar w:fldCharType="begin"/>
      </w:r>
      <w:r w:rsidRPr="00B121F4">
        <w:rPr>
          <w:b/>
          <w:iCs/>
          <w:szCs w:val="18"/>
          <w:lang w:val="en"/>
        </w:rPr>
        <w:instrText xml:space="preserve"> SEQ Table \* ARABIC </w:instrText>
      </w:r>
      <w:r w:rsidRPr="00B121F4">
        <w:rPr>
          <w:b/>
          <w:iCs/>
          <w:szCs w:val="18"/>
          <w:lang w:val="en"/>
        </w:rPr>
        <w:fldChar w:fldCharType="separate"/>
      </w:r>
      <w:r w:rsidRPr="00B121F4">
        <w:rPr>
          <w:b/>
          <w:iCs/>
          <w:noProof/>
          <w:szCs w:val="18"/>
          <w:lang w:val="en"/>
        </w:rPr>
        <w:t>5</w:t>
      </w:r>
      <w:r w:rsidRPr="00B121F4">
        <w:rPr>
          <w:b/>
          <w:iCs/>
          <w:szCs w:val="18"/>
          <w:lang w:val="en"/>
        </w:rPr>
        <w:fldChar w:fldCharType="end"/>
      </w:r>
      <w:bookmarkEnd w:id="38"/>
      <w:r w:rsidRPr="00B121F4">
        <w:rPr>
          <w:b/>
          <w:iCs/>
          <w:szCs w:val="18"/>
          <w:lang w:val="en"/>
        </w:rPr>
        <w:t>: HFST EB CMFs for Differing AADT and Crash Frequency Before Implementation</w:t>
      </w:r>
    </w:p>
    <w:tbl>
      <w:tblPr>
        <w:tblStyle w:val="TableGrid"/>
        <w:tblW w:w="0" w:type="auto"/>
        <w:tblLook w:val="04A0" w:firstRow="1" w:lastRow="0" w:firstColumn="1" w:lastColumn="0" w:noHBand="0" w:noVBand="1"/>
      </w:tblPr>
      <w:tblGrid>
        <w:gridCol w:w="3116"/>
        <w:gridCol w:w="3117"/>
        <w:gridCol w:w="3117"/>
      </w:tblGrid>
      <w:tr w:rsidR="00B121F4" w:rsidRPr="00B121F4" w14:paraId="082A6065" w14:textId="77777777" w:rsidTr="00864E0B">
        <w:tc>
          <w:tcPr>
            <w:tcW w:w="3116" w:type="dxa"/>
            <w:tcBorders>
              <w:top w:val="nil"/>
              <w:left w:val="nil"/>
              <w:bottom w:val="nil"/>
            </w:tcBorders>
            <w:vAlign w:val="center"/>
          </w:tcPr>
          <w:p w14:paraId="59674670" w14:textId="77777777" w:rsidR="00B121F4" w:rsidRPr="00B121F4" w:rsidRDefault="00B121F4" w:rsidP="00B121F4">
            <w:pPr>
              <w:spacing w:line="276" w:lineRule="auto"/>
              <w:jc w:val="center"/>
              <w:rPr>
                <w:lang w:val="en"/>
              </w:rPr>
            </w:pPr>
          </w:p>
        </w:tc>
        <w:tc>
          <w:tcPr>
            <w:tcW w:w="6234" w:type="dxa"/>
            <w:gridSpan w:val="2"/>
            <w:shd w:val="clear" w:color="auto" w:fill="DBDBDB" w:themeFill="accent3" w:themeFillTint="66"/>
            <w:vAlign w:val="center"/>
          </w:tcPr>
          <w:p w14:paraId="6A0620EF" w14:textId="77777777" w:rsidR="00B121F4" w:rsidRPr="00B121F4" w:rsidRDefault="00B121F4" w:rsidP="00B121F4">
            <w:pPr>
              <w:spacing w:line="276" w:lineRule="auto"/>
              <w:jc w:val="center"/>
              <w:rPr>
                <w:lang w:val="en"/>
              </w:rPr>
            </w:pPr>
            <w:r w:rsidRPr="00B121F4">
              <w:rPr>
                <w:lang w:val="en"/>
              </w:rPr>
              <w:t>CMF (Standard Error)</w:t>
            </w:r>
          </w:p>
        </w:tc>
      </w:tr>
      <w:tr w:rsidR="00B121F4" w:rsidRPr="00B121F4" w14:paraId="6B59A27E" w14:textId="77777777" w:rsidTr="00864E0B">
        <w:tc>
          <w:tcPr>
            <w:tcW w:w="3116" w:type="dxa"/>
            <w:tcBorders>
              <w:top w:val="nil"/>
              <w:left w:val="nil"/>
            </w:tcBorders>
            <w:vAlign w:val="center"/>
          </w:tcPr>
          <w:p w14:paraId="5CC0C7EC" w14:textId="77777777" w:rsidR="00B121F4" w:rsidRPr="00B121F4" w:rsidRDefault="00B121F4" w:rsidP="00B121F4">
            <w:pPr>
              <w:spacing w:line="276" w:lineRule="auto"/>
              <w:jc w:val="center"/>
              <w:rPr>
                <w:lang w:val="en"/>
              </w:rPr>
            </w:pPr>
          </w:p>
        </w:tc>
        <w:tc>
          <w:tcPr>
            <w:tcW w:w="3117" w:type="dxa"/>
            <w:shd w:val="clear" w:color="auto" w:fill="F2F2F2" w:themeFill="background1" w:themeFillShade="F2"/>
            <w:vAlign w:val="center"/>
          </w:tcPr>
          <w:p w14:paraId="6AC2A2A4" w14:textId="77777777" w:rsidR="00B121F4" w:rsidRPr="00B121F4" w:rsidRDefault="00B121F4" w:rsidP="00B121F4">
            <w:pPr>
              <w:spacing w:line="276" w:lineRule="auto"/>
              <w:jc w:val="center"/>
              <w:rPr>
                <w:lang w:val="en"/>
              </w:rPr>
            </w:pPr>
            <w:r w:rsidRPr="00B121F4">
              <w:rPr>
                <w:lang w:val="en"/>
              </w:rPr>
              <w:t xml:space="preserve">AADT </w:t>
            </w:r>
            <w:r w:rsidRPr="00B121F4">
              <w:rPr>
                <w:rFonts w:cs="Times New Roman"/>
                <w:lang w:val="en"/>
              </w:rPr>
              <w:t>≤</w:t>
            </w:r>
            <w:r w:rsidRPr="00B121F4">
              <w:rPr>
                <w:lang w:val="en"/>
              </w:rPr>
              <w:t xml:space="preserve"> 2000</w:t>
            </w:r>
          </w:p>
        </w:tc>
        <w:tc>
          <w:tcPr>
            <w:tcW w:w="3117" w:type="dxa"/>
            <w:shd w:val="clear" w:color="auto" w:fill="F2F2F2" w:themeFill="background1" w:themeFillShade="F2"/>
            <w:vAlign w:val="center"/>
          </w:tcPr>
          <w:p w14:paraId="47E65BB9" w14:textId="77777777" w:rsidR="00B121F4" w:rsidRPr="00B121F4" w:rsidRDefault="00B121F4" w:rsidP="00B121F4">
            <w:pPr>
              <w:spacing w:line="276" w:lineRule="auto"/>
              <w:jc w:val="center"/>
              <w:rPr>
                <w:lang w:val="en"/>
              </w:rPr>
            </w:pPr>
            <w:r w:rsidRPr="00B121F4">
              <w:rPr>
                <w:lang w:val="en"/>
              </w:rPr>
              <w:t>AADT &gt; 2000</w:t>
            </w:r>
          </w:p>
        </w:tc>
      </w:tr>
      <w:tr w:rsidR="00B121F4" w:rsidRPr="00B121F4" w14:paraId="74E55B8D" w14:textId="77777777" w:rsidTr="00864E0B">
        <w:tc>
          <w:tcPr>
            <w:tcW w:w="3116" w:type="dxa"/>
            <w:shd w:val="clear" w:color="auto" w:fill="F2F2F2" w:themeFill="background1" w:themeFillShade="F2"/>
            <w:vAlign w:val="center"/>
          </w:tcPr>
          <w:p w14:paraId="68BBB741" w14:textId="77777777" w:rsidR="00B121F4" w:rsidRPr="00B121F4" w:rsidRDefault="00B121F4" w:rsidP="00B121F4">
            <w:pPr>
              <w:spacing w:line="276" w:lineRule="auto"/>
              <w:jc w:val="center"/>
              <w:rPr>
                <w:lang w:val="en"/>
              </w:rPr>
            </w:pPr>
            <w:r w:rsidRPr="00B121F4">
              <w:rPr>
                <w:lang w:val="en"/>
              </w:rPr>
              <w:t xml:space="preserve">Crash frequency before HFST implementation </w:t>
            </w:r>
            <w:r w:rsidRPr="00B121F4">
              <w:rPr>
                <w:rFonts w:cs="Times New Roman"/>
                <w:lang w:val="en"/>
              </w:rPr>
              <w:t>≤</w:t>
            </w:r>
            <w:r w:rsidRPr="00B121F4">
              <w:rPr>
                <w:lang w:val="en"/>
              </w:rPr>
              <w:t xml:space="preserve"> 3</w:t>
            </w:r>
          </w:p>
          <w:p w14:paraId="04721FA5" w14:textId="77777777" w:rsidR="00B121F4" w:rsidRPr="00B121F4" w:rsidRDefault="00B121F4" w:rsidP="00B121F4">
            <w:pPr>
              <w:spacing w:line="276" w:lineRule="auto"/>
              <w:jc w:val="center"/>
              <w:rPr>
                <w:lang w:val="en"/>
              </w:rPr>
            </w:pPr>
            <w:r w:rsidRPr="00B121F4">
              <w:rPr>
                <w:lang w:val="en"/>
              </w:rPr>
              <w:t>(Crashes/year)</w:t>
            </w:r>
          </w:p>
        </w:tc>
        <w:tc>
          <w:tcPr>
            <w:tcW w:w="3117" w:type="dxa"/>
            <w:vAlign w:val="center"/>
          </w:tcPr>
          <w:p w14:paraId="2934A70E" w14:textId="77777777" w:rsidR="00B121F4" w:rsidRPr="00B121F4" w:rsidRDefault="00B121F4" w:rsidP="00B121F4">
            <w:pPr>
              <w:spacing w:line="276" w:lineRule="auto"/>
              <w:jc w:val="center"/>
              <w:rPr>
                <w:lang w:val="en"/>
              </w:rPr>
            </w:pPr>
            <w:r w:rsidRPr="00B121F4">
              <w:rPr>
                <w:lang w:val="en"/>
              </w:rPr>
              <w:t>0.871 (0.163)</w:t>
            </w:r>
          </w:p>
        </w:tc>
        <w:tc>
          <w:tcPr>
            <w:tcW w:w="3117" w:type="dxa"/>
            <w:vAlign w:val="center"/>
          </w:tcPr>
          <w:p w14:paraId="63F97AB5" w14:textId="77777777" w:rsidR="00B121F4" w:rsidRPr="00B121F4" w:rsidRDefault="00B121F4" w:rsidP="00B121F4">
            <w:pPr>
              <w:spacing w:line="276" w:lineRule="auto"/>
              <w:jc w:val="center"/>
              <w:rPr>
                <w:lang w:val="en"/>
              </w:rPr>
            </w:pPr>
            <w:r w:rsidRPr="00B121F4">
              <w:rPr>
                <w:lang w:val="en"/>
              </w:rPr>
              <w:t>0.950 (0.205)</w:t>
            </w:r>
          </w:p>
        </w:tc>
      </w:tr>
      <w:tr w:rsidR="00B121F4" w:rsidRPr="00B121F4" w14:paraId="32D88C13" w14:textId="77777777" w:rsidTr="00864E0B">
        <w:tc>
          <w:tcPr>
            <w:tcW w:w="3116" w:type="dxa"/>
            <w:shd w:val="clear" w:color="auto" w:fill="F2F2F2" w:themeFill="background1" w:themeFillShade="F2"/>
            <w:vAlign w:val="center"/>
          </w:tcPr>
          <w:p w14:paraId="1DF61C59" w14:textId="77777777" w:rsidR="00B121F4" w:rsidRPr="00B121F4" w:rsidRDefault="00B121F4" w:rsidP="00B121F4">
            <w:pPr>
              <w:spacing w:line="276" w:lineRule="auto"/>
              <w:jc w:val="center"/>
              <w:rPr>
                <w:lang w:val="en"/>
              </w:rPr>
            </w:pPr>
            <w:r w:rsidRPr="00B121F4">
              <w:rPr>
                <w:lang w:val="en"/>
              </w:rPr>
              <w:t>Crashes frequency before HFST implementation &gt; 3</w:t>
            </w:r>
          </w:p>
          <w:p w14:paraId="05AA3A02" w14:textId="77777777" w:rsidR="00B121F4" w:rsidRPr="00B121F4" w:rsidRDefault="00B121F4" w:rsidP="00B121F4">
            <w:pPr>
              <w:spacing w:line="276" w:lineRule="auto"/>
              <w:jc w:val="center"/>
              <w:rPr>
                <w:lang w:val="en"/>
              </w:rPr>
            </w:pPr>
            <w:r w:rsidRPr="00B121F4">
              <w:rPr>
                <w:lang w:val="en"/>
              </w:rPr>
              <w:t>(Crashes/year))</w:t>
            </w:r>
          </w:p>
        </w:tc>
        <w:tc>
          <w:tcPr>
            <w:tcW w:w="3117" w:type="dxa"/>
            <w:vAlign w:val="center"/>
          </w:tcPr>
          <w:p w14:paraId="6E8010A0" w14:textId="77777777" w:rsidR="00B121F4" w:rsidRPr="00B121F4" w:rsidRDefault="00B121F4" w:rsidP="00B121F4">
            <w:pPr>
              <w:spacing w:line="276" w:lineRule="auto"/>
              <w:jc w:val="center"/>
              <w:rPr>
                <w:lang w:val="en"/>
              </w:rPr>
            </w:pPr>
            <w:r w:rsidRPr="00B121F4">
              <w:rPr>
                <w:lang w:val="en"/>
              </w:rPr>
              <w:t>0.419 (0.106)</w:t>
            </w:r>
          </w:p>
        </w:tc>
        <w:tc>
          <w:tcPr>
            <w:tcW w:w="3117" w:type="dxa"/>
            <w:vAlign w:val="center"/>
          </w:tcPr>
          <w:p w14:paraId="420AC947" w14:textId="77777777" w:rsidR="00B121F4" w:rsidRPr="00B121F4" w:rsidRDefault="00B121F4" w:rsidP="00B121F4">
            <w:pPr>
              <w:spacing w:line="276" w:lineRule="auto"/>
              <w:jc w:val="center"/>
              <w:rPr>
                <w:lang w:val="en"/>
              </w:rPr>
            </w:pPr>
            <w:r w:rsidRPr="00B121F4">
              <w:rPr>
                <w:lang w:val="en"/>
              </w:rPr>
              <w:t>0.577 (0.058)</w:t>
            </w:r>
          </w:p>
        </w:tc>
      </w:tr>
    </w:tbl>
    <w:p w14:paraId="3882823B" w14:textId="77777777" w:rsidR="00B121F4" w:rsidRPr="00B121F4" w:rsidRDefault="00B121F4" w:rsidP="00B121F4">
      <w:pPr>
        <w:rPr>
          <w:rFonts w:eastAsiaTheme="majorEastAsia" w:cstheme="majorBidi"/>
          <w:b/>
          <w:sz w:val="28"/>
          <w:szCs w:val="32"/>
          <w:lang w:val="en"/>
        </w:rPr>
      </w:pPr>
      <w:bookmarkStart w:id="39" w:name="_Toc109304594"/>
      <w:r w:rsidRPr="00B121F4">
        <w:rPr>
          <w:rFonts w:eastAsiaTheme="majorEastAsia" w:cstheme="majorBidi"/>
          <w:b/>
          <w:sz w:val="28"/>
          <w:szCs w:val="32"/>
          <w:lang w:val="en"/>
        </w:rPr>
        <w:br w:type="page"/>
      </w:r>
    </w:p>
    <w:p w14:paraId="01CAD64C" w14:textId="77777777" w:rsidR="00B121F4" w:rsidRPr="00B121F4" w:rsidRDefault="00B121F4" w:rsidP="00B121F4">
      <w:pPr>
        <w:keepNext/>
        <w:keepLines/>
        <w:spacing w:before="240" w:after="240"/>
        <w:outlineLvl w:val="0"/>
        <w:rPr>
          <w:rFonts w:eastAsiaTheme="majorEastAsia" w:cstheme="majorBidi"/>
          <w:b/>
          <w:sz w:val="28"/>
          <w:szCs w:val="32"/>
          <w:lang w:val="en"/>
        </w:rPr>
      </w:pPr>
      <w:r w:rsidRPr="00B121F4">
        <w:rPr>
          <w:rFonts w:eastAsiaTheme="majorEastAsia" w:cstheme="majorBidi"/>
          <w:b/>
          <w:sz w:val="28"/>
          <w:szCs w:val="32"/>
          <w:lang w:val="en"/>
        </w:rPr>
        <w:lastRenderedPageBreak/>
        <w:t>DISCUSSION</w:t>
      </w:r>
      <w:bookmarkEnd w:id="39"/>
    </w:p>
    <w:p w14:paraId="5D8BD250"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40" w:name="_Toc109304595"/>
      <w:r w:rsidRPr="00B121F4">
        <w:rPr>
          <w:rFonts w:eastAsiaTheme="majorEastAsia" w:cstheme="majorBidi"/>
          <w:b/>
          <w:iCs/>
          <w:szCs w:val="26"/>
          <w:lang w:val="en"/>
        </w:rPr>
        <w:t>Use of Empirical Bayes Method</w:t>
      </w:r>
      <w:bookmarkEnd w:id="40"/>
    </w:p>
    <w:p w14:paraId="58102373" w14:textId="38CF678C" w:rsidR="00B121F4" w:rsidRPr="00B121F4" w:rsidRDefault="00B121F4" w:rsidP="00B121F4">
      <w:pPr>
        <w:spacing w:after="240"/>
        <w:rPr>
          <w:lang w:val="en"/>
        </w:rPr>
      </w:pPr>
      <w:r w:rsidRPr="00B121F4">
        <w:rPr>
          <w:lang w:val="en"/>
        </w:rPr>
        <w:t xml:space="preserve">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w:t>
      </w:r>
      <w:r w:rsidRPr="00B121F4">
        <w:rPr>
          <w:b/>
          <w:bCs/>
          <w:lang w:val="en"/>
        </w:rPr>
        <w:fldChar w:fldCharType="begin"/>
      </w:r>
      <w:r w:rsidRPr="00B121F4">
        <w:rPr>
          <w:b/>
          <w:bCs/>
          <w:lang w:val="en"/>
        </w:rPr>
        <w:instrText xml:space="preserve"> REF _Ref109806328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1</w:t>
      </w:r>
      <w:r w:rsidRPr="00B121F4">
        <w:rPr>
          <w:b/>
          <w:bCs/>
          <w:lang w:val="en"/>
        </w:rPr>
        <w:fldChar w:fldCharType="end"/>
      </w:r>
      <w:r w:rsidRPr="00B121F4">
        <w:rPr>
          <w:lang w:val="en"/>
        </w:rPr>
        <w:t xml:space="preserve"> and </w:t>
      </w:r>
      <w:r w:rsidRPr="00B121F4">
        <w:rPr>
          <w:b/>
          <w:bCs/>
          <w:lang w:val="en"/>
        </w:rPr>
        <w:fldChar w:fldCharType="begin"/>
      </w:r>
      <w:r w:rsidRPr="00B121F4">
        <w:rPr>
          <w:b/>
          <w:bCs/>
          <w:lang w:val="en"/>
        </w:rPr>
        <w:instrText xml:space="preserve"> REF _Ref109806712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3</w:t>
      </w:r>
      <w:r w:rsidRPr="00B121F4">
        <w:rPr>
          <w:b/>
          <w:bCs/>
          <w:lang w:val="en"/>
        </w:rPr>
        <w:fldChar w:fldCharType="end"/>
      </w:r>
      <w:r w:rsidRPr="00B121F4">
        <w:rPr>
          <w:lang w:val="en"/>
        </w:rPr>
        <w:t>, this trend holds true for all CMFs calculated regardless of FIST or the type of crash filter, and the greatest benefits to CMFs were seen for phonolite—especially in the CMF for wet road crashes, which improved from a naïve CMF of 1.067 to an EB CMF of 0.86</w:t>
      </w:r>
      <w:r w:rsidR="008F7CC4">
        <w:rPr>
          <w:lang w:val="en"/>
        </w:rPr>
        <w:t>2</w:t>
      </w:r>
      <w:r w:rsidRPr="00B121F4">
        <w:rPr>
          <w:lang w:val="en"/>
        </w:rPr>
        <w:t>.</w:t>
      </w:r>
    </w:p>
    <w:p w14:paraId="7E2CE231"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41" w:name="_Toc109304596"/>
      <w:r w:rsidRPr="00B121F4">
        <w:rPr>
          <w:rFonts w:eastAsiaTheme="majorEastAsia" w:cstheme="majorBidi"/>
          <w:b/>
          <w:iCs/>
          <w:szCs w:val="26"/>
          <w:lang w:val="en"/>
        </w:rPr>
        <w:t>Crash Types</w:t>
      </w:r>
      <w:bookmarkEnd w:id="41"/>
      <w:r w:rsidRPr="00B121F4">
        <w:rPr>
          <w:rFonts w:eastAsiaTheme="majorEastAsia" w:cstheme="majorBidi"/>
          <w:b/>
          <w:iCs/>
          <w:szCs w:val="26"/>
          <w:lang w:val="en"/>
        </w:rPr>
        <w:t xml:space="preserve"> That HFST is More Effective at Reducing</w:t>
      </w:r>
    </w:p>
    <w:p w14:paraId="1AEE75D4" w14:textId="3098E1C5" w:rsidR="00B121F4" w:rsidRPr="00B121F4" w:rsidRDefault="00B121F4" w:rsidP="00B121F4">
      <w:pPr>
        <w:spacing w:after="240"/>
        <w:rPr>
          <w:lang w:val="en"/>
        </w:rPr>
      </w:pPr>
      <w:r w:rsidRPr="00B121F4">
        <w:rPr>
          <w:lang w:val="en"/>
        </w:rPr>
        <w:t xml:space="preserve">Because not all crashes on curves are necessarily affected by or related to the FIST implemented there—such as crashes caused by driver error—three distinct filters were applied to the crashes for each FIST to gain a clearer perspective of the FISTs effect on crashes where </w:t>
      </w:r>
      <w:r w:rsidR="00646A0F">
        <w:rPr>
          <w:lang w:val="en"/>
        </w:rPr>
        <w:t>friction</w:t>
      </w:r>
      <w:r w:rsidRPr="00B121F4">
        <w:rPr>
          <w:lang w:val="en"/>
        </w:rPr>
        <w:t xml:space="preserve"> </w:t>
      </w:r>
      <w:r w:rsidR="009A5DBD">
        <w:rPr>
          <w:lang w:val="en"/>
        </w:rPr>
        <w:t>is</w:t>
      </w:r>
      <w:r w:rsidRPr="00B121F4">
        <w:rPr>
          <w:lang w:val="en"/>
        </w:rPr>
        <w:t xml:space="preserve"> </w:t>
      </w:r>
      <w:r w:rsidR="009A5DBD">
        <w:rPr>
          <w:lang w:val="en"/>
        </w:rPr>
        <w:t>relevant</w:t>
      </w:r>
      <w:r w:rsidRPr="00B121F4">
        <w:rPr>
          <w:lang w:val="en"/>
        </w:rPr>
        <w:t xml:space="preserve">. These filters were single vehicle crashes, </w:t>
      </w:r>
      <w:r w:rsidR="00144188">
        <w:rPr>
          <w:lang w:val="en"/>
        </w:rPr>
        <w:t>crashes with the</w:t>
      </w:r>
      <w:r w:rsidRPr="00B121F4">
        <w:rPr>
          <w:lang w:val="en"/>
        </w:rPr>
        <w:t xml:space="preserve"> “Negotiating a curve” </w:t>
      </w:r>
      <w:r w:rsidR="00144188">
        <w:rPr>
          <w:lang w:val="en"/>
        </w:rPr>
        <w:t>vehicle maneuver,</w:t>
      </w:r>
      <w:r w:rsidRPr="00B121F4">
        <w:rPr>
          <w:lang w:val="en"/>
        </w:rPr>
        <w:t xml:space="preserve"> and wet road crashes. These filters revealed significant trends in their respective CMFs: for example, for HFST, the single vehicle crash CMF and wet road crash CMF are lower than </w:t>
      </w:r>
      <w:r w:rsidR="00B92A62">
        <w:rPr>
          <w:lang w:val="en"/>
        </w:rPr>
        <w:t xml:space="preserve">the </w:t>
      </w:r>
      <w:r w:rsidRPr="00B121F4">
        <w:rPr>
          <w:lang w:val="en"/>
        </w:rPr>
        <w:t xml:space="preserve">all crashes CMF, regardless of whether the CMF was calculated using the naïve Bayes or empirical Bayes method. This indicates that HFST is especially effective in reducing single vehicle and wet road crashes on curves. </w:t>
      </w:r>
      <w:r w:rsidR="00260F40">
        <w:rPr>
          <w:lang w:val="en"/>
        </w:rPr>
        <w:t>These</w:t>
      </w:r>
      <w:r w:rsidRPr="00B121F4">
        <w:rPr>
          <w:lang w:val="en"/>
        </w:rPr>
        <w:t xml:space="preserve"> trends are not </w:t>
      </w:r>
      <w:r w:rsidR="00EB1051">
        <w:rPr>
          <w:lang w:val="en"/>
        </w:rPr>
        <w:t>shared</w:t>
      </w:r>
      <w:r w:rsidRPr="00B121F4">
        <w:rPr>
          <w:lang w:val="en"/>
        </w:rPr>
        <w:t xml:space="preserve"> in </w:t>
      </w:r>
      <w:r w:rsidR="00FD1441">
        <w:rPr>
          <w:lang w:val="en"/>
        </w:rPr>
        <w:t xml:space="preserve">the </w:t>
      </w:r>
      <w:r w:rsidRPr="00B121F4">
        <w:rPr>
          <w:lang w:val="en"/>
        </w:rPr>
        <w:t>CMFs for phonolite and LWA.</w:t>
      </w:r>
    </w:p>
    <w:p w14:paraId="492AFB97" w14:textId="77777777" w:rsidR="00B121F4" w:rsidRPr="00B121F4" w:rsidRDefault="00B121F4" w:rsidP="00B121F4">
      <w:pPr>
        <w:keepNext/>
        <w:keepLines/>
        <w:spacing w:before="240" w:after="0"/>
        <w:outlineLvl w:val="1"/>
        <w:rPr>
          <w:rFonts w:eastAsiaTheme="majorEastAsia" w:cstheme="majorBidi"/>
          <w:b/>
          <w:iCs/>
          <w:szCs w:val="26"/>
          <w:lang w:val="en"/>
        </w:rPr>
      </w:pPr>
      <w:r w:rsidRPr="00B121F4">
        <w:rPr>
          <w:rFonts w:eastAsiaTheme="majorEastAsia" w:cstheme="majorBidi"/>
          <w:b/>
          <w:iCs/>
          <w:szCs w:val="26"/>
          <w:lang w:val="en"/>
        </w:rPr>
        <w:t xml:space="preserve">Curve </w:t>
      </w:r>
      <w:commentRangeStart w:id="42"/>
      <w:r w:rsidRPr="00B121F4">
        <w:rPr>
          <w:rFonts w:eastAsiaTheme="majorEastAsia" w:cstheme="majorBidi"/>
          <w:b/>
          <w:iCs/>
          <w:szCs w:val="26"/>
          <w:lang w:val="en"/>
        </w:rPr>
        <w:t>Site Characteristics</w:t>
      </w:r>
      <w:commentRangeEnd w:id="42"/>
      <w:r w:rsidRPr="00B121F4">
        <w:rPr>
          <w:rFonts w:eastAsiaTheme="majorEastAsia" w:cstheme="majorBidi"/>
          <w:b/>
          <w:iCs/>
          <w:sz w:val="16"/>
          <w:szCs w:val="16"/>
          <w:lang w:val="en"/>
        </w:rPr>
        <w:commentReference w:id="42"/>
      </w:r>
      <w:r w:rsidRPr="00B121F4">
        <w:rPr>
          <w:rFonts w:eastAsiaTheme="majorEastAsia" w:cstheme="majorBidi"/>
          <w:b/>
          <w:iCs/>
          <w:szCs w:val="26"/>
          <w:lang w:val="en"/>
        </w:rPr>
        <w:t xml:space="preserve"> That HFST is More Effective On</w:t>
      </w:r>
    </w:p>
    <w:p w14:paraId="1102A4D4" w14:textId="46D26C23" w:rsidR="00B121F4" w:rsidRPr="00B121F4" w:rsidRDefault="00B121F4" w:rsidP="00B121F4">
      <w:pPr>
        <w:spacing w:after="240"/>
        <w:rPr>
          <w:lang w:val="en"/>
        </w:rPr>
      </w:pPr>
      <w:r w:rsidRPr="00B121F4">
        <w:rPr>
          <w:lang w:val="en"/>
        </w:rPr>
        <w:t>It was found that there are three significant site characteristics, which are crash frequency before HFS</w:t>
      </w:r>
      <w:r w:rsidR="00657AFE">
        <w:rPr>
          <w:lang w:val="en"/>
        </w:rPr>
        <w:t>T</w:t>
      </w:r>
      <w:r w:rsidRPr="00B121F4">
        <w:rPr>
          <w:lang w:val="en"/>
        </w:rPr>
        <w:t>, intersection-related crash frequency before HFST, and average AADT before HFST. Other typical site characteristics such as curve radius, BBI, speed limit, and curve length were abandoned in the model during the feature selection process as they were found to be uncorrelated and insignificant in predicting a CMF. There were initial concerns that outlier curves that observed an abnormally high number of crashes could skew the CMF models, but models made without those outliers did not see a significant improvement in R</w:t>
      </w:r>
      <w:r w:rsidRPr="00B121F4">
        <w:rPr>
          <w:vertAlign w:val="superscript"/>
          <w:lang w:val="en"/>
        </w:rPr>
        <w:t>2</w:t>
      </w:r>
      <w:r w:rsidRPr="00B121F4">
        <w:rPr>
          <w:lang w:val="en"/>
        </w:rPr>
        <w:t xml:space="preserve"> value, and thus those curves were included in the final models.</w:t>
      </w:r>
    </w:p>
    <w:p w14:paraId="2D7A0BBE" w14:textId="66BA0A46" w:rsidR="00B121F4" w:rsidRPr="00B121F4" w:rsidRDefault="00B121F4" w:rsidP="00B121F4">
      <w:pPr>
        <w:spacing w:after="240"/>
        <w:rPr>
          <w:lang w:val="en"/>
        </w:rPr>
      </w:pPr>
      <w:r w:rsidRPr="00B121F4">
        <w:rPr>
          <w:lang w:val="en"/>
        </w:rPr>
        <w:t xml:space="preserve">The latter two significant factors—average AADT before HFST and intersection-related crash frequency before HFST—are characteristics with positive coefficients, which means that an increase in these factors correlate with an increase of the final calculated CMF. This indicates that HFST might be less effective in curves with high AADT and/or are located near an intersection with a high crash frequency history. This makes sense intuitively, as higher traffic volume and intersection conflict points create opportunities for crashes that are not mitigated by the increased friction from </w:t>
      </w:r>
      <w:r w:rsidR="001F28DC">
        <w:rPr>
          <w:lang w:val="en"/>
        </w:rPr>
        <w:t>HFST</w:t>
      </w:r>
      <w:r w:rsidRPr="00B121F4">
        <w:rPr>
          <w:lang w:val="en"/>
        </w:rPr>
        <w:t xml:space="preserve">. Crash frequency before </w:t>
      </w:r>
      <w:r w:rsidR="00116F77">
        <w:rPr>
          <w:lang w:val="en"/>
        </w:rPr>
        <w:t>HFST</w:t>
      </w:r>
      <w:r w:rsidRPr="00B121F4">
        <w:rPr>
          <w:lang w:val="en"/>
        </w:rPr>
        <w:t xml:space="preserve">, on the other hand, has a negative coefficient in the multiple linear regression model, indicating that curves that have a higher prior crash frequency tend to result in lower CMFs, or a greater improvement in crash reduction. It is worth noting that this trend might simply be because curves that have </w:t>
      </w:r>
      <w:r w:rsidR="00E50FEC">
        <w:rPr>
          <w:lang w:val="en"/>
        </w:rPr>
        <w:t>low</w:t>
      </w:r>
      <w:r w:rsidRPr="00B121F4">
        <w:rPr>
          <w:lang w:val="en"/>
        </w:rPr>
        <w:t xml:space="preserve"> crash </w:t>
      </w:r>
      <w:r w:rsidRPr="00B121F4">
        <w:rPr>
          <w:lang w:val="en"/>
        </w:rPr>
        <w:lastRenderedPageBreak/>
        <w:t>frequency have little room for improvement and thus the benefit for implementing HFST might be less visible through the crash data.</w:t>
      </w:r>
    </w:p>
    <w:p w14:paraId="3E2150BD" w14:textId="08C071F9" w:rsidR="00B121F4" w:rsidRPr="00B121F4" w:rsidRDefault="00B121F4" w:rsidP="00B121F4">
      <w:pPr>
        <w:spacing w:after="240"/>
        <w:rPr>
          <w:lang w:val="en"/>
        </w:rPr>
      </w:pPr>
      <w:r w:rsidRPr="00B121F4">
        <w:rPr>
          <w:lang w:val="en"/>
        </w:rPr>
        <w:t>To confirm these trends, curves with HFST were first organized into groups based on their AADT and crash frequency before HFST implementation. Each curve was assigned an AADT rating, which would be either low AADT (</w:t>
      </w:r>
      <w:r w:rsidRPr="00B121F4">
        <w:rPr>
          <w:rFonts w:cs="Times New Roman"/>
          <w:lang w:val="en"/>
        </w:rPr>
        <w:t xml:space="preserve">≤ </w:t>
      </w:r>
      <w:r w:rsidRPr="00B121F4">
        <w:rPr>
          <w:lang w:val="en"/>
        </w:rPr>
        <w:t>2000 vehicles per day) or high AADT (&gt; 2000 vehicles per day), and a prior crash frequency rating, which would be either low prior crash frequency (</w:t>
      </w:r>
      <w:r w:rsidRPr="00B121F4">
        <w:rPr>
          <w:rFonts w:cs="Times New Roman"/>
          <w:lang w:val="en"/>
        </w:rPr>
        <w:t>≤</w:t>
      </w:r>
      <w:r w:rsidRPr="00B121F4">
        <w:rPr>
          <w:lang w:val="en"/>
        </w:rPr>
        <w:t xml:space="preserve"> 3 crashes in the years before </w:t>
      </w:r>
      <w:r w:rsidR="003A4B1D">
        <w:rPr>
          <w:lang w:val="en"/>
        </w:rPr>
        <w:t>HFST</w:t>
      </w:r>
      <w:r w:rsidRPr="00B121F4">
        <w:rPr>
          <w:lang w:val="en"/>
        </w:rPr>
        <w:t xml:space="preserve">) or high prior crash frequency (&gt; 3 crashes in the years before </w:t>
      </w:r>
      <w:r w:rsidR="00506F71">
        <w:rPr>
          <w:lang w:val="en"/>
        </w:rPr>
        <w:t>HFST</w:t>
      </w:r>
      <w:r w:rsidRPr="00B121F4">
        <w:rPr>
          <w:lang w:val="en"/>
        </w:rPr>
        <w:t xml:space="preserve">). The AADT groups were derived from the GDOT Design Policy Manual, which designates roads with an AADT less than 2000 vehicles per day as low-volume rural collectors (GDOT 2022) and the crash frequency groups were derived from the median number of crashes </w:t>
      </w:r>
      <w:r w:rsidR="00D525E8">
        <w:rPr>
          <w:lang w:val="en"/>
        </w:rPr>
        <w:t xml:space="preserve">for HFST curves </w:t>
      </w:r>
      <w:r w:rsidRPr="00B121F4">
        <w:rPr>
          <w:lang w:val="en"/>
        </w:rPr>
        <w:t xml:space="preserve">before </w:t>
      </w:r>
      <w:r w:rsidR="00D525E8">
        <w:rPr>
          <w:lang w:val="en"/>
        </w:rPr>
        <w:t>HFST</w:t>
      </w:r>
      <w:r w:rsidRPr="00B121F4">
        <w:rPr>
          <w:lang w:val="en"/>
        </w:rPr>
        <w:t xml:space="preserve"> implementation, which was found to be 3 crashes per year. The calculated EB CMFs for each of these groups in </w:t>
      </w:r>
      <w:r w:rsidRPr="00B121F4">
        <w:rPr>
          <w:b/>
          <w:bCs/>
          <w:lang w:val="en"/>
        </w:rPr>
        <w:fldChar w:fldCharType="begin"/>
      </w:r>
      <w:r w:rsidRPr="00B121F4">
        <w:rPr>
          <w:b/>
          <w:bCs/>
          <w:lang w:val="en"/>
        </w:rPr>
        <w:instrText xml:space="preserve"> REF _Ref109806665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5</w:t>
      </w:r>
      <w:r w:rsidRPr="00B121F4">
        <w:rPr>
          <w:b/>
          <w:bCs/>
          <w:lang w:val="en"/>
        </w:rPr>
        <w:fldChar w:fldCharType="end"/>
      </w:r>
      <w:r w:rsidRPr="00B121F4">
        <w:rPr>
          <w:lang w:val="en"/>
        </w:rPr>
        <w:t xml:space="preserve"> reveal the same trends: curves with higher AADTs before HFST implementation had higher CMFs, and curves with higher crash frequency before HFST implementation had lower CMFs.</w:t>
      </w:r>
    </w:p>
    <w:p w14:paraId="1F233EE6" w14:textId="77777777" w:rsidR="00B121F4" w:rsidRPr="00B121F4" w:rsidRDefault="00B121F4" w:rsidP="00B121F4">
      <w:pPr>
        <w:spacing w:after="240"/>
        <w:rPr>
          <w:lang w:val="en"/>
        </w:rPr>
      </w:pPr>
      <w:commentRangeStart w:id="43"/>
      <w:commentRangeStart w:id="44"/>
      <w:r w:rsidRPr="00B121F4">
        <w:rPr>
          <w:lang w:val="en"/>
        </w:rPr>
        <w:t>Lastly, to confirm the positive relationship between intersection-related crash frequency before HFST implementation and the calculated CMF, the crash data was classified as either intersection related or not intersection related based on whether the crash included the term “Turning” anywhere in the vehicle maneuvers field. Another EB CMF was created for HFST using this filtered data, and the trend held true: the calculated CMF of 0.965 is significantly higher than the other CMFs for HFST, suggesting that the presence of an intersection at a curve correlates with less crash reduction from HFST. This follows logical sense, as friction is not necessarily a factor in intersection related crashes, which are often caused by other factors such as driver error.</w:t>
      </w:r>
      <w:commentRangeEnd w:id="43"/>
      <w:r w:rsidRPr="00B121F4">
        <w:rPr>
          <w:sz w:val="16"/>
          <w:szCs w:val="16"/>
        </w:rPr>
        <w:commentReference w:id="43"/>
      </w:r>
      <w:commentRangeEnd w:id="44"/>
      <w:r w:rsidRPr="00B121F4">
        <w:rPr>
          <w:sz w:val="16"/>
          <w:szCs w:val="16"/>
        </w:rPr>
        <w:commentReference w:id="44"/>
      </w:r>
    </w:p>
    <w:p w14:paraId="2630C809" w14:textId="77777777" w:rsidR="00B121F4" w:rsidRPr="00B121F4" w:rsidRDefault="00B121F4" w:rsidP="00B121F4">
      <w:pPr>
        <w:spacing w:after="240"/>
        <w:rPr>
          <w:lang w:val="en"/>
        </w:rPr>
      </w:pPr>
      <w:r w:rsidRPr="00B121F4">
        <w:rPr>
          <w:lang w:val="en"/>
        </w:rPr>
        <w:t>However, the low R</w:t>
      </w:r>
      <w:r w:rsidRPr="00B121F4">
        <w:rPr>
          <w:vertAlign w:val="superscript"/>
          <w:lang w:val="en"/>
        </w:rPr>
        <w:t>2</w:t>
      </w:r>
      <w:r w:rsidRPr="00B121F4">
        <w:rPr>
          <w:lang w:val="en"/>
        </w:rPr>
        <w:t xml:space="preserve"> value for the CMF model in </w:t>
      </w:r>
      <w:r w:rsidRPr="00B121F4">
        <w:rPr>
          <w:b/>
          <w:bCs/>
          <w:lang w:val="en"/>
        </w:rPr>
        <w:fldChar w:fldCharType="begin"/>
      </w:r>
      <w:r w:rsidRPr="00B121F4">
        <w:rPr>
          <w:b/>
          <w:bCs/>
          <w:lang w:val="en"/>
        </w:rPr>
        <w:instrText xml:space="preserve"> REF _Ref109806693 \h  \* MERGEFORMAT </w:instrText>
      </w:r>
      <w:r w:rsidRPr="00B121F4">
        <w:rPr>
          <w:b/>
          <w:bCs/>
          <w:lang w:val="en"/>
        </w:rPr>
      </w:r>
      <w:r w:rsidRPr="00B121F4">
        <w:rPr>
          <w:b/>
          <w:bCs/>
          <w:lang w:val="en"/>
        </w:rPr>
        <w:fldChar w:fldCharType="separate"/>
      </w:r>
      <w:r w:rsidRPr="00B121F4">
        <w:rPr>
          <w:b/>
          <w:bCs/>
        </w:rPr>
        <w:t xml:space="preserve">Table </w:t>
      </w:r>
      <w:r w:rsidRPr="00B121F4">
        <w:rPr>
          <w:b/>
          <w:bCs/>
          <w:noProof/>
        </w:rPr>
        <w:t>4</w:t>
      </w:r>
      <w:r w:rsidRPr="00B121F4">
        <w:rPr>
          <w:b/>
          <w:bCs/>
          <w:lang w:val="en"/>
        </w:rPr>
        <w:fldChar w:fldCharType="end"/>
      </w:r>
      <w:r w:rsidRPr="00B121F4">
        <w:rPr>
          <w:lang w:val="en"/>
        </w:rPr>
        <w:t>,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3876C9E0"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45" w:name="_Toc109304598"/>
      <w:commentRangeStart w:id="46"/>
      <w:r w:rsidRPr="00B121F4">
        <w:rPr>
          <w:rFonts w:eastAsiaTheme="majorEastAsia" w:cstheme="majorBidi"/>
          <w:b/>
          <w:iCs/>
          <w:szCs w:val="26"/>
          <w:lang w:val="en"/>
        </w:rPr>
        <w:t>Performance Comparison of the FISTs</w:t>
      </w:r>
      <w:bookmarkEnd w:id="45"/>
      <w:commentRangeEnd w:id="46"/>
      <w:r w:rsidRPr="00B121F4">
        <w:rPr>
          <w:rFonts w:eastAsiaTheme="majorEastAsia" w:cstheme="majorBidi"/>
          <w:b/>
          <w:iCs/>
          <w:sz w:val="16"/>
          <w:szCs w:val="16"/>
          <w:lang w:val="en"/>
        </w:rPr>
        <w:commentReference w:id="46"/>
      </w:r>
    </w:p>
    <w:p w14:paraId="402B7097" w14:textId="3403C58B" w:rsidR="00B121F4" w:rsidRPr="00B121F4" w:rsidRDefault="00B121F4" w:rsidP="00B121F4">
      <w:pPr>
        <w:spacing w:after="240"/>
        <w:rPr>
          <w:lang w:val="en"/>
        </w:rPr>
      </w:pPr>
      <w:r w:rsidRPr="00B121F4">
        <w:rPr>
          <w:lang w:val="en"/>
        </w:rPr>
        <w:t xml:space="preserve">Out of the three FISTs presented in this study, HFST is the only treatment where the CMFs provided significant evidence for its crash reduction capabilities. The empirical Bayes CMFs show that HFST reduces crashes of all types by about 33%, and even more significantly, that it reduces single vehicle crashes by about 46% and wet road crashes by about 55%. Even the maximum value of the 95% confidence interval for </w:t>
      </w:r>
      <w:r w:rsidR="003A41AE">
        <w:rPr>
          <w:lang w:val="en"/>
        </w:rPr>
        <w:t xml:space="preserve">the </w:t>
      </w:r>
      <w:r w:rsidRPr="00B121F4">
        <w:rPr>
          <w:lang w:val="en"/>
        </w:rPr>
        <w:t xml:space="preserve">all crashes CMF leads to a CMF of 0.774, which still reduces crashes by about 23%. On the other hand, phonolite was significantly less effective, with its empirical Bayes CMFs suggesting that it reduces crashes of all types by less than 9%. </w:t>
      </w:r>
      <w:commentRangeStart w:id="47"/>
      <w:commentRangeStart w:id="48"/>
      <w:commentRangeStart w:id="49"/>
      <w:r w:rsidRPr="00B121F4">
        <w:rPr>
          <w:lang w:val="en"/>
        </w:rPr>
        <w:t>In addition, the 95% confidence interval for certain phonolite EB CMFs even suggest that curves with phonolite treatment can possibly observe an increase in crashes. In contrast, the 95% confidence intervals for all HFST EB CMFs other than intersection-related crashes are well under 1.0 and therefore still show that the implementation of HFST led to crash reductions.</w:t>
      </w:r>
      <w:commentRangeEnd w:id="47"/>
      <w:r w:rsidRPr="00B121F4">
        <w:rPr>
          <w:sz w:val="16"/>
          <w:szCs w:val="16"/>
        </w:rPr>
        <w:commentReference w:id="47"/>
      </w:r>
      <w:commentRangeEnd w:id="48"/>
      <w:r w:rsidRPr="00B121F4">
        <w:rPr>
          <w:sz w:val="16"/>
          <w:szCs w:val="16"/>
        </w:rPr>
        <w:commentReference w:id="48"/>
      </w:r>
      <w:commentRangeEnd w:id="49"/>
      <w:r w:rsidRPr="00B121F4">
        <w:rPr>
          <w:sz w:val="16"/>
          <w:szCs w:val="16"/>
        </w:rPr>
        <w:commentReference w:id="49"/>
      </w:r>
    </w:p>
    <w:p w14:paraId="5D8B1F01" w14:textId="00A96821" w:rsidR="00B121F4" w:rsidRPr="00B121F4" w:rsidRDefault="00B121F4" w:rsidP="00B121F4">
      <w:pPr>
        <w:spacing w:after="240"/>
        <w:rPr>
          <w:lang w:val="en"/>
        </w:rPr>
      </w:pPr>
      <w:r w:rsidRPr="00B121F4">
        <w:rPr>
          <w:lang w:val="en"/>
        </w:rPr>
        <w:lastRenderedPageBreak/>
        <w:t xml:space="preserve">These findings correlate to the observed friction performance of these materials over time, where phonolite only has about 60% of the initial friction of HFST (Tsai et al. 2022). This correlation further supports that friction is an important factor in curve crashes and that greater friction performance helps mitigate curve crashes. There were no conclusive findings for the performance of LWA, however, due to the </w:t>
      </w:r>
      <w:r w:rsidR="009C1BF0">
        <w:rPr>
          <w:lang w:val="en"/>
        </w:rPr>
        <w:t>small amount</w:t>
      </w:r>
      <w:r w:rsidRPr="00B121F4">
        <w:rPr>
          <w:lang w:val="en"/>
        </w:rPr>
        <w:t xml:space="preserve"> of crash data and thus the absence of an EB CMF for LWA.</w:t>
      </w:r>
    </w:p>
    <w:p w14:paraId="3D315483" w14:textId="77777777" w:rsidR="00B121F4" w:rsidRPr="00B121F4" w:rsidRDefault="00B121F4" w:rsidP="00B121F4">
      <w:pPr>
        <w:keepNext/>
        <w:keepLines/>
        <w:spacing w:before="240" w:after="0"/>
        <w:outlineLvl w:val="1"/>
        <w:rPr>
          <w:rFonts w:eastAsiaTheme="majorEastAsia" w:cstheme="majorBidi"/>
          <w:b/>
          <w:iCs/>
          <w:szCs w:val="26"/>
          <w:lang w:val="en"/>
        </w:rPr>
      </w:pPr>
      <w:bookmarkStart w:id="50" w:name="_Toc109304599"/>
      <w:r w:rsidRPr="00B121F4">
        <w:rPr>
          <w:rFonts w:eastAsiaTheme="majorEastAsia" w:cstheme="majorBidi"/>
          <w:b/>
          <w:iCs/>
          <w:szCs w:val="26"/>
          <w:lang w:val="en"/>
        </w:rPr>
        <w:t>COVID-19 Impact on EB CMFs</w:t>
      </w:r>
      <w:bookmarkEnd w:id="50"/>
    </w:p>
    <w:p w14:paraId="2883F5B1" w14:textId="77777777" w:rsidR="00B121F4" w:rsidRPr="00B121F4" w:rsidRDefault="00B121F4" w:rsidP="00B121F4">
      <w:pPr>
        <w:spacing w:after="240"/>
        <w:rPr>
          <w:lang w:val="en"/>
        </w:rPr>
      </w:pPr>
      <w:r w:rsidRPr="00B121F4">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69754171"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51" w:name="_Toc109304600"/>
      <w:r w:rsidRPr="00B121F4">
        <w:rPr>
          <w:rFonts w:eastAsiaTheme="majorEastAsia" w:cstheme="majorBidi"/>
          <w:b/>
          <w:sz w:val="28"/>
          <w:szCs w:val="32"/>
          <w:lang w:val="en"/>
        </w:rPr>
        <w:t>CONCLUSION</w:t>
      </w:r>
      <w:bookmarkEnd w:id="51"/>
    </w:p>
    <w:p w14:paraId="525C8A74" w14:textId="2489E118" w:rsidR="00B121F4" w:rsidRPr="00B121F4" w:rsidRDefault="00B121F4" w:rsidP="00B121F4">
      <w:pPr>
        <w:spacing w:after="240"/>
        <w:rPr>
          <w:lang w:val="en"/>
        </w:rPr>
      </w:pPr>
      <w:r w:rsidRPr="00B121F4">
        <w:rPr>
          <w:lang w:val="en"/>
        </w:rPr>
        <w:t xml:space="preserve">The naïve Bayes and empirical Bayes method was used in order to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w:t>
      </w:r>
      <w:r w:rsidR="00696DC9">
        <w:rPr>
          <w:lang w:val="en"/>
        </w:rPr>
        <w:t>suggests that this crash reduction is tenuous</w:t>
      </w:r>
      <w:r w:rsidRPr="00B121F4">
        <w:rPr>
          <w:lang w:val="en"/>
        </w:rPr>
        <w:t>. LWA did not have a large enough sample size to make any proper observations.</w:t>
      </w:r>
    </w:p>
    <w:p w14:paraId="43386E64" w14:textId="7FF312BE" w:rsidR="00B121F4" w:rsidRPr="00B121F4" w:rsidRDefault="00B121F4" w:rsidP="00B121F4">
      <w:pPr>
        <w:spacing w:after="240"/>
        <w:rPr>
          <w:lang w:val="en"/>
        </w:rPr>
      </w:pPr>
      <w:r w:rsidRPr="00B121F4">
        <w:rPr>
          <w:lang w:val="en"/>
        </w:rPr>
        <w:t xml:space="preserve">It was observed that HFST was most effective in reducing single vehicle and wet road crashes, and so curves that see these types of crashes often </w:t>
      </w:r>
      <w:r w:rsidR="00F6090B">
        <w:rPr>
          <w:lang w:val="en"/>
        </w:rPr>
        <w:t xml:space="preserve">will </w:t>
      </w:r>
      <w:r w:rsidRPr="00B121F4">
        <w:rPr>
          <w:lang w:val="en"/>
        </w:rPr>
        <w:t xml:space="preserve">benefit from </w:t>
      </w:r>
      <w:r w:rsidR="000607F4">
        <w:rPr>
          <w:lang w:val="en"/>
        </w:rPr>
        <w:t xml:space="preserve">the implementation of </w:t>
      </w:r>
      <w:r w:rsidRPr="00B121F4">
        <w:rPr>
          <w:lang w:val="en"/>
        </w:rPr>
        <w:t>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w:t>
      </w:r>
      <w:r w:rsidR="0027392A">
        <w:rPr>
          <w:lang w:val="en"/>
        </w:rPr>
        <w:t>s</w:t>
      </w:r>
      <w:r w:rsidRPr="00B121F4">
        <w:rPr>
          <w:lang w:val="en"/>
        </w:rPr>
        <w:t>, while the latter two curve characteristics have a positive relationship with the calculated CMF</w:t>
      </w:r>
      <w:r w:rsidR="0027392A">
        <w:rPr>
          <w:lang w:val="en"/>
        </w:rPr>
        <w:t>s</w:t>
      </w:r>
      <w:r w:rsidRPr="00B121F4">
        <w:rPr>
          <w:lang w:val="en"/>
        </w:rPr>
        <w:t>. While these trends were verified with EB CMFs on filtered groups afterwards, the statistical precision of the CMF model is rather low. A larger HFST crash data sample size can possibly remediate this concern.</w:t>
      </w:r>
    </w:p>
    <w:p w14:paraId="66EFBB88" w14:textId="18EB16C9" w:rsidR="00B121F4" w:rsidRPr="00B121F4" w:rsidRDefault="00B121F4" w:rsidP="00B121F4">
      <w:pPr>
        <w:spacing w:after="240"/>
        <w:rPr>
          <w:color w:val="BFBFBF" w:themeColor="background1" w:themeShade="BF"/>
          <w:lang w:val="en"/>
        </w:rPr>
      </w:pPr>
      <w:r w:rsidRPr="00B121F4">
        <w:rPr>
          <w:lang w:val="en"/>
        </w:rPr>
        <w:t xml:space="preserve">The main challenge for this study was that the analysis for phonolite and LWA could not be as robust as the analysis for HFST due their comparatively small sample sizes, and future studies will benefit from more crash data on curves with phonolite and LWA. In addition, the differences in cost of these three FISTs implemented in Georgia provide opportunities for future studies to develop cost-benefit analyses, which can then be extended into the development of an optimization strategy that can maximize the crash reduction effects of these FISTs with limited </w:t>
      </w:r>
      <w:r w:rsidRPr="00B121F4">
        <w:rPr>
          <w:lang w:val="en"/>
        </w:rPr>
        <w:lastRenderedPageBreak/>
        <w:t xml:space="preserve">funds available. </w:t>
      </w:r>
      <w:r w:rsidR="004368ED">
        <w:rPr>
          <w:lang w:val="en"/>
        </w:rPr>
        <w:t>A</w:t>
      </w:r>
      <w:r w:rsidRPr="00B121F4">
        <w:rPr>
          <w:lang w:val="en"/>
        </w:rPr>
        <w:t xml:space="preserve"> successful strategy would need to take the characteristics of these FISTs, such as cost and durability, along with significant site characteristics like increases in traffic volume </w:t>
      </w:r>
      <w:r w:rsidR="00004897">
        <w:rPr>
          <w:lang w:val="en"/>
        </w:rPr>
        <w:t>o</w:t>
      </w:r>
      <w:r w:rsidRPr="00B121F4">
        <w:rPr>
          <w:lang w:val="en"/>
        </w:rPr>
        <w:t>n the</w:t>
      </w:r>
      <w:commentRangeStart w:id="52"/>
      <w:r w:rsidRPr="00B121F4">
        <w:rPr>
          <w:lang w:val="en"/>
        </w:rPr>
        <w:t xml:space="preserve"> observed curve</w:t>
      </w:r>
      <w:commentRangeEnd w:id="52"/>
      <w:r w:rsidRPr="00B121F4">
        <w:rPr>
          <w:sz w:val="16"/>
          <w:szCs w:val="16"/>
        </w:rPr>
        <w:commentReference w:id="52"/>
      </w:r>
      <w:r w:rsidRPr="00B121F4">
        <w:rPr>
          <w:lang w:val="en"/>
        </w:rPr>
        <w:t xml:space="preserve">. </w:t>
      </w:r>
      <w:r w:rsidR="004368ED" w:rsidRPr="00B121F4">
        <w:rPr>
          <w:lang w:val="en"/>
        </w:rPr>
        <w:t xml:space="preserve">It is </w:t>
      </w:r>
      <w:r w:rsidR="003308D5">
        <w:rPr>
          <w:lang w:val="en"/>
        </w:rPr>
        <w:t xml:space="preserve">also </w:t>
      </w:r>
      <w:r w:rsidR="004368ED" w:rsidRPr="00B121F4">
        <w:rPr>
          <w:lang w:val="en"/>
        </w:rPr>
        <w:t>worth noting that these FISTs are expected to produce a diminishing return—which in this case is the crash reduction—as these FISTs deteriorate over time</w:t>
      </w:r>
      <w:r w:rsidR="00F15A6D">
        <w:rPr>
          <w:lang w:val="en"/>
        </w:rPr>
        <w:t>,</w:t>
      </w:r>
      <w:r w:rsidR="004368ED">
        <w:rPr>
          <w:lang w:val="en"/>
        </w:rPr>
        <w:t xml:space="preserve"> which </w:t>
      </w:r>
      <w:r w:rsidRPr="00B121F4">
        <w:rPr>
          <w:lang w:val="en"/>
        </w:rPr>
        <w:t>lead to opportunities for future studies to investigate the crash reduction efficacy of the FISTs over time as well</w:t>
      </w:r>
      <w:r w:rsidR="0021409A">
        <w:rPr>
          <w:lang w:val="en"/>
        </w:rPr>
        <w:t>.</w:t>
      </w:r>
    </w:p>
    <w:p w14:paraId="15FA3C02"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53" w:name="_Toc109304601"/>
      <w:r w:rsidRPr="00B121F4">
        <w:rPr>
          <w:rFonts w:eastAsiaTheme="majorEastAsia" w:cstheme="majorBidi"/>
          <w:b/>
          <w:sz w:val="28"/>
          <w:szCs w:val="32"/>
          <w:lang w:val="en"/>
        </w:rPr>
        <w:t>ACKNOWLEDGMENTS</w:t>
      </w:r>
      <w:bookmarkEnd w:id="53"/>
    </w:p>
    <w:p w14:paraId="3BDCC5E9" w14:textId="77777777" w:rsidR="00B121F4" w:rsidRPr="00B121F4" w:rsidRDefault="00B121F4" w:rsidP="00B121F4">
      <w:pPr>
        <w:spacing w:after="240"/>
        <w:rPr>
          <w:lang w:val="en"/>
        </w:rPr>
      </w:pPr>
      <w:r w:rsidRPr="00B121F4">
        <w:rPr>
          <w:lang w:val="en"/>
        </w:rPr>
        <w:t>The authors are grateful for the contributions of the GDOT Safety Data Program</w:t>
      </w:r>
      <w:r w:rsidRPr="00B121F4">
        <w:rPr>
          <w:color w:val="FF0000"/>
          <w:lang w:val="en"/>
        </w:rPr>
        <w:t xml:space="preserve"> </w:t>
      </w:r>
      <w:r w:rsidRPr="00B121F4">
        <w:rPr>
          <w:lang w:val="en"/>
        </w:rPr>
        <w:t>for providing the data that was used for the analysis of this study. Additionally, students that contributed to the data preparation of this paper include Jared Kofsky, Sidney Miller, and Benjamin Fan. Lastly, the authors are thankful for the suggestions provided by Dr. Maria Guercio.</w:t>
      </w:r>
    </w:p>
    <w:p w14:paraId="1FA1436E"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54" w:name="_Toc109304602"/>
      <w:r w:rsidRPr="00B121F4">
        <w:rPr>
          <w:rFonts w:eastAsiaTheme="majorEastAsia" w:cstheme="majorBidi"/>
          <w:b/>
          <w:sz w:val="28"/>
          <w:szCs w:val="32"/>
          <w:lang w:val="en"/>
        </w:rPr>
        <w:t>AUTHOR CONTRIBUTIONS</w:t>
      </w:r>
      <w:bookmarkEnd w:id="54"/>
    </w:p>
    <w:p w14:paraId="08A486E4" w14:textId="77777777" w:rsidR="00B121F4" w:rsidRPr="00B121F4" w:rsidRDefault="00B121F4" w:rsidP="00B121F4">
      <w:pPr>
        <w:spacing w:after="240"/>
        <w:rPr>
          <w:lang w:val="en"/>
        </w:rPr>
      </w:pPr>
      <w:r w:rsidRPr="00B121F4">
        <w:rPr>
          <w:lang w:val="en"/>
        </w:rPr>
        <w:t>The author’s confirmed contribution to the paper are as follows: study conception and design: R. Knezevich, Y. Tsai; data collection: Ronald Knezevich; analysis and interpretation of results: M. Liu, J. Li, R. Knezevich; draft manuscript preparation: M. Liu, J. Li. All authors reviewed the results and approved the final version of the manuscript.</w:t>
      </w:r>
      <w:r w:rsidRPr="00B121F4">
        <w:rPr>
          <w:lang w:val="en"/>
        </w:rPr>
        <w:br w:type="page"/>
      </w:r>
    </w:p>
    <w:p w14:paraId="2AD78796" w14:textId="77777777" w:rsidR="00B121F4" w:rsidRPr="00B121F4" w:rsidRDefault="00B121F4" w:rsidP="00B121F4">
      <w:pPr>
        <w:keepNext/>
        <w:keepLines/>
        <w:spacing w:before="240" w:after="240"/>
        <w:outlineLvl w:val="0"/>
        <w:rPr>
          <w:rFonts w:eastAsiaTheme="majorEastAsia" w:cstheme="majorBidi"/>
          <w:b/>
          <w:sz w:val="28"/>
          <w:szCs w:val="32"/>
          <w:lang w:val="en"/>
        </w:rPr>
      </w:pPr>
      <w:bookmarkStart w:id="55" w:name="_Toc109304603"/>
      <w:r w:rsidRPr="00B121F4">
        <w:rPr>
          <w:rFonts w:eastAsiaTheme="majorEastAsia" w:cstheme="majorBidi"/>
          <w:b/>
          <w:sz w:val="28"/>
          <w:szCs w:val="32"/>
          <w:lang w:val="en"/>
        </w:rPr>
        <w:lastRenderedPageBreak/>
        <w:t>REFERENCES</w:t>
      </w:r>
      <w:bookmarkEnd w:id="55"/>
    </w:p>
    <w:p w14:paraId="29794628" w14:textId="77777777" w:rsidR="00B121F4" w:rsidRPr="00B121F4" w:rsidRDefault="00B121F4" w:rsidP="00B121F4">
      <w:pPr>
        <w:numPr>
          <w:ilvl w:val="0"/>
          <w:numId w:val="13"/>
        </w:numPr>
        <w:spacing w:after="240"/>
        <w:contextualSpacing/>
        <w:rPr>
          <w:lang w:val="en"/>
        </w:rPr>
      </w:pPr>
      <w:r w:rsidRPr="00B121F4">
        <w:rPr>
          <w:i/>
          <w:iCs/>
          <w:lang w:val="en"/>
        </w:rPr>
        <w:t>Design Policy Manual</w:t>
      </w:r>
      <w:r w:rsidRPr="00B121F4">
        <w:rPr>
          <w:lang w:val="en"/>
        </w:rPr>
        <w:t>. Georgia Department of Transportation (GDOT), Atlanta, GA, 2022, pp. 103. http://www.dot.ga.gov/PartnerSmart/DesignManuals/DesignPolicy/GDOT-DPM.pdf. Accessed 21 July 2022</w:t>
      </w:r>
    </w:p>
    <w:p w14:paraId="2C853D01" w14:textId="77777777" w:rsidR="00B121F4" w:rsidRPr="00B121F4" w:rsidRDefault="00B121F4" w:rsidP="00B121F4">
      <w:pPr>
        <w:spacing w:after="240"/>
        <w:ind w:left="360"/>
        <w:contextualSpacing/>
        <w:rPr>
          <w:lang w:val="en"/>
        </w:rPr>
      </w:pPr>
    </w:p>
    <w:p w14:paraId="0E822C5A" w14:textId="77777777" w:rsidR="00B121F4" w:rsidRPr="00B121F4" w:rsidRDefault="00B121F4" w:rsidP="00B121F4">
      <w:pPr>
        <w:numPr>
          <w:ilvl w:val="0"/>
          <w:numId w:val="13"/>
        </w:numPr>
        <w:spacing w:after="240"/>
        <w:contextualSpacing/>
        <w:rPr>
          <w:lang w:val="en"/>
        </w:rPr>
      </w:pPr>
      <w:r w:rsidRPr="00B121F4">
        <w:rPr>
          <w:lang w:val="en"/>
        </w:rPr>
        <w:t xml:space="preserve">Federal Highway Administration (FHWA). </w:t>
      </w:r>
      <w:r w:rsidRPr="00B121F4">
        <w:rPr>
          <w:i/>
          <w:iCs/>
          <w:lang w:val="en"/>
        </w:rPr>
        <w:t>Horizontal Curve Safety</w:t>
      </w:r>
      <w:r w:rsidRPr="00B121F4">
        <w:rPr>
          <w:lang w:val="en"/>
        </w:rPr>
        <w:t>. https://safety.fhwa.dot.gov/roadway_dept/countermeasures/horicurves/ Accessed 20 July 2022</w:t>
      </w:r>
    </w:p>
    <w:p w14:paraId="32EC3C22" w14:textId="77777777" w:rsidR="00B121F4" w:rsidRPr="00B121F4" w:rsidRDefault="00B121F4" w:rsidP="00B121F4">
      <w:pPr>
        <w:spacing w:after="240"/>
        <w:ind w:left="360"/>
        <w:contextualSpacing/>
        <w:rPr>
          <w:lang w:val="en"/>
        </w:rPr>
      </w:pPr>
    </w:p>
    <w:p w14:paraId="2BCBAA1D" w14:textId="77777777" w:rsidR="00B121F4" w:rsidRPr="00B121F4" w:rsidRDefault="00B121F4" w:rsidP="00B121F4">
      <w:pPr>
        <w:numPr>
          <w:ilvl w:val="0"/>
          <w:numId w:val="13"/>
        </w:numPr>
        <w:spacing w:after="240"/>
        <w:contextualSpacing/>
        <w:rPr>
          <w:lang w:val="en"/>
        </w:rPr>
      </w:pPr>
      <w:r w:rsidRPr="00B121F4">
        <w:rPr>
          <w:lang w:val="en"/>
        </w:rPr>
        <w:t xml:space="preserve">Georgia Department of Transportation (GDOT). </w:t>
      </w:r>
      <w:r w:rsidRPr="00B121F4">
        <w:rPr>
          <w:i/>
          <w:iCs/>
          <w:lang w:val="en"/>
        </w:rPr>
        <w:t>Numetric</w:t>
      </w:r>
      <w:r w:rsidRPr="00B121F4">
        <w:rPr>
          <w:lang w:val="en"/>
        </w:rPr>
        <w:t>, https://gdot.numetric.com/ Accessed 21 July 2022</w:t>
      </w:r>
    </w:p>
    <w:p w14:paraId="3F49D222" w14:textId="77777777" w:rsidR="00B121F4" w:rsidRPr="00B121F4" w:rsidRDefault="00B121F4" w:rsidP="00B121F4">
      <w:pPr>
        <w:spacing w:after="240"/>
        <w:contextualSpacing/>
        <w:rPr>
          <w:lang w:val="en"/>
        </w:rPr>
      </w:pPr>
    </w:p>
    <w:p w14:paraId="0E0F33A7" w14:textId="77777777" w:rsidR="00B121F4" w:rsidRPr="00B121F4" w:rsidRDefault="00B121F4" w:rsidP="00B121F4">
      <w:pPr>
        <w:numPr>
          <w:ilvl w:val="0"/>
          <w:numId w:val="13"/>
        </w:numPr>
        <w:spacing w:after="240"/>
        <w:contextualSpacing/>
        <w:rPr>
          <w:lang w:val="en"/>
        </w:rPr>
      </w:pPr>
      <w:r w:rsidRPr="00B121F4">
        <w:rPr>
          <w:lang w:val="en"/>
        </w:rPr>
        <w:t xml:space="preserve">Georgia Department of Transportation (GDOT). </w:t>
      </w:r>
      <w:r w:rsidRPr="00B121F4">
        <w:rPr>
          <w:i/>
          <w:iCs/>
          <w:lang w:val="en"/>
        </w:rPr>
        <w:t>Traffic Analysis &amp; Data Application (TADA)</w:t>
      </w:r>
      <w:r w:rsidRPr="00B121F4">
        <w:rPr>
          <w:lang w:val="en"/>
        </w:rPr>
        <w:t>. https://gdottrafficdata.drakewell.com/publicmultinodemap.asp. Accessed 27 July 2022</w:t>
      </w:r>
    </w:p>
    <w:p w14:paraId="783D4436" w14:textId="77777777" w:rsidR="00B121F4" w:rsidRPr="00B121F4" w:rsidRDefault="00B121F4" w:rsidP="00B121F4">
      <w:pPr>
        <w:spacing w:after="240"/>
        <w:contextualSpacing/>
        <w:rPr>
          <w:lang w:val="en"/>
        </w:rPr>
      </w:pPr>
    </w:p>
    <w:p w14:paraId="616ED4CF" w14:textId="77777777" w:rsidR="00B121F4" w:rsidRPr="00B121F4" w:rsidRDefault="00B121F4" w:rsidP="00B121F4">
      <w:pPr>
        <w:numPr>
          <w:ilvl w:val="0"/>
          <w:numId w:val="13"/>
        </w:numPr>
        <w:spacing w:after="240"/>
        <w:contextualSpacing/>
        <w:rPr>
          <w:lang w:val="en"/>
        </w:rPr>
      </w:pPr>
      <w:r w:rsidRPr="00B121F4">
        <w:rPr>
          <w:lang w:val="en"/>
        </w:rPr>
        <w:t xml:space="preserve">Gross, F., B.N. Persaud, C. Lyon. </w:t>
      </w:r>
      <w:r w:rsidRPr="00B121F4">
        <w:rPr>
          <w:i/>
          <w:iCs/>
          <w:lang w:val="en"/>
        </w:rPr>
        <w:t>A Guide to Developing Quality Crash Modification Factors</w:t>
      </w:r>
      <w:r w:rsidRPr="00B121F4">
        <w:rPr>
          <w:lang w:val="en"/>
        </w:rPr>
        <w:t>. Publication FHWA-SA-10-032. FHWA, U.S. Department of Transportation, 2010. https://rosap.ntl.bts.gov/view/dot/41025. Accessed 21 July 2022.</w:t>
      </w:r>
    </w:p>
    <w:p w14:paraId="73E6F984" w14:textId="77777777" w:rsidR="00B121F4" w:rsidRPr="00B121F4" w:rsidRDefault="00B121F4" w:rsidP="00B121F4">
      <w:pPr>
        <w:spacing w:after="240"/>
        <w:ind w:left="360"/>
        <w:contextualSpacing/>
        <w:rPr>
          <w:lang w:val="en"/>
        </w:rPr>
      </w:pPr>
    </w:p>
    <w:p w14:paraId="7EFF2181" w14:textId="77777777" w:rsidR="00B121F4" w:rsidRPr="00B121F4" w:rsidRDefault="00B121F4" w:rsidP="00B121F4">
      <w:pPr>
        <w:numPr>
          <w:ilvl w:val="0"/>
          <w:numId w:val="13"/>
        </w:numPr>
        <w:spacing w:after="240"/>
        <w:contextualSpacing/>
        <w:rPr>
          <w:lang w:val="en"/>
        </w:rPr>
      </w:pPr>
      <w:r w:rsidRPr="00B121F4">
        <w:rPr>
          <w:lang w:val="en"/>
        </w:rPr>
        <w:t xml:space="preserve">Knezevich, R.W., Y. Tsai, and Z. Yang. </w:t>
      </w:r>
      <w:r w:rsidRPr="00B121F4">
        <w:rPr>
          <w:i/>
          <w:iCs/>
          <w:lang w:val="en"/>
        </w:rPr>
        <w:t>Critical Assessment of Influential Risk Factors with BBI for Enhancing Curve SPFs in Systemic Analysis</w:t>
      </w:r>
      <w:r w:rsidRPr="00B121F4">
        <w:rPr>
          <w:lang w:val="en"/>
        </w:rPr>
        <w:t>. Master’s Thesis, Georgia Institute of Technology, Atlanta, GA, 2022.</w:t>
      </w:r>
    </w:p>
    <w:p w14:paraId="1CB54914" w14:textId="77777777" w:rsidR="00B121F4" w:rsidRPr="00B121F4" w:rsidRDefault="00B121F4" w:rsidP="00B121F4">
      <w:pPr>
        <w:spacing w:after="240"/>
        <w:ind w:left="360"/>
        <w:contextualSpacing/>
        <w:rPr>
          <w:lang w:val="en"/>
        </w:rPr>
      </w:pPr>
    </w:p>
    <w:p w14:paraId="71C13770" w14:textId="77777777" w:rsidR="00B121F4" w:rsidRPr="00B121F4" w:rsidRDefault="00B121F4" w:rsidP="00B121F4">
      <w:pPr>
        <w:numPr>
          <w:ilvl w:val="0"/>
          <w:numId w:val="13"/>
        </w:numPr>
        <w:spacing w:after="240"/>
        <w:contextualSpacing/>
        <w:rPr>
          <w:lang w:val="en"/>
        </w:rPr>
      </w:pPr>
      <w:r w:rsidRPr="00B121F4">
        <w:rPr>
          <w:lang w:val="en"/>
        </w:rPr>
        <w:t xml:space="preserve">Lyon, C.A., B.N. Persaud, D.K. Merritt, and J. Cheung. Empirical Bayes Before-After Study to Develop Crash Modification Factors and Functions for High Friction Surface Treatments on Curves and Ramps. In </w:t>
      </w:r>
      <w:r w:rsidRPr="00B121F4">
        <w:rPr>
          <w:i/>
          <w:iCs/>
          <w:lang w:val="en"/>
        </w:rPr>
        <w:t>Transportation Research Record: Journal of the Transportation Research Board</w:t>
      </w:r>
      <w:r w:rsidRPr="00B121F4">
        <w:rPr>
          <w:lang w:val="en"/>
        </w:rPr>
        <w:t>, No. 2674, Transportation Research Board of the National Academies, Washington, D.C., 2020. pp. 505-514</w:t>
      </w:r>
    </w:p>
    <w:p w14:paraId="1C78C637" w14:textId="77777777" w:rsidR="00B121F4" w:rsidRPr="00B121F4" w:rsidRDefault="00B121F4" w:rsidP="00B121F4">
      <w:pPr>
        <w:spacing w:after="240"/>
        <w:ind w:left="360"/>
        <w:contextualSpacing/>
        <w:rPr>
          <w:lang w:val="en"/>
        </w:rPr>
      </w:pPr>
    </w:p>
    <w:p w14:paraId="6058EFA4" w14:textId="77777777" w:rsidR="00B121F4" w:rsidRPr="00B121F4" w:rsidRDefault="00B121F4" w:rsidP="00B121F4">
      <w:pPr>
        <w:numPr>
          <w:ilvl w:val="0"/>
          <w:numId w:val="13"/>
        </w:numPr>
        <w:spacing w:after="240"/>
        <w:contextualSpacing/>
        <w:rPr>
          <w:lang w:val="en"/>
        </w:rPr>
      </w:pPr>
      <w:r w:rsidRPr="00B121F4">
        <w:rPr>
          <w:lang w:val="en"/>
        </w:rPr>
        <w:t xml:space="preserve">Merritt, D., C.A. Lyon, B.N. Persaud, and H.N. Torres. </w:t>
      </w:r>
      <w:r w:rsidRPr="00B121F4">
        <w:rPr>
          <w:i/>
          <w:iCs/>
          <w:lang w:val="en"/>
        </w:rPr>
        <w:t>Developing Crash-Modification Factors for High-Friction Surface Treatments</w:t>
      </w:r>
      <w:r w:rsidRPr="00B121F4">
        <w:rPr>
          <w:lang w:val="en"/>
        </w:rPr>
        <w:t>. Publication FHWA-HRT-20-061. FHWA, U.S. Department of Transportation, 2020. https://rosap.ntl.bts.gov/view/dot/54072. Accessed 21 July 2022</w:t>
      </w:r>
    </w:p>
    <w:p w14:paraId="4EEE413E" w14:textId="77777777" w:rsidR="00B121F4" w:rsidRPr="00B121F4" w:rsidRDefault="00B121F4" w:rsidP="00B121F4">
      <w:pPr>
        <w:spacing w:after="240"/>
        <w:contextualSpacing/>
        <w:rPr>
          <w:lang w:val="en"/>
        </w:rPr>
      </w:pPr>
    </w:p>
    <w:p w14:paraId="2549B91F" w14:textId="77777777" w:rsidR="00B121F4" w:rsidRPr="00B121F4" w:rsidRDefault="00B121F4" w:rsidP="00B121F4">
      <w:pPr>
        <w:numPr>
          <w:ilvl w:val="0"/>
          <w:numId w:val="13"/>
        </w:numPr>
        <w:spacing w:after="240"/>
        <w:contextualSpacing/>
        <w:rPr>
          <w:lang w:val="en"/>
        </w:rPr>
      </w:pPr>
      <w:r w:rsidRPr="00B121F4">
        <w:rPr>
          <w:lang w:val="en"/>
        </w:rPr>
        <w:t xml:space="preserve">Tsai, Y., C. Ai, and Y. Wu. </w:t>
      </w:r>
      <w:r w:rsidRPr="00B121F4">
        <w:rPr>
          <w:i/>
          <w:iCs/>
        </w:rPr>
        <w:t>Curve Identification for High Friction Surface Treatment (HFST) Installation Recommendation</w:t>
      </w:r>
      <w:r w:rsidRPr="00B121F4">
        <w:t>. Publication FHWA-GA-17-1505. Georgia Department of Transportation, 2016. https://rosap.ntl.bts.gov/view/dot/32777/dot_32777_DS1.pdf. Accessed 21 July 2022</w:t>
      </w:r>
    </w:p>
    <w:p w14:paraId="184FACB0" w14:textId="77777777" w:rsidR="00B121F4" w:rsidRPr="00B121F4" w:rsidRDefault="00B121F4" w:rsidP="00B121F4">
      <w:pPr>
        <w:spacing w:after="240"/>
        <w:ind w:left="360"/>
        <w:contextualSpacing/>
        <w:rPr>
          <w:lang w:val="en"/>
        </w:rPr>
      </w:pPr>
    </w:p>
    <w:p w14:paraId="43A087EC" w14:textId="77777777" w:rsidR="00B121F4" w:rsidRPr="00B121F4" w:rsidRDefault="00B121F4" w:rsidP="00B121F4">
      <w:pPr>
        <w:numPr>
          <w:ilvl w:val="0"/>
          <w:numId w:val="13"/>
        </w:numPr>
        <w:spacing w:after="240"/>
        <w:contextualSpacing/>
        <w:rPr>
          <w:lang w:val="en"/>
        </w:rPr>
      </w:pPr>
      <w:commentRangeStart w:id="56"/>
      <w:r w:rsidRPr="00B121F4">
        <w:rPr>
          <w:lang w:val="en"/>
        </w:rPr>
        <w:lastRenderedPageBreak/>
        <w:t xml:space="preserve">Tsai, Y., Z. Wang, C. Pranav, P. Yu, and R.W. Knezevich. </w:t>
      </w:r>
      <w:r w:rsidRPr="00B121F4">
        <w:rPr>
          <w:i/>
          <w:iCs/>
          <w:lang w:val="en"/>
        </w:rPr>
        <w:t>Critical Assessment of HFST’s Long-Term Performance in Georgia Under Different Roadway Conditions</w:t>
      </w:r>
      <w:r w:rsidRPr="00B121F4">
        <w:rPr>
          <w:lang w:val="en"/>
        </w:rPr>
        <w:t>. Publication FHWA-GA-22-1719. Georgia Department of Transportation, 2022.</w:t>
      </w:r>
      <w:commentRangeEnd w:id="56"/>
      <w:r w:rsidRPr="00B121F4">
        <w:rPr>
          <w:sz w:val="16"/>
          <w:szCs w:val="16"/>
          <w:lang w:val="en"/>
        </w:rPr>
        <w:commentReference w:id="56"/>
      </w:r>
    </w:p>
    <w:p w14:paraId="0AA393FB" w14:textId="2C77BF1C" w:rsidR="00027950" w:rsidRPr="00B121F4" w:rsidRDefault="00027950" w:rsidP="00B121F4"/>
    <w:sectPr w:rsidR="00027950" w:rsidRPr="00B121F4">
      <w:headerReference w:type="default" r:id="rId29"/>
      <w:footerReference w:type="default" r:id="rId30"/>
      <w:headerReference w:type="first" r:id="rId31"/>
      <w:footerReference w:type="first" r:id="rId32"/>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date="2022-07-24T19:26:00Z" w:initials="KR">
    <w:p w14:paraId="40D6054E" w14:textId="77777777" w:rsidR="00B121F4" w:rsidRDefault="00B121F4" w:rsidP="00B121F4">
      <w:pPr>
        <w:pStyle w:val="CommentText"/>
      </w:pPr>
      <w:r>
        <w:rPr>
          <w:rStyle w:val="CommentReference"/>
        </w:rPr>
        <w:annotationRef/>
      </w:r>
      <w:r>
        <w:t xml:space="preserve">You will want to make an ORCiD. Google how to do this for TRB submission. </w:t>
      </w:r>
    </w:p>
  </w:comment>
  <w:comment w:id="2" w:author="Knezevich, Ronald" w:date="2022-07-24T20:35:00Z" w:initials="KR">
    <w:p w14:paraId="6D96552E" w14:textId="77777777" w:rsidR="00B121F4" w:rsidRDefault="00B121F4" w:rsidP="00B121F4">
      <w:pPr>
        <w:pStyle w:val="CommentText"/>
      </w:pPr>
      <w:r>
        <w:rPr>
          <w:rStyle w:val="CommentReference"/>
        </w:rPr>
        <w:annotationRef/>
      </w:r>
      <w:r>
        <w:t xml:space="preserve">Would you try to include some of what I have said here throughout the paper. </w:t>
      </w:r>
    </w:p>
  </w:comment>
  <w:comment w:id="3" w:author="Knezevich, Ronald" w:date="2022-07-24T20:35:00Z" w:initials="KR">
    <w:p w14:paraId="3B4EA95E" w14:textId="77777777" w:rsidR="00B121F4" w:rsidRDefault="00B121F4" w:rsidP="00B121F4">
      <w:pPr>
        <w:pStyle w:val="CommentText"/>
      </w:pPr>
      <w:r>
        <w:rPr>
          <w:rStyle w:val="CommentReference"/>
        </w:rPr>
        <w:annotationRef/>
      </w:r>
      <w:r>
        <w:t xml:space="preserve">In similar wording. </w:t>
      </w:r>
    </w:p>
  </w:comment>
  <w:comment w:id="5" w:author="Knezevich, Ronald" w:date="2022-07-24T19:29:00Z" w:initials="KR">
    <w:p w14:paraId="53C4451A" w14:textId="77777777" w:rsidR="00B121F4" w:rsidRDefault="00B121F4" w:rsidP="00B121F4">
      <w:pPr>
        <w:pStyle w:val="CommentText"/>
      </w:pPr>
      <w:r>
        <w:rPr>
          <w:rStyle w:val="CommentReference"/>
        </w:rPr>
        <w:annotationRef/>
      </w:r>
      <w:r>
        <w:t xml:space="preserve">You may want to use numbering and cross references for a reference.  (1) referenced to the list. </w:t>
      </w:r>
    </w:p>
  </w:comment>
  <w:comment w:id="6" w:author="Knezevich, Ronald" w:date="2022-07-24T19:37:00Z" w:initials="KR">
    <w:p w14:paraId="2B9BDB00" w14:textId="77777777" w:rsidR="00B121F4" w:rsidRDefault="00B121F4" w:rsidP="00B121F4">
      <w:pPr>
        <w:pStyle w:val="CommentText"/>
      </w:pPr>
      <w:r>
        <w:rPr>
          <w:rStyle w:val="CommentReference"/>
        </w:rPr>
        <w:annotationRef/>
      </w:r>
      <w:r>
        <w:t xml:space="preserve">Please use cross references so the figures update in number. </w:t>
      </w:r>
    </w:p>
    <w:p w14:paraId="152D5FB3" w14:textId="77777777" w:rsidR="00B121F4" w:rsidRDefault="00B121F4" w:rsidP="00B121F4">
      <w:pPr>
        <w:pStyle w:val="CommentText"/>
      </w:pPr>
    </w:p>
    <w:p w14:paraId="08BD218F" w14:textId="77777777" w:rsidR="00B121F4" w:rsidRDefault="00B121F4" w:rsidP="00B121F4">
      <w:pPr>
        <w:pStyle w:val="CommentText"/>
      </w:pPr>
      <w:r>
        <w:t xml:space="preserve">Also bold the text for figure number. </w:t>
      </w:r>
    </w:p>
  </w:comment>
  <w:comment w:id="7" w:author="Knezevich, Ronald" w:date="2022-07-24T19:38:00Z" w:initials="KR">
    <w:p w14:paraId="5ABD2205" w14:textId="77777777" w:rsidR="00B121F4" w:rsidRDefault="00B121F4" w:rsidP="00B121F4">
      <w:pPr>
        <w:pStyle w:val="CommentText"/>
      </w:pPr>
      <w:r>
        <w:rPr>
          <w:rStyle w:val="CommentReference"/>
        </w:rPr>
        <w:annotationRef/>
      </w:r>
      <w:r>
        <w:t>I will update figure</w:t>
      </w:r>
    </w:p>
  </w:comment>
  <w:comment w:id="8" w:author="Knezevich, Ronald" w:date="2022-07-24T19:38:00Z" w:initials="KR">
    <w:p w14:paraId="24CF0710" w14:textId="77777777" w:rsidR="00B121F4" w:rsidRDefault="00B121F4" w:rsidP="00B121F4">
      <w:pPr>
        <w:pStyle w:val="CommentText"/>
      </w:pPr>
      <w:r>
        <w:rPr>
          <w:rStyle w:val="CommentReference"/>
        </w:rPr>
        <w:annotationRef/>
      </w:r>
      <w:r>
        <w:t>Use insert caption for figures</w:t>
      </w:r>
    </w:p>
  </w:comment>
  <w:comment w:id="10" w:author="Knezevich, Ronald" w:date="2022-07-24T19:28:00Z" w:initials="KR">
    <w:p w14:paraId="354EC435" w14:textId="77777777" w:rsidR="00B121F4" w:rsidRDefault="00B121F4" w:rsidP="00B121F4">
      <w:pPr>
        <w:pStyle w:val="CommentText"/>
      </w:pPr>
      <w:r>
        <w:rPr>
          <w:rStyle w:val="CommentReference"/>
        </w:rPr>
        <w:annotationRef/>
      </w:r>
      <w:r>
        <w:t xml:space="preserve">Is this correct. If so I would say this is a great stat. </w:t>
      </w:r>
    </w:p>
  </w:comment>
  <w:comment w:id="11" w:author="Matthew" w:date="2022-07-25T17:24:00Z" w:initials="ML">
    <w:p w14:paraId="29CA0577" w14:textId="77777777" w:rsidR="00B121F4" w:rsidRDefault="00B121F4" w:rsidP="00B121F4">
      <w:pPr>
        <w:pStyle w:val="CommentText"/>
      </w:pPr>
      <w:r>
        <w:rPr>
          <w:rStyle w:val="CommentReference"/>
        </w:rPr>
        <w:annotationRef/>
      </w:r>
      <w:r>
        <w:t>The report says "at least one fifth," not sure how to interpret that</w:t>
      </w:r>
    </w:p>
  </w:comment>
  <w:comment w:id="14" w:author="Knezevich, Ronald" w:date="2022-07-24T19:41:00Z" w:initials="KR">
    <w:p w14:paraId="46406266" w14:textId="77777777" w:rsidR="00B121F4" w:rsidRDefault="00B121F4" w:rsidP="00B121F4">
      <w:pPr>
        <w:pStyle w:val="CommentText"/>
      </w:pPr>
      <w:r>
        <w:rPr>
          <w:rStyle w:val="CommentReference"/>
        </w:rPr>
        <w:annotationRef/>
      </w:r>
      <w:r>
        <w:t>I separated data and spatial analysis</w:t>
      </w:r>
    </w:p>
  </w:comment>
  <w:comment w:id="15" w:author="Liu, Matthew S" w:date="2022-07-26T18:14:00Z" w:initials="LS">
    <w:p w14:paraId="2F0BB76D" w14:textId="77777777" w:rsidR="00B121F4" w:rsidRDefault="00B121F4" w:rsidP="00B121F4">
      <w:pPr>
        <w:pStyle w:val="CommentText"/>
      </w:pPr>
      <w:r>
        <w:t>specify</w:t>
      </w:r>
      <w:r>
        <w:rPr>
          <w:rStyle w:val="CommentReference"/>
        </w:rPr>
        <w:annotationRef/>
      </w:r>
    </w:p>
  </w:comment>
  <w:comment w:id="16" w:author="Liu, Matthew (FHWA)" w:date="2022-07-27T09:14:00Z" w:initials="LM(">
    <w:p w14:paraId="6F88984D" w14:textId="77777777" w:rsidR="00B121F4" w:rsidRDefault="00B121F4" w:rsidP="00B121F4">
      <w:pPr>
        <w:pStyle w:val="CommentText"/>
      </w:pPr>
      <w:r>
        <w:rPr>
          <w:rStyle w:val="CommentReference"/>
        </w:rPr>
        <w:annotationRef/>
      </w:r>
      <w:r>
        <w:t>what was the GDOT site for this again</w:t>
      </w:r>
    </w:p>
  </w:comment>
  <w:comment w:id="18" w:author="Liu, Matthew S" w:date="2022-07-26T18:19:00Z" w:initials="LS">
    <w:p w14:paraId="6647BBA7" w14:textId="77777777" w:rsidR="00B121F4" w:rsidRDefault="00B121F4" w:rsidP="00B121F4">
      <w:pPr>
        <w:pStyle w:val="CommentText"/>
      </w:pPr>
      <w:r>
        <w:t>consistent spelling of naive</w:t>
      </w:r>
      <w:r>
        <w:rPr>
          <w:rStyle w:val="CommentReference"/>
        </w:rPr>
        <w:annotationRef/>
      </w:r>
    </w:p>
  </w:comment>
  <w:comment w:id="21" w:author="Matthew" w:date="2022-07-26T22:31:00Z" w:initials="ML">
    <w:p w14:paraId="68F6F545" w14:textId="77777777" w:rsidR="00B121F4" w:rsidRDefault="00B121F4" w:rsidP="00B121F4">
      <w:pPr>
        <w:pStyle w:val="CommentText"/>
      </w:pPr>
      <w:r>
        <w:rPr>
          <w:rStyle w:val="CommentReference"/>
        </w:rPr>
        <w:annotationRef/>
      </w:r>
      <w:r>
        <w:t>Complete reference</w:t>
      </w:r>
    </w:p>
  </w:comment>
  <w:comment w:id="27" w:author="Liu, Matthew S" w:date="2022-07-26T18:23:00Z" w:initials="LS">
    <w:p w14:paraId="652C3EB7" w14:textId="77777777" w:rsidR="00B121F4" w:rsidRDefault="00B121F4" w:rsidP="00B121F4">
      <w:pPr>
        <w:pStyle w:val="CommentText"/>
      </w:pPr>
      <w:r>
        <w:t>"Negotiating a curve"</w:t>
      </w:r>
      <w:r>
        <w:rPr>
          <w:rStyle w:val="CommentReference"/>
        </w:rPr>
        <w:annotationRef/>
      </w:r>
    </w:p>
  </w:comment>
  <w:comment w:id="30" w:author="Knezevich, Ronald" w:date="2022-07-24T20:10:00Z" w:initials="KR">
    <w:p w14:paraId="6D6EECD6" w14:textId="77777777" w:rsidR="00B121F4" w:rsidRDefault="00B121F4" w:rsidP="00B121F4">
      <w:pPr>
        <w:pStyle w:val="CommentText"/>
      </w:pPr>
      <w:r>
        <w:rPr>
          <w:rStyle w:val="CommentReference"/>
        </w:rPr>
        <w:annotationRef/>
      </w:r>
      <w:r>
        <w:t>Would someone fill this out and remove the other tables.  Use  a capital E for scientific notation where appropriate</w:t>
      </w:r>
    </w:p>
  </w:comment>
  <w:comment w:id="31" w:author="Matthew" w:date="2022-07-26T22:30:00Z" w:initials="ML">
    <w:p w14:paraId="5380BF55" w14:textId="77777777" w:rsidR="00B121F4" w:rsidRDefault="00B121F4" w:rsidP="00B121F4">
      <w:pPr>
        <w:pStyle w:val="CommentText"/>
      </w:pPr>
      <w:r>
        <w:rPr>
          <w:rStyle w:val="CommentReference"/>
        </w:rPr>
        <w:annotationRef/>
      </w:r>
      <w:r>
        <w:t>Improving formatting</w:t>
      </w:r>
    </w:p>
  </w:comment>
  <w:comment w:id="34" w:author="Matthew" w:date="2022-07-27T22:35:00Z" w:initials="ML">
    <w:p w14:paraId="0D3907CF" w14:textId="77777777" w:rsidR="00B121F4" w:rsidRDefault="00B121F4" w:rsidP="00B121F4">
      <w:pPr>
        <w:pStyle w:val="CommentText"/>
      </w:pPr>
      <w:r>
        <w:rPr>
          <w:rStyle w:val="CommentReference"/>
        </w:rPr>
        <w:annotationRef/>
      </w:r>
      <w:r>
        <w:t>Have to explain why it's here</w:t>
      </w:r>
    </w:p>
  </w:comment>
  <w:comment w:id="42" w:author="Knezevich, Ronald" w:date="2022-07-24T21:03:00Z" w:initials="KR">
    <w:p w14:paraId="5FED4133" w14:textId="77777777" w:rsidR="00B121F4" w:rsidRDefault="00B121F4" w:rsidP="00B121F4">
      <w:pPr>
        <w:pStyle w:val="CommentText"/>
      </w:pPr>
      <w:r>
        <w:rPr>
          <w:rStyle w:val="CommentReference"/>
        </w:rPr>
        <w:annotationRef/>
      </w:r>
      <w:r>
        <w:t>Can we use this terminology throughout the paper</w:t>
      </w:r>
    </w:p>
  </w:comment>
  <w:comment w:id="43" w:author="Liu, Matthew (FHWA)" w:date="2022-07-27T09:34:00Z" w:initials="LM(">
    <w:p w14:paraId="2BEB39CA" w14:textId="77777777" w:rsidR="00B121F4" w:rsidRDefault="00B121F4" w:rsidP="00B121F4">
      <w:pPr>
        <w:pStyle w:val="CommentText"/>
      </w:pPr>
      <w:r>
        <w:rPr>
          <w:rStyle w:val="CommentReference"/>
        </w:rPr>
        <w:annotationRef/>
      </w:r>
      <w:r>
        <w:t>Got rid of this table and added a new EB CMF, figure something out</w:t>
      </w:r>
    </w:p>
  </w:comment>
  <w:comment w:id="44" w:author="Liu, Matthew (FHWA)" w:date="2022-07-27T10:14:00Z" w:initials="LM(">
    <w:p w14:paraId="7A14C250" w14:textId="77777777" w:rsidR="00B121F4" w:rsidRDefault="00B121F4" w:rsidP="00B121F4">
      <w:pPr>
        <w:pStyle w:val="CommentText"/>
      </w:pPr>
      <w:r>
        <w:rPr>
          <w:rStyle w:val="CommentReference"/>
        </w:rPr>
        <w:annotationRef/>
      </w:r>
      <w:r>
        <w:t>Also need to talk about why we didn’t remove outliers from CMF model</w:t>
      </w:r>
    </w:p>
  </w:comment>
  <w:comment w:id="46" w:author="Liu, Matthew (FHWA)" w:date="2022-07-27T10:01:00Z" w:initials="LM(">
    <w:p w14:paraId="096F5F4B" w14:textId="77777777" w:rsidR="00B121F4" w:rsidRDefault="00B121F4" w:rsidP="00B121F4">
      <w:pPr>
        <w:pStyle w:val="CommentText"/>
      </w:pPr>
      <w:r>
        <w:rPr>
          <w:rStyle w:val="CommentReference"/>
        </w:rPr>
        <w:annotationRef/>
      </w:r>
      <w:r>
        <w:t>Coworker: “After reading the title of this section, I was expecting a comparison of the actual “material” composition and how it affected performance. Consider removing this section (and include the findings in other sections of the paper) or expend on the material composition. What makes each treatment “better” than the others.”</w:t>
      </w:r>
    </w:p>
  </w:comment>
  <w:comment w:id="47" w:author="Liu, Matthew (FHWA)" w:date="2022-07-21T14:30:00Z" w:initials="LM(">
    <w:p w14:paraId="10A766D6" w14:textId="77777777" w:rsidR="00B121F4" w:rsidRDefault="00B121F4" w:rsidP="00B121F4">
      <w:pPr>
        <w:pStyle w:val="CommentText"/>
      </w:pPr>
      <w:r>
        <w:rPr>
          <w:rStyle w:val="CommentReference"/>
        </w:rPr>
        <w:annotationRef/>
      </w:r>
      <w:r>
        <w:t>What’s the name of the range of the standard values?</w:t>
      </w:r>
    </w:p>
  </w:comment>
  <w:comment w:id="48" w:author="Li, Jiashu" w:date="2022-07-23T15:01:00Z" w:initials="LJ">
    <w:p w14:paraId="0120E821" w14:textId="77777777" w:rsidR="00B121F4" w:rsidRDefault="00B121F4" w:rsidP="00B121F4">
      <w:pPr>
        <w:pStyle w:val="CommentText"/>
      </w:pPr>
      <w:r>
        <w:t>Confidence interval?</w:t>
      </w:r>
      <w:r>
        <w:rPr>
          <w:rStyle w:val="CommentReference"/>
        </w:rPr>
        <w:annotationRef/>
      </w:r>
    </w:p>
    <w:p w14:paraId="6675D8EF" w14:textId="77777777" w:rsidR="00B121F4" w:rsidRDefault="00B121F4" w:rsidP="00B121F4">
      <w:pPr>
        <w:pStyle w:val="CommentText"/>
      </w:pPr>
    </w:p>
  </w:comment>
  <w:comment w:id="49" w:author="Knezevich, Ronald" w:date="2022-07-24T21:05:00Z" w:initials="KR">
    <w:p w14:paraId="52102357" w14:textId="77777777" w:rsidR="00B121F4" w:rsidRDefault="00B121F4" w:rsidP="00B121F4">
      <w:pPr>
        <w:pStyle w:val="CommentText"/>
      </w:pPr>
      <w:r>
        <w:rPr>
          <w:rStyle w:val="CommentReference"/>
        </w:rPr>
        <w:annotationRef/>
      </w:r>
      <w:r>
        <w:t xml:space="preserve">Ya confidence interval or standard error works. </w:t>
      </w:r>
    </w:p>
  </w:comment>
  <w:comment w:id="52" w:author="Liu, Matthew S" w:date="2022-07-26T19:01:00Z" w:initials="LS">
    <w:p w14:paraId="50288FBB" w14:textId="77777777" w:rsidR="00B121F4" w:rsidRDefault="00B121F4" w:rsidP="00B121F4">
      <w:pPr>
        <w:pStyle w:val="CommentText"/>
      </w:pPr>
      <w:r>
        <w:t>driver behavior</w:t>
      </w:r>
      <w:r>
        <w:rPr>
          <w:rStyle w:val="CommentReference"/>
        </w:rPr>
        <w:annotationRef/>
      </w:r>
    </w:p>
  </w:comment>
  <w:comment w:id="56" w:author="Liu, Matthew (FHWA)" w:date="2022-07-21T10:04:00Z" w:initials="LM(">
    <w:p w14:paraId="3F1ECB94" w14:textId="77777777" w:rsidR="00B121F4" w:rsidRDefault="00B121F4" w:rsidP="00B121F4">
      <w:pPr>
        <w:pStyle w:val="CommentText"/>
      </w:pPr>
      <w:r>
        <w:rPr>
          <w:rStyle w:val="CommentReference"/>
        </w:rPr>
        <w:annotationRef/>
      </w:r>
      <w:r>
        <w:t>missing report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D6054E" w15:done="1"/>
  <w15:commentEx w15:paraId="6D96552E" w15:done="0"/>
  <w15:commentEx w15:paraId="3B4EA95E" w15:paraIdParent="6D96552E" w15:done="0"/>
  <w15:commentEx w15:paraId="53C4451A" w15:done="0"/>
  <w15:commentEx w15:paraId="08BD218F" w15:done="1"/>
  <w15:commentEx w15:paraId="5ABD2205" w15:done="0"/>
  <w15:commentEx w15:paraId="24CF0710" w15:done="0"/>
  <w15:commentEx w15:paraId="354EC435" w15:done="1"/>
  <w15:commentEx w15:paraId="29CA0577" w15:paraIdParent="354EC435" w15:done="1"/>
  <w15:commentEx w15:paraId="46406266" w15:done="1"/>
  <w15:commentEx w15:paraId="2F0BB76D" w15:done="1"/>
  <w15:commentEx w15:paraId="6F88984D" w15:paraIdParent="2F0BB76D" w15:done="1"/>
  <w15:commentEx w15:paraId="6647BBA7" w15:done="1"/>
  <w15:commentEx w15:paraId="68F6F545" w15:done="1"/>
  <w15:commentEx w15:paraId="652C3EB7" w15:done="1"/>
  <w15:commentEx w15:paraId="6D6EECD6" w15:done="1"/>
  <w15:commentEx w15:paraId="5380BF55" w15:done="1"/>
  <w15:commentEx w15:paraId="0D3907CF" w15:done="1"/>
  <w15:commentEx w15:paraId="5FED4133" w15:done="1"/>
  <w15:commentEx w15:paraId="2BEB39CA" w15:done="1"/>
  <w15:commentEx w15:paraId="7A14C250" w15:paraIdParent="2BEB39CA" w15:done="1"/>
  <w15:commentEx w15:paraId="096F5F4B" w15:done="0"/>
  <w15:commentEx w15:paraId="10A766D6" w15:done="1"/>
  <w15:commentEx w15:paraId="6675D8EF" w15:paraIdParent="10A766D6" w15:done="1"/>
  <w15:commentEx w15:paraId="52102357" w15:paraIdParent="10A766D6" w15:done="1"/>
  <w15:commentEx w15:paraId="50288FBB" w15:done="1"/>
  <w15:commentEx w15:paraId="3F1ECB9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81B55" w16cex:dateUtc="2022-07-24T23:26:00Z"/>
  <w16cex:commentExtensible w16cex:durableId="26882B97" w16cex:dateUtc="2022-07-25T00:35:00Z"/>
  <w16cex:commentExtensible w16cex:durableId="26882B9F" w16cex:dateUtc="2022-07-25T00:35:00Z"/>
  <w16cex:commentExtensible w16cex:durableId="26881C12" w16cex:dateUtc="2022-07-24T23:29:00Z"/>
  <w16cex:commentExtensible w16cex:durableId="26881E0C" w16cex:dateUtc="2022-07-24T23:37:00Z"/>
  <w16cex:commentExtensible w16cex:durableId="26881E53" w16cex:dateUtc="2022-07-24T23:38:00Z"/>
  <w16cex:commentExtensible w16cex:durableId="26881E35" w16cex:dateUtc="2022-07-24T23:38:00Z"/>
  <w16cex:commentExtensible w16cex:durableId="26881BCC" w16cex:dateUtc="2022-07-24T23:28:00Z"/>
  <w16cex:commentExtensible w16cex:durableId="26895048" w16cex:dateUtc="2022-07-25T21:24:00Z"/>
  <w16cex:commentExtensible w16cex:durableId="26881ED8" w16cex:dateUtc="2022-07-24T23:41:00Z"/>
  <w16cex:commentExtensible w16cex:durableId="3FE0CDFC" w16cex:dateUtc="2022-07-26T22:14:00Z"/>
  <w16cex:commentExtensible w16cex:durableId="268B8088" w16cex:dateUtc="2022-07-27T13:14:00Z"/>
  <w16cex:commentExtensible w16cex:durableId="25F1CFBD" w16cex:dateUtc="2022-07-26T22:19:00Z"/>
  <w16cex:commentExtensible w16cex:durableId="268AE9BE" w16cex:dateUtc="2022-07-27T02:31:00Z"/>
  <w16cex:commentExtensible w16cex:durableId="73481AD0" w16cex:dateUtc="2022-07-26T22:23:00Z"/>
  <w16cex:commentExtensible w16cex:durableId="268825A1" w16cex:dateUtc="2022-07-25T00:10:00Z"/>
  <w16cex:commentExtensible w16cex:durableId="268AE981" w16cex:dateUtc="2022-07-27T02:30:00Z"/>
  <w16cex:commentExtensible w16cex:durableId="268C3C39" w16cex:dateUtc="2022-07-28T02:35:00Z"/>
  <w16cex:commentExtensible w16cex:durableId="26883235" w16cex:dateUtc="2022-07-25T01:03:00Z"/>
  <w16cex:commentExtensible w16cex:durableId="268B850F" w16cex:dateUtc="2022-07-27T13:34:00Z"/>
  <w16cex:commentExtensible w16cex:durableId="268B8E77" w16cex:dateUtc="2022-07-27T14:14:00Z"/>
  <w16cex:commentExtensible w16cex:durableId="268B8B76" w16cex:dateUtc="2022-07-27T14:01:00Z"/>
  <w16cex:commentExtensible w16cex:durableId="2683E19D" w16cex:dateUtc="2022-07-21T18:30:00Z"/>
  <w16cex:commentExtensible w16cex:durableId="031FD1AD" w16cex:dateUtc="2022-07-23T19:01:00Z"/>
  <w16cex:commentExtensible w16cex:durableId="2688328E" w16cex:dateUtc="2022-07-25T01:05:00Z"/>
  <w16cex:commentExtensible w16cex:durableId="16E8398F" w16cex:dateUtc="2022-07-26T23:01:00Z"/>
  <w16cex:commentExtensible w16cex:durableId="2683A332" w16cex:dateUtc="2022-07-2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D6054E" w16cid:durableId="26881B55"/>
  <w16cid:commentId w16cid:paraId="6D96552E" w16cid:durableId="26882B97"/>
  <w16cid:commentId w16cid:paraId="3B4EA95E" w16cid:durableId="26882B9F"/>
  <w16cid:commentId w16cid:paraId="53C4451A" w16cid:durableId="26881C12"/>
  <w16cid:commentId w16cid:paraId="08BD218F" w16cid:durableId="26881E0C"/>
  <w16cid:commentId w16cid:paraId="5ABD2205" w16cid:durableId="26881E53"/>
  <w16cid:commentId w16cid:paraId="24CF0710" w16cid:durableId="26881E35"/>
  <w16cid:commentId w16cid:paraId="354EC435" w16cid:durableId="26881BCC"/>
  <w16cid:commentId w16cid:paraId="29CA0577" w16cid:durableId="26895048"/>
  <w16cid:commentId w16cid:paraId="46406266" w16cid:durableId="26881ED8"/>
  <w16cid:commentId w16cid:paraId="2F0BB76D" w16cid:durableId="3FE0CDFC"/>
  <w16cid:commentId w16cid:paraId="6F88984D" w16cid:durableId="268B8088"/>
  <w16cid:commentId w16cid:paraId="6647BBA7" w16cid:durableId="25F1CFBD"/>
  <w16cid:commentId w16cid:paraId="68F6F545" w16cid:durableId="268AE9BE"/>
  <w16cid:commentId w16cid:paraId="652C3EB7" w16cid:durableId="73481AD0"/>
  <w16cid:commentId w16cid:paraId="6D6EECD6" w16cid:durableId="268825A1"/>
  <w16cid:commentId w16cid:paraId="5380BF55" w16cid:durableId="268AE981"/>
  <w16cid:commentId w16cid:paraId="0D3907CF" w16cid:durableId="268C3C39"/>
  <w16cid:commentId w16cid:paraId="5FED4133" w16cid:durableId="26883235"/>
  <w16cid:commentId w16cid:paraId="2BEB39CA" w16cid:durableId="268B850F"/>
  <w16cid:commentId w16cid:paraId="7A14C250" w16cid:durableId="268B8E77"/>
  <w16cid:commentId w16cid:paraId="096F5F4B" w16cid:durableId="268B8B76"/>
  <w16cid:commentId w16cid:paraId="10A766D6" w16cid:durableId="2683E19D"/>
  <w16cid:commentId w16cid:paraId="6675D8EF" w16cid:durableId="031FD1AD"/>
  <w16cid:commentId w16cid:paraId="52102357" w16cid:durableId="2688328E"/>
  <w16cid:commentId w16cid:paraId="50288FBB" w16cid:durableId="16E8398F"/>
  <w16cid:commentId w16cid:paraId="3F1ECB94" w16cid:durableId="2683A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0BF93" w14:textId="77777777" w:rsidR="000B5807" w:rsidRDefault="000B5807" w:rsidP="00964E61">
      <w:pPr>
        <w:spacing w:after="0" w:line="240" w:lineRule="auto"/>
      </w:pPr>
      <w:r>
        <w:separator/>
      </w:r>
    </w:p>
  </w:endnote>
  <w:endnote w:type="continuationSeparator" w:id="0">
    <w:p w14:paraId="1DF31295" w14:textId="77777777" w:rsidR="000B5807" w:rsidRDefault="000B5807" w:rsidP="00964E61">
      <w:pPr>
        <w:spacing w:after="0" w:line="240" w:lineRule="auto"/>
      </w:pPr>
      <w:r>
        <w:continuationSeparator/>
      </w:r>
    </w:p>
  </w:endnote>
  <w:endnote w:type="continuationNotice" w:id="1">
    <w:p w14:paraId="12499F1E" w14:textId="77777777" w:rsidR="000B5807" w:rsidRDefault="000B58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3694" w14:textId="77777777" w:rsidR="000B5807" w:rsidRDefault="000B5807" w:rsidP="00964E61">
      <w:pPr>
        <w:spacing w:after="0" w:line="240" w:lineRule="auto"/>
      </w:pPr>
      <w:r>
        <w:separator/>
      </w:r>
    </w:p>
  </w:footnote>
  <w:footnote w:type="continuationSeparator" w:id="0">
    <w:p w14:paraId="4BCA2986" w14:textId="77777777" w:rsidR="000B5807" w:rsidRDefault="000B5807" w:rsidP="00964E61">
      <w:pPr>
        <w:spacing w:after="0" w:line="240" w:lineRule="auto"/>
      </w:pPr>
      <w:r>
        <w:continuationSeparator/>
      </w:r>
    </w:p>
  </w:footnote>
  <w:footnote w:type="continuationNotice" w:id="1">
    <w:p w14:paraId="34C32BF6" w14:textId="77777777" w:rsidR="000B5807" w:rsidRDefault="000B58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08C37968" w:rsidR="006E4003" w:rsidRPr="00EA40B0" w:rsidRDefault="003E4062">
    <w:pPr>
      <w:pStyle w:val="Header"/>
      <w:ind w:firstLine="0"/>
      <w:rPr>
        <w:i/>
        <w:iCs/>
      </w:rPr>
    </w:pPr>
    <w:r w:rsidRPr="00EA40B0">
      <w:rPr>
        <w:i/>
        <w:iCs/>
      </w:rPr>
      <w:t>Liu, Li, Knezevich</w:t>
    </w:r>
    <w:r w:rsidR="00F42AC2">
      <w:rPr>
        <w:i/>
        <w:iCs/>
      </w:rPr>
      <w:t>, and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12"/>
  </w:num>
  <w:num w:numId="6">
    <w:abstractNumId w:val="6"/>
  </w:num>
  <w:num w:numId="7">
    <w:abstractNumId w:val="7"/>
  </w:num>
  <w:num w:numId="8">
    <w:abstractNumId w:val="11"/>
  </w:num>
  <w:num w:numId="9">
    <w:abstractNumId w:val="5"/>
  </w:num>
  <w:num w:numId="10">
    <w:abstractNumId w:val="9"/>
  </w:num>
  <w:num w:numId="11">
    <w:abstractNumId w:val="10"/>
  </w:num>
  <w:num w:numId="12">
    <w:abstractNumId w:val="3"/>
  </w:num>
  <w:num w:numId="13">
    <w:abstractNumId w:val="4"/>
  </w:num>
  <w:num w:numId="14">
    <w:abstractNumId w:val="6"/>
    <w:lvlOverride w:ilvl="0">
      <w:startOverride w:val="1"/>
    </w:lvlOverride>
  </w:num>
  <w:num w:numId="15">
    <w:abstractNumId w:val="6"/>
    <w:lvlOverride w:ilvl="0">
      <w:startOverride w:val="1"/>
    </w:lvlOverride>
  </w:num>
  <w:num w:numId="16">
    <w:abstractNumId w:val="8"/>
  </w:num>
  <w:num w:numId="17">
    <w:abstractNumId w:val="6"/>
    <w:lvlOverride w:ilvl="0">
      <w:startOverride w:val="1"/>
    </w:lvlOverride>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w15:presenceInfo w15:providerId="None" w15:userId="Matthew"/>
  </w15:person>
  <w15:person w15:author="Liu, Matthew S">
    <w15:presenceInfo w15:providerId="AD" w15:userId="S::mliu403@gatech.edu::783e7a9f-2445-4bf2-b72d-e61ca98df951"/>
  </w15:person>
  <w15:person w15:author="Liu, Matthew (FHWA)">
    <w15:presenceInfo w15:providerId="AD" w15:userId="S::matthew.liu@ad.dot.gov::629527d2-cd4f-4aa0-9fd6-5df0ac134217"/>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2029"/>
    <w:rsid w:val="00003EFA"/>
    <w:rsid w:val="00004897"/>
    <w:rsid w:val="00004CA3"/>
    <w:rsid w:val="00005B9F"/>
    <w:rsid w:val="00006682"/>
    <w:rsid w:val="00006B5D"/>
    <w:rsid w:val="00010A5E"/>
    <w:rsid w:val="00014F58"/>
    <w:rsid w:val="00017449"/>
    <w:rsid w:val="000213D5"/>
    <w:rsid w:val="00022EF0"/>
    <w:rsid w:val="00023729"/>
    <w:rsid w:val="00026207"/>
    <w:rsid w:val="000263DF"/>
    <w:rsid w:val="00027950"/>
    <w:rsid w:val="00031056"/>
    <w:rsid w:val="00033E7C"/>
    <w:rsid w:val="000435DA"/>
    <w:rsid w:val="00043CFC"/>
    <w:rsid w:val="00050668"/>
    <w:rsid w:val="00050773"/>
    <w:rsid w:val="00050E13"/>
    <w:rsid w:val="000566EB"/>
    <w:rsid w:val="000607F4"/>
    <w:rsid w:val="00063CD0"/>
    <w:rsid w:val="00064DBB"/>
    <w:rsid w:val="0006719D"/>
    <w:rsid w:val="00070726"/>
    <w:rsid w:val="00071370"/>
    <w:rsid w:val="000715D5"/>
    <w:rsid w:val="00073D41"/>
    <w:rsid w:val="00080C87"/>
    <w:rsid w:val="000824D3"/>
    <w:rsid w:val="000827E9"/>
    <w:rsid w:val="00082E7E"/>
    <w:rsid w:val="000912AC"/>
    <w:rsid w:val="00093F5B"/>
    <w:rsid w:val="000969EF"/>
    <w:rsid w:val="000974FB"/>
    <w:rsid w:val="000A00D8"/>
    <w:rsid w:val="000A71E4"/>
    <w:rsid w:val="000A77F8"/>
    <w:rsid w:val="000B21D9"/>
    <w:rsid w:val="000B2CBE"/>
    <w:rsid w:val="000B3032"/>
    <w:rsid w:val="000B5807"/>
    <w:rsid w:val="000C7A7B"/>
    <w:rsid w:val="000D015D"/>
    <w:rsid w:val="000D3401"/>
    <w:rsid w:val="000E185A"/>
    <w:rsid w:val="000E1A59"/>
    <w:rsid w:val="000E23D0"/>
    <w:rsid w:val="000E4AA5"/>
    <w:rsid w:val="000E7C66"/>
    <w:rsid w:val="000E7D15"/>
    <w:rsid w:val="000F3F76"/>
    <w:rsid w:val="000F4C8D"/>
    <w:rsid w:val="000F596A"/>
    <w:rsid w:val="000F5EF6"/>
    <w:rsid w:val="000F6FA2"/>
    <w:rsid w:val="00102BA3"/>
    <w:rsid w:val="00103DAE"/>
    <w:rsid w:val="00104C2D"/>
    <w:rsid w:val="00104D59"/>
    <w:rsid w:val="00105A8E"/>
    <w:rsid w:val="00106B89"/>
    <w:rsid w:val="0011050F"/>
    <w:rsid w:val="001110BB"/>
    <w:rsid w:val="0011131E"/>
    <w:rsid w:val="00115269"/>
    <w:rsid w:val="00116F77"/>
    <w:rsid w:val="0011E2AD"/>
    <w:rsid w:val="00121465"/>
    <w:rsid w:val="001226B6"/>
    <w:rsid w:val="00122CAA"/>
    <w:rsid w:val="001254CA"/>
    <w:rsid w:val="00125678"/>
    <w:rsid w:val="001304C6"/>
    <w:rsid w:val="0013636A"/>
    <w:rsid w:val="00136EF7"/>
    <w:rsid w:val="001431D7"/>
    <w:rsid w:val="00144188"/>
    <w:rsid w:val="001455F9"/>
    <w:rsid w:val="00147E88"/>
    <w:rsid w:val="001515B5"/>
    <w:rsid w:val="0015271A"/>
    <w:rsid w:val="00152BBD"/>
    <w:rsid w:val="00160B0F"/>
    <w:rsid w:val="00165A91"/>
    <w:rsid w:val="0017766E"/>
    <w:rsid w:val="001801AD"/>
    <w:rsid w:val="00180C96"/>
    <w:rsid w:val="00186939"/>
    <w:rsid w:val="0019158B"/>
    <w:rsid w:val="0019589A"/>
    <w:rsid w:val="001A3C87"/>
    <w:rsid w:val="001B46EE"/>
    <w:rsid w:val="001C28AE"/>
    <w:rsid w:val="001C42FD"/>
    <w:rsid w:val="001C752F"/>
    <w:rsid w:val="001C7CB2"/>
    <w:rsid w:val="001D3FEC"/>
    <w:rsid w:val="001D4246"/>
    <w:rsid w:val="001E1CBC"/>
    <w:rsid w:val="001E5888"/>
    <w:rsid w:val="001E5E6B"/>
    <w:rsid w:val="001E6C74"/>
    <w:rsid w:val="001F093E"/>
    <w:rsid w:val="001F28DC"/>
    <w:rsid w:val="001F2A32"/>
    <w:rsid w:val="001F3DDD"/>
    <w:rsid w:val="001F4086"/>
    <w:rsid w:val="00202C31"/>
    <w:rsid w:val="002061C1"/>
    <w:rsid w:val="00206CFC"/>
    <w:rsid w:val="00206D53"/>
    <w:rsid w:val="0020740F"/>
    <w:rsid w:val="0021409A"/>
    <w:rsid w:val="002236BF"/>
    <w:rsid w:val="0022587A"/>
    <w:rsid w:val="00230274"/>
    <w:rsid w:val="00231D87"/>
    <w:rsid w:val="00245726"/>
    <w:rsid w:val="00246545"/>
    <w:rsid w:val="00250D3A"/>
    <w:rsid w:val="00253BD2"/>
    <w:rsid w:val="00255267"/>
    <w:rsid w:val="00255B4C"/>
    <w:rsid w:val="00260D71"/>
    <w:rsid w:val="00260F40"/>
    <w:rsid w:val="0026286A"/>
    <w:rsid w:val="0026318C"/>
    <w:rsid w:val="002718C0"/>
    <w:rsid w:val="00273584"/>
    <w:rsid w:val="0027392A"/>
    <w:rsid w:val="00274B5F"/>
    <w:rsid w:val="00277DC1"/>
    <w:rsid w:val="00280E55"/>
    <w:rsid w:val="00281C89"/>
    <w:rsid w:val="00282C0A"/>
    <w:rsid w:val="002835B1"/>
    <w:rsid w:val="00283EF4"/>
    <w:rsid w:val="00283F11"/>
    <w:rsid w:val="002875FF"/>
    <w:rsid w:val="00296884"/>
    <w:rsid w:val="002975C6"/>
    <w:rsid w:val="002A118A"/>
    <w:rsid w:val="002A470F"/>
    <w:rsid w:val="002A5DA3"/>
    <w:rsid w:val="002A645E"/>
    <w:rsid w:val="002B2E52"/>
    <w:rsid w:val="002B41B6"/>
    <w:rsid w:val="002B46A7"/>
    <w:rsid w:val="002C0A2C"/>
    <w:rsid w:val="002C6A47"/>
    <w:rsid w:val="002D7B50"/>
    <w:rsid w:val="002E20A3"/>
    <w:rsid w:val="002E24BD"/>
    <w:rsid w:val="002E5D21"/>
    <w:rsid w:val="002F1E0E"/>
    <w:rsid w:val="002F1EDA"/>
    <w:rsid w:val="002F3F16"/>
    <w:rsid w:val="00300470"/>
    <w:rsid w:val="003037E0"/>
    <w:rsid w:val="00303BFD"/>
    <w:rsid w:val="0030721C"/>
    <w:rsid w:val="00317B77"/>
    <w:rsid w:val="00321B5A"/>
    <w:rsid w:val="00324903"/>
    <w:rsid w:val="00324E2A"/>
    <w:rsid w:val="003308D5"/>
    <w:rsid w:val="003322D9"/>
    <w:rsid w:val="0033238F"/>
    <w:rsid w:val="0033593F"/>
    <w:rsid w:val="00336331"/>
    <w:rsid w:val="00337718"/>
    <w:rsid w:val="003412C6"/>
    <w:rsid w:val="0034132F"/>
    <w:rsid w:val="00341B80"/>
    <w:rsid w:val="003421F2"/>
    <w:rsid w:val="00342214"/>
    <w:rsid w:val="0034324F"/>
    <w:rsid w:val="00343E21"/>
    <w:rsid w:val="00345E25"/>
    <w:rsid w:val="00347958"/>
    <w:rsid w:val="003518A8"/>
    <w:rsid w:val="003574EA"/>
    <w:rsid w:val="0036367B"/>
    <w:rsid w:val="00363BFB"/>
    <w:rsid w:val="00370166"/>
    <w:rsid w:val="00386998"/>
    <w:rsid w:val="00391A22"/>
    <w:rsid w:val="0039357D"/>
    <w:rsid w:val="003A3B6F"/>
    <w:rsid w:val="003A41AE"/>
    <w:rsid w:val="003A4B1D"/>
    <w:rsid w:val="003B060F"/>
    <w:rsid w:val="003B2FA8"/>
    <w:rsid w:val="003B6244"/>
    <w:rsid w:val="003C1739"/>
    <w:rsid w:val="003C1A4E"/>
    <w:rsid w:val="003D447B"/>
    <w:rsid w:val="003D472C"/>
    <w:rsid w:val="003D694F"/>
    <w:rsid w:val="003E17A3"/>
    <w:rsid w:val="003E4062"/>
    <w:rsid w:val="003E45F0"/>
    <w:rsid w:val="003E4CC3"/>
    <w:rsid w:val="003E7294"/>
    <w:rsid w:val="00400CE2"/>
    <w:rsid w:val="00406142"/>
    <w:rsid w:val="00406C51"/>
    <w:rsid w:val="0040759C"/>
    <w:rsid w:val="004141B6"/>
    <w:rsid w:val="00417A74"/>
    <w:rsid w:val="00417DC6"/>
    <w:rsid w:val="00426E30"/>
    <w:rsid w:val="00433B9C"/>
    <w:rsid w:val="00434D22"/>
    <w:rsid w:val="004368ED"/>
    <w:rsid w:val="0044518D"/>
    <w:rsid w:val="004463D7"/>
    <w:rsid w:val="004554CD"/>
    <w:rsid w:val="00461F09"/>
    <w:rsid w:val="00471A56"/>
    <w:rsid w:val="0047694B"/>
    <w:rsid w:val="004828AD"/>
    <w:rsid w:val="0048321F"/>
    <w:rsid w:val="00484EE0"/>
    <w:rsid w:val="00491874"/>
    <w:rsid w:val="00491F2F"/>
    <w:rsid w:val="004A506F"/>
    <w:rsid w:val="004A7ED1"/>
    <w:rsid w:val="004B3E44"/>
    <w:rsid w:val="004B67F1"/>
    <w:rsid w:val="004B6AE7"/>
    <w:rsid w:val="004C0B5B"/>
    <w:rsid w:val="004C2D3D"/>
    <w:rsid w:val="004C6E79"/>
    <w:rsid w:val="004C71ED"/>
    <w:rsid w:val="004D1795"/>
    <w:rsid w:val="004D1CCF"/>
    <w:rsid w:val="004D5495"/>
    <w:rsid w:val="004D661D"/>
    <w:rsid w:val="004D7952"/>
    <w:rsid w:val="004E3FF0"/>
    <w:rsid w:val="004E42B6"/>
    <w:rsid w:val="004E4CB3"/>
    <w:rsid w:val="004E6AFF"/>
    <w:rsid w:val="004F4402"/>
    <w:rsid w:val="00503C61"/>
    <w:rsid w:val="00503CF0"/>
    <w:rsid w:val="00504FC0"/>
    <w:rsid w:val="00506F71"/>
    <w:rsid w:val="00520081"/>
    <w:rsid w:val="00524448"/>
    <w:rsid w:val="00531144"/>
    <w:rsid w:val="00537C17"/>
    <w:rsid w:val="00541E57"/>
    <w:rsid w:val="005452F5"/>
    <w:rsid w:val="0054545A"/>
    <w:rsid w:val="00550F54"/>
    <w:rsid w:val="005536E4"/>
    <w:rsid w:val="00554027"/>
    <w:rsid w:val="00560CCC"/>
    <w:rsid w:val="00561F29"/>
    <w:rsid w:val="0056444C"/>
    <w:rsid w:val="00564568"/>
    <w:rsid w:val="005652AA"/>
    <w:rsid w:val="0057404F"/>
    <w:rsid w:val="005813F5"/>
    <w:rsid w:val="00583AC2"/>
    <w:rsid w:val="0058508C"/>
    <w:rsid w:val="005866F1"/>
    <w:rsid w:val="00587C1C"/>
    <w:rsid w:val="00587C7B"/>
    <w:rsid w:val="00590205"/>
    <w:rsid w:val="0059210B"/>
    <w:rsid w:val="0059213A"/>
    <w:rsid w:val="005970BD"/>
    <w:rsid w:val="00597E5B"/>
    <w:rsid w:val="005A6105"/>
    <w:rsid w:val="005A7A8A"/>
    <w:rsid w:val="005B3E47"/>
    <w:rsid w:val="005B5B3B"/>
    <w:rsid w:val="005C0C60"/>
    <w:rsid w:val="005C2C75"/>
    <w:rsid w:val="005C3834"/>
    <w:rsid w:val="005C6F53"/>
    <w:rsid w:val="005D2C6A"/>
    <w:rsid w:val="005E3DB8"/>
    <w:rsid w:val="005E4CFF"/>
    <w:rsid w:val="005E58F6"/>
    <w:rsid w:val="005E6642"/>
    <w:rsid w:val="005F1C7A"/>
    <w:rsid w:val="005F2D93"/>
    <w:rsid w:val="005F3C65"/>
    <w:rsid w:val="005F73FB"/>
    <w:rsid w:val="00605C42"/>
    <w:rsid w:val="00610B35"/>
    <w:rsid w:val="00611B44"/>
    <w:rsid w:val="006154E7"/>
    <w:rsid w:val="00615DAE"/>
    <w:rsid w:val="00616DD0"/>
    <w:rsid w:val="0062085A"/>
    <w:rsid w:val="00621F7E"/>
    <w:rsid w:val="00627513"/>
    <w:rsid w:val="0063204E"/>
    <w:rsid w:val="006370C3"/>
    <w:rsid w:val="00642CBA"/>
    <w:rsid w:val="006434C7"/>
    <w:rsid w:val="00646A0F"/>
    <w:rsid w:val="00650ADA"/>
    <w:rsid w:val="00651236"/>
    <w:rsid w:val="0065269C"/>
    <w:rsid w:val="00655B6E"/>
    <w:rsid w:val="00655E15"/>
    <w:rsid w:val="00657AFE"/>
    <w:rsid w:val="00661AE4"/>
    <w:rsid w:val="006621AB"/>
    <w:rsid w:val="00662D73"/>
    <w:rsid w:val="006634CA"/>
    <w:rsid w:val="006638D3"/>
    <w:rsid w:val="0066403C"/>
    <w:rsid w:val="0067003C"/>
    <w:rsid w:val="006739E1"/>
    <w:rsid w:val="00673E97"/>
    <w:rsid w:val="00676631"/>
    <w:rsid w:val="006816BD"/>
    <w:rsid w:val="00683649"/>
    <w:rsid w:val="00683C58"/>
    <w:rsid w:val="00684680"/>
    <w:rsid w:val="006854F2"/>
    <w:rsid w:val="00696DC9"/>
    <w:rsid w:val="006B1A60"/>
    <w:rsid w:val="006B2E40"/>
    <w:rsid w:val="006C5241"/>
    <w:rsid w:val="006C6786"/>
    <w:rsid w:val="006D69CD"/>
    <w:rsid w:val="006E3F46"/>
    <w:rsid w:val="006E4003"/>
    <w:rsid w:val="006E4778"/>
    <w:rsid w:val="006E60D1"/>
    <w:rsid w:val="006E7D89"/>
    <w:rsid w:val="006F1D9E"/>
    <w:rsid w:val="006F26F0"/>
    <w:rsid w:val="006F2B33"/>
    <w:rsid w:val="006F3454"/>
    <w:rsid w:val="006F56FA"/>
    <w:rsid w:val="006F6016"/>
    <w:rsid w:val="007054BD"/>
    <w:rsid w:val="007069CF"/>
    <w:rsid w:val="00710039"/>
    <w:rsid w:val="0071024A"/>
    <w:rsid w:val="00711A6E"/>
    <w:rsid w:val="0071562A"/>
    <w:rsid w:val="00722CCB"/>
    <w:rsid w:val="00724173"/>
    <w:rsid w:val="0072603D"/>
    <w:rsid w:val="007342A0"/>
    <w:rsid w:val="007401F8"/>
    <w:rsid w:val="00740A38"/>
    <w:rsid w:val="007439E4"/>
    <w:rsid w:val="00745D87"/>
    <w:rsid w:val="007470A3"/>
    <w:rsid w:val="007525C7"/>
    <w:rsid w:val="00760846"/>
    <w:rsid w:val="00762E06"/>
    <w:rsid w:val="00767EE3"/>
    <w:rsid w:val="00773FF7"/>
    <w:rsid w:val="00780BB3"/>
    <w:rsid w:val="00782ED1"/>
    <w:rsid w:val="00784FE0"/>
    <w:rsid w:val="00787685"/>
    <w:rsid w:val="00792D6F"/>
    <w:rsid w:val="00793354"/>
    <w:rsid w:val="00794C2B"/>
    <w:rsid w:val="00795BF8"/>
    <w:rsid w:val="007A1C43"/>
    <w:rsid w:val="007A1FB6"/>
    <w:rsid w:val="007A3F61"/>
    <w:rsid w:val="007B3A17"/>
    <w:rsid w:val="007B4B86"/>
    <w:rsid w:val="007C34B6"/>
    <w:rsid w:val="007D30C4"/>
    <w:rsid w:val="007D5A45"/>
    <w:rsid w:val="007D6D15"/>
    <w:rsid w:val="007D72A3"/>
    <w:rsid w:val="007E1851"/>
    <w:rsid w:val="007E1C7A"/>
    <w:rsid w:val="007E659E"/>
    <w:rsid w:val="007E7B84"/>
    <w:rsid w:val="007F2899"/>
    <w:rsid w:val="007F2919"/>
    <w:rsid w:val="007F3D86"/>
    <w:rsid w:val="007F46CD"/>
    <w:rsid w:val="007F670E"/>
    <w:rsid w:val="00803C33"/>
    <w:rsid w:val="00806506"/>
    <w:rsid w:val="0080772E"/>
    <w:rsid w:val="00807CC0"/>
    <w:rsid w:val="00830736"/>
    <w:rsid w:val="00831D24"/>
    <w:rsid w:val="00832122"/>
    <w:rsid w:val="00832303"/>
    <w:rsid w:val="00832AFB"/>
    <w:rsid w:val="00837559"/>
    <w:rsid w:val="00841298"/>
    <w:rsid w:val="00845266"/>
    <w:rsid w:val="00851F35"/>
    <w:rsid w:val="00855412"/>
    <w:rsid w:val="008607B6"/>
    <w:rsid w:val="00862BFD"/>
    <w:rsid w:val="00864E0B"/>
    <w:rsid w:val="00866037"/>
    <w:rsid w:val="0086652E"/>
    <w:rsid w:val="00870610"/>
    <w:rsid w:val="008805EC"/>
    <w:rsid w:val="0088170F"/>
    <w:rsid w:val="0088407F"/>
    <w:rsid w:val="00886F63"/>
    <w:rsid w:val="008874C2"/>
    <w:rsid w:val="0089066F"/>
    <w:rsid w:val="00892C1B"/>
    <w:rsid w:val="00896160"/>
    <w:rsid w:val="008967E6"/>
    <w:rsid w:val="008A06E3"/>
    <w:rsid w:val="008A0C60"/>
    <w:rsid w:val="008A7BD7"/>
    <w:rsid w:val="008A7FDB"/>
    <w:rsid w:val="008B20E0"/>
    <w:rsid w:val="008B4E2F"/>
    <w:rsid w:val="008B54BA"/>
    <w:rsid w:val="008B6FB2"/>
    <w:rsid w:val="008C440E"/>
    <w:rsid w:val="008E2772"/>
    <w:rsid w:val="008E4A6C"/>
    <w:rsid w:val="008F24B5"/>
    <w:rsid w:val="008F257A"/>
    <w:rsid w:val="008F2C9A"/>
    <w:rsid w:val="008F372D"/>
    <w:rsid w:val="008F580A"/>
    <w:rsid w:val="008F7CC4"/>
    <w:rsid w:val="00904707"/>
    <w:rsid w:val="00904A1E"/>
    <w:rsid w:val="00905A59"/>
    <w:rsid w:val="00913712"/>
    <w:rsid w:val="00913782"/>
    <w:rsid w:val="00915563"/>
    <w:rsid w:val="00916825"/>
    <w:rsid w:val="00921214"/>
    <w:rsid w:val="00922659"/>
    <w:rsid w:val="009236E7"/>
    <w:rsid w:val="00930159"/>
    <w:rsid w:val="00931977"/>
    <w:rsid w:val="009339B9"/>
    <w:rsid w:val="00934021"/>
    <w:rsid w:val="00934430"/>
    <w:rsid w:val="0093449C"/>
    <w:rsid w:val="00936A2C"/>
    <w:rsid w:val="00942DC5"/>
    <w:rsid w:val="00944EAA"/>
    <w:rsid w:val="0095186A"/>
    <w:rsid w:val="009535DA"/>
    <w:rsid w:val="00964E61"/>
    <w:rsid w:val="009661DB"/>
    <w:rsid w:val="0096691E"/>
    <w:rsid w:val="00966BD0"/>
    <w:rsid w:val="009674A1"/>
    <w:rsid w:val="00972DA7"/>
    <w:rsid w:val="009736E8"/>
    <w:rsid w:val="00973834"/>
    <w:rsid w:val="00973954"/>
    <w:rsid w:val="00976544"/>
    <w:rsid w:val="00993489"/>
    <w:rsid w:val="00993DA6"/>
    <w:rsid w:val="009A1CC4"/>
    <w:rsid w:val="009A2D8B"/>
    <w:rsid w:val="009A5A4E"/>
    <w:rsid w:val="009A5DBD"/>
    <w:rsid w:val="009B08E5"/>
    <w:rsid w:val="009B196B"/>
    <w:rsid w:val="009C1BF0"/>
    <w:rsid w:val="009C57CD"/>
    <w:rsid w:val="009C5ABF"/>
    <w:rsid w:val="009D7707"/>
    <w:rsid w:val="009E01E2"/>
    <w:rsid w:val="009E0A8D"/>
    <w:rsid w:val="009E1CCC"/>
    <w:rsid w:val="009E200E"/>
    <w:rsid w:val="009E521D"/>
    <w:rsid w:val="009E53F3"/>
    <w:rsid w:val="009E7C67"/>
    <w:rsid w:val="009F05BC"/>
    <w:rsid w:val="00A0060A"/>
    <w:rsid w:val="00A0231C"/>
    <w:rsid w:val="00A027EA"/>
    <w:rsid w:val="00A0369C"/>
    <w:rsid w:val="00A04867"/>
    <w:rsid w:val="00A10F8B"/>
    <w:rsid w:val="00A11B52"/>
    <w:rsid w:val="00A129A2"/>
    <w:rsid w:val="00A12FAB"/>
    <w:rsid w:val="00A15E38"/>
    <w:rsid w:val="00A2255E"/>
    <w:rsid w:val="00A25FA0"/>
    <w:rsid w:val="00A27292"/>
    <w:rsid w:val="00A3116A"/>
    <w:rsid w:val="00A3126A"/>
    <w:rsid w:val="00A31550"/>
    <w:rsid w:val="00A36F99"/>
    <w:rsid w:val="00A40D19"/>
    <w:rsid w:val="00A4630A"/>
    <w:rsid w:val="00A567A0"/>
    <w:rsid w:val="00A62615"/>
    <w:rsid w:val="00A62FC9"/>
    <w:rsid w:val="00A63255"/>
    <w:rsid w:val="00A63987"/>
    <w:rsid w:val="00A64142"/>
    <w:rsid w:val="00A65378"/>
    <w:rsid w:val="00A71EE8"/>
    <w:rsid w:val="00A7491F"/>
    <w:rsid w:val="00A7559B"/>
    <w:rsid w:val="00A777CD"/>
    <w:rsid w:val="00A9140E"/>
    <w:rsid w:val="00A91B4C"/>
    <w:rsid w:val="00A92CCE"/>
    <w:rsid w:val="00A9357A"/>
    <w:rsid w:val="00A97056"/>
    <w:rsid w:val="00AA01D1"/>
    <w:rsid w:val="00AB0CA6"/>
    <w:rsid w:val="00AB7CDB"/>
    <w:rsid w:val="00AC086D"/>
    <w:rsid w:val="00AC5644"/>
    <w:rsid w:val="00AC7891"/>
    <w:rsid w:val="00AD52F3"/>
    <w:rsid w:val="00AE1953"/>
    <w:rsid w:val="00AE2A79"/>
    <w:rsid w:val="00AE735A"/>
    <w:rsid w:val="00AF2888"/>
    <w:rsid w:val="00AF3EF9"/>
    <w:rsid w:val="00B0493E"/>
    <w:rsid w:val="00B10940"/>
    <w:rsid w:val="00B10E0B"/>
    <w:rsid w:val="00B121F4"/>
    <w:rsid w:val="00B12C9C"/>
    <w:rsid w:val="00B1550D"/>
    <w:rsid w:val="00B1721A"/>
    <w:rsid w:val="00B20734"/>
    <w:rsid w:val="00B20BBE"/>
    <w:rsid w:val="00B24CAB"/>
    <w:rsid w:val="00B26877"/>
    <w:rsid w:val="00B36045"/>
    <w:rsid w:val="00B40A21"/>
    <w:rsid w:val="00B41BC9"/>
    <w:rsid w:val="00B45BB8"/>
    <w:rsid w:val="00B462F6"/>
    <w:rsid w:val="00B52E8B"/>
    <w:rsid w:val="00B54BAE"/>
    <w:rsid w:val="00B6204E"/>
    <w:rsid w:val="00B7140E"/>
    <w:rsid w:val="00B77A10"/>
    <w:rsid w:val="00B83890"/>
    <w:rsid w:val="00B86B45"/>
    <w:rsid w:val="00B87F6A"/>
    <w:rsid w:val="00B91FBF"/>
    <w:rsid w:val="00B92A62"/>
    <w:rsid w:val="00B96A4D"/>
    <w:rsid w:val="00B975F7"/>
    <w:rsid w:val="00BA0753"/>
    <w:rsid w:val="00BA2921"/>
    <w:rsid w:val="00BA2A15"/>
    <w:rsid w:val="00BA3838"/>
    <w:rsid w:val="00BA67F0"/>
    <w:rsid w:val="00BA7A75"/>
    <w:rsid w:val="00BA7D92"/>
    <w:rsid w:val="00BB3FB5"/>
    <w:rsid w:val="00BB5EB8"/>
    <w:rsid w:val="00BC00C3"/>
    <w:rsid w:val="00BC0DFB"/>
    <w:rsid w:val="00BC2532"/>
    <w:rsid w:val="00BC2D1A"/>
    <w:rsid w:val="00BC2E8D"/>
    <w:rsid w:val="00BC53C8"/>
    <w:rsid w:val="00BC55CD"/>
    <w:rsid w:val="00BD113E"/>
    <w:rsid w:val="00BD4A8E"/>
    <w:rsid w:val="00BD54F5"/>
    <w:rsid w:val="00BE7AE1"/>
    <w:rsid w:val="00BF5192"/>
    <w:rsid w:val="00BF6091"/>
    <w:rsid w:val="00BF6103"/>
    <w:rsid w:val="00BF79DE"/>
    <w:rsid w:val="00BF7C7F"/>
    <w:rsid w:val="00C0028D"/>
    <w:rsid w:val="00C027BB"/>
    <w:rsid w:val="00C03BBA"/>
    <w:rsid w:val="00C061CC"/>
    <w:rsid w:val="00C066B1"/>
    <w:rsid w:val="00C07AC7"/>
    <w:rsid w:val="00C11AEC"/>
    <w:rsid w:val="00C12B51"/>
    <w:rsid w:val="00C12D27"/>
    <w:rsid w:val="00C145D0"/>
    <w:rsid w:val="00C17D77"/>
    <w:rsid w:val="00C2342B"/>
    <w:rsid w:val="00C249A7"/>
    <w:rsid w:val="00C27FB3"/>
    <w:rsid w:val="00C326F9"/>
    <w:rsid w:val="00C4258B"/>
    <w:rsid w:val="00C5138F"/>
    <w:rsid w:val="00C51451"/>
    <w:rsid w:val="00C51FD4"/>
    <w:rsid w:val="00C52590"/>
    <w:rsid w:val="00C529E6"/>
    <w:rsid w:val="00C64093"/>
    <w:rsid w:val="00C70DD9"/>
    <w:rsid w:val="00C72CA3"/>
    <w:rsid w:val="00C73973"/>
    <w:rsid w:val="00C8104E"/>
    <w:rsid w:val="00C90E1E"/>
    <w:rsid w:val="00CA19DD"/>
    <w:rsid w:val="00CA23E2"/>
    <w:rsid w:val="00CB1B86"/>
    <w:rsid w:val="00CB596F"/>
    <w:rsid w:val="00CC3A6F"/>
    <w:rsid w:val="00CC595F"/>
    <w:rsid w:val="00CE14D2"/>
    <w:rsid w:val="00CE3DD0"/>
    <w:rsid w:val="00CE47BC"/>
    <w:rsid w:val="00CE4B18"/>
    <w:rsid w:val="00CF51C0"/>
    <w:rsid w:val="00D117D0"/>
    <w:rsid w:val="00D15D4D"/>
    <w:rsid w:val="00D23623"/>
    <w:rsid w:val="00D23BCA"/>
    <w:rsid w:val="00D268C0"/>
    <w:rsid w:val="00D361BA"/>
    <w:rsid w:val="00D51E9D"/>
    <w:rsid w:val="00D525E8"/>
    <w:rsid w:val="00D55517"/>
    <w:rsid w:val="00D60C9B"/>
    <w:rsid w:val="00D662B1"/>
    <w:rsid w:val="00D71BDC"/>
    <w:rsid w:val="00D75AFE"/>
    <w:rsid w:val="00D76471"/>
    <w:rsid w:val="00D7682E"/>
    <w:rsid w:val="00D81A81"/>
    <w:rsid w:val="00D917F1"/>
    <w:rsid w:val="00D92684"/>
    <w:rsid w:val="00D92730"/>
    <w:rsid w:val="00D93A8D"/>
    <w:rsid w:val="00DA2049"/>
    <w:rsid w:val="00DA2873"/>
    <w:rsid w:val="00DA6024"/>
    <w:rsid w:val="00DB1765"/>
    <w:rsid w:val="00DB31AC"/>
    <w:rsid w:val="00DB38F3"/>
    <w:rsid w:val="00DB70C9"/>
    <w:rsid w:val="00DB71F9"/>
    <w:rsid w:val="00DC1288"/>
    <w:rsid w:val="00DC1CB1"/>
    <w:rsid w:val="00DC7350"/>
    <w:rsid w:val="00DC7E90"/>
    <w:rsid w:val="00DD5C03"/>
    <w:rsid w:val="00DD6F91"/>
    <w:rsid w:val="00DD73BF"/>
    <w:rsid w:val="00DD7C7A"/>
    <w:rsid w:val="00DE0A3E"/>
    <w:rsid w:val="00DE25D6"/>
    <w:rsid w:val="00DE28F9"/>
    <w:rsid w:val="00DF1E0A"/>
    <w:rsid w:val="00DF5FEB"/>
    <w:rsid w:val="00DF757B"/>
    <w:rsid w:val="00DF7B34"/>
    <w:rsid w:val="00E00415"/>
    <w:rsid w:val="00E01BDE"/>
    <w:rsid w:val="00E030B0"/>
    <w:rsid w:val="00E03CCA"/>
    <w:rsid w:val="00E05354"/>
    <w:rsid w:val="00E066A1"/>
    <w:rsid w:val="00E11DE2"/>
    <w:rsid w:val="00E140D8"/>
    <w:rsid w:val="00E15A51"/>
    <w:rsid w:val="00E17DA3"/>
    <w:rsid w:val="00E20567"/>
    <w:rsid w:val="00E21001"/>
    <w:rsid w:val="00E22B2C"/>
    <w:rsid w:val="00E239E9"/>
    <w:rsid w:val="00E30A2A"/>
    <w:rsid w:val="00E30C3A"/>
    <w:rsid w:val="00E33E48"/>
    <w:rsid w:val="00E449B3"/>
    <w:rsid w:val="00E456C2"/>
    <w:rsid w:val="00E46FB2"/>
    <w:rsid w:val="00E47B77"/>
    <w:rsid w:val="00E5040A"/>
    <w:rsid w:val="00E50FEC"/>
    <w:rsid w:val="00E529C2"/>
    <w:rsid w:val="00E52A98"/>
    <w:rsid w:val="00E5311F"/>
    <w:rsid w:val="00E546C5"/>
    <w:rsid w:val="00E6069D"/>
    <w:rsid w:val="00E657FC"/>
    <w:rsid w:val="00E74B2A"/>
    <w:rsid w:val="00E84722"/>
    <w:rsid w:val="00E86CAD"/>
    <w:rsid w:val="00E97CE0"/>
    <w:rsid w:val="00EA15E9"/>
    <w:rsid w:val="00EA2609"/>
    <w:rsid w:val="00EA7619"/>
    <w:rsid w:val="00EB1051"/>
    <w:rsid w:val="00EC0442"/>
    <w:rsid w:val="00EC410D"/>
    <w:rsid w:val="00EC6D5D"/>
    <w:rsid w:val="00ED12D4"/>
    <w:rsid w:val="00ED173A"/>
    <w:rsid w:val="00ED4085"/>
    <w:rsid w:val="00ED4D1B"/>
    <w:rsid w:val="00ED5DB7"/>
    <w:rsid w:val="00EE0766"/>
    <w:rsid w:val="00EE0B39"/>
    <w:rsid w:val="00EE10C1"/>
    <w:rsid w:val="00EE10F6"/>
    <w:rsid w:val="00EE1163"/>
    <w:rsid w:val="00EE437E"/>
    <w:rsid w:val="00EE4483"/>
    <w:rsid w:val="00EF03EA"/>
    <w:rsid w:val="00EF154D"/>
    <w:rsid w:val="00EF462C"/>
    <w:rsid w:val="00EF5E9C"/>
    <w:rsid w:val="00EF631A"/>
    <w:rsid w:val="00EF74F7"/>
    <w:rsid w:val="00F07D0A"/>
    <w:rsid w:val="00F10762"/>
    <w:rsid w:val="00F14203"/>
    <w:rsid w:val="00F15A6D"/>
    <w:rsid w:val="00F23321"/>
    <w:rsid w:val="00F2609C"/>
    <w:rsid w:val="00F30888"/>
    <w:rsid w:val="00F36416"/>
    <w:rsid w:val="00F41695"/>
    <w:rsid w:val="00F419B8"/>
    <w:rsid w:val="00F42AC2"/>
    <w:rsid w:val="00F4395C"/>
    <w:rsid w:val="00F4447C"/>
    <w:rsid w:val="00F46C7C"/>
    <w:rsid w:val="00F47333"/>
    <w:rsid w:val="00F57962"/>
    <w:rsid w:val="00F57D71"/>
    <w:rsid w:val="00F6090B"/>
    <w:rsid w:val="00F6098E"/>
    <w:rsid w:val="00F6144D"/>
    <w:rsid w:val="00F61715"/>
    <w:rsid w:val="00F656D8"/>
    <w:rsid w:val="00F66613"/>
    <w:rsid w:val="00F71462"/>
    <w:rsid w:val="00F721A7"/>
    <w:rsid w:val="00F748D5"/>
    <w:rsid w:val="00F7720E"/>
    <w:rsid w:val="00F84802"/>
    <w:rsid w:val="00F91255"/>
    <w:rsid w:val="00F93CD8"/>
    <w:rsid w:val="00FA3B0A"/>
    <w:rsid w:val="00FC537D"/>
    <w:rsid w:val="00FC57FF"/>
    <w:rsid w:val="00FC7390"/>
    <w:rsid w:val="00FD1441"/>
    <w:rsid w:val="00FD26F7"/>
    <w:rsid w:val="00FD4416"/>
    <w:rsid w:val="00FF2101"/>
    <w:rsid w:val="00FF7577"/>
    <w:rsid w:val="00FF76C0"/>
    <w:rsid w:val="02DA9335"/>
    <w:rsid w:val="044DF486"/>
    <w:rsid w:val="04853CCC"/>
    <w:rsid w:val="05954E4F"/>
    <w:rsid w:val="061233F7"/>
    <w:rsid w:val="067864C7"/>
    <w:rsid w:val="06AB2708"/>
    <w:rsid w:val="082BD189"/>
    <w:rsid w:val="0833BF0F"/>
    <w:rsid w:val="08622B13"/>
    <w:rsid w:val="09535B2C"/>
    <w:rsid w:val="0B5EE8D8"/>
    <w:rsid w:val="0C606334"/>
    <w:rsid w:val="0C8AFBEE"/>
    <w:rsid w:val="0CA0CA4C"/>
    <w:rsid w:val="0D073032"/>
    <w:rsid w:val="0D836F94"/>
    <w:rsid w:val="0E26CC4F"/>
    <w:rsid w:val="0E362D90"/>
    <w:rsid w:val="0E3FF4AC"/>
    <w:rsid w:val="0EA30093"/>
    <w:rsid w:val="0EE899BF"/>
    <w:rsid w:val="0F5040CD"/>
    <w:rsid w:val="1119A628"/>
    <w:rsid w:val="1177956E"/>
    <w:rsid w:val="11DAA155"/>
    <w:rsid w:val="122F8134"/>
    <w:rsid w:val="12502D5B"/>
    <w:rsid w:val="12AEDA61"/>
    <w:rsid w:val="12D03575"/>
    <w:rsid w:val="137671B6"/>
    <w:rsid w:val="140BB883"/>
    <w:rsid w:val="14716304"/>
    <w:rsid w:val="16FDCADE"/>
    <w:rsid w:val="179CE85B"/>
    <w:rsid w:val="17A3A698"/>
    <w:rsid w:val="18113095"/>
    <w:rsid w:val="19499633"/>
    <w:rsid w:val="1AEF1240"/>
    <w:rsid w:val="1B3738F0"/>
    <w:rsid w:val="1E667ABC"/>
    <w:rsid w:val="1E6ED9B2"/>
    <w:rsid w:val="1EB9245D"/>
    <w:rsid w:val="1F93BEF3"/>
    <w:rsid w:val="203BCC61"/>
    <w:rsid w:val="216E5FAB"/>
    <w:rsid w:val="224E1672"/>
    <w:rsid w:val="22AE6E1A"/>
    <w:rsid w:val="23E9E6D3"/>
    <w:rsid w:val="2472BBD6"/>
    <w:rsid w:val="24A76321"/>
    <w:rsid w:val="24D5FF5B"/>
    <w:rsid w:val="257D45C0"/>
    <w:rsid w:val="258622B5"/>
    <w:rsid w:val="25B5AEC5"/>
    <w:rsid w:val="25BAD70D"/>
    <w:rsid w:val="26F803DA"/>
    <w:rsid w:val="27191621"/>
    <w:rsid w:val="27955883"/>
    <w:rsid w:val="27B9516F"/>
    <w:rsid w:val="2823D8ED"/>
    <w:rsid w:val="283BF43F"/>
    <w:rsid w:val="28BCD408"/>
    <w:rsid w:val="296B084E"/>
    <w:rsid w:val="29D7C4A0"/>
    <w:rsid w:val="2B2360A7"/>
    <w:rsid w:val="2B63C90B"/>
    <w:rsid w:val="2BE85FB0"/>
    <w:rsid w:val="2CBF3108"/>
    <w:rsid w:val="2CEC9BFB"/>
    <w:rsid w:val="2D90452B"/>
    <w:rsid w:val="2EE0DE57"/>
    <w:rsid w:val="2F0903AA"/>
    <w:rsid w:val="2F2DE1D0"/>
    <w:rsid w:val="3017E240"/>
    <w:rsid w:val="30574026"/>
    <w:rsid w:val="30DDD8BB"/>
    <w:rsid w:val="324F1F1D"/>
    <w:rsid w:val="3263B64E"/>
    <w:rsid w:val="33488D4D"/>
    <w:rsid w:val="3460A034"/>
    <w:rsid w:val="34B11A90"/>
    <w:rsid w:val="352C5461"/>
    <w:rsid w:val="3666134E"/>
    <w:rsid w:val="36906CF1"/>
    <w:rsid w:val="37372771"/>
    <w:rsid w:val="382C8351"/>
    <w:rsid w:val="38D490BF"/>
    <w:rsid w:val="38DC7E45"/>
    <w:rsid w:val="3951F479"/>
    <w:rsid w:val="39930BE6"/>
    <w:rsid w:val="39F05AA7"/>
    <w:rsid w:val="3B807B6B"/>
    <w:rsid w:val="3D499A81"/>
    <w:rsid w:val="3D5A1F7E"/>
    <w:rsid w:val="3DA668F5"/>
    <w:rsid w:val="3DA801E2"/>
    <w:rsid w:val="3E055BFA"/>
    <w:rsid w:val="3E2D6406"/>
    <w:rsid w:val="3F423956"/>
    <w:rsid w:val="3FA6DE2A"/>
    <w:rsid w:val="40C4E15A"/>
    <w:rsid w:val="40F863E0"/>
    <w:rsid w:val="41A6EC5F"/>
    <w:rsid w:val="43342C9A"/>
    <w:rsid w:val="44C075B2"/>
    <w:rsid w:val="44C3E190"/>
    <w:rsid w:val="4537D8ED"/>
    <w:rsid w:val="46EE652C"/>
    <w:rsid w:val="484A4EA2"/>
    <w:rsid w:val="48F2A20F"/>
    <w:rsid w:val="4B354656"/>
    <w:rsid w:val="4BDD53C4"/>
    <w:rsid w:val="4CCCFFCF"/>
    <w:rsid w:val="4EDAEF54"/>
    <w:rsid w:val="4EECEF32"/>
    <w:rsid w:val="4FC4EF7A"/>
    <w:rsid w:val="502DA0BD"/>
    <w:rsid w:val="50429EF6"/>
    <w:rsid w:val="50FDB3F4"/>
    <w:rsid w:val="5302523E"/>
    <w:rsid w:val="54B68946"/>
    <w:rsid w:val="550C8FB1"/>
    <w:rsid w:val="5605FB57"/>
    <w:rsid w:val="56099C7A"/>
    <w:rsid w:val="5798991C"/>
    <w:rsid w:val="588D8AFF"/>
    <w:rsid w:val="59D9D9FC"/>
    <w:rsid w:val="5B39D26F"/>
    <w:rsid w:val="5B6E2504"/>
    <w:rsid w:val="5BAAEC34"/>
    <w:rsid w:val="5BE23CB7"/>
    <w:rsid w:val="5C5044F3"/>
    <w:rsid w:val="5D611B7D"/>
    <w:rsid w:val="5F3305D6"/>
    <w:rsid w:val="5FB700E0"/>
    <w:rsid w:val="5FF9D22F"/>
    <w:rsid w:val="6053A5F5"/>
    <w:rsid w:val="60C0A222"/>
    <w:rsid w:val="62517E3B"/>
    <w:rsid w:val="6382DDEB"/>
    <w:rsid w:val="63E33ECF"/>
    <w:rsid w:val="63F2BCD5"/>
    <w:rsid w:val="64E1118F"/>
    <w:rsid w:val="655DC030"/>
    <w:rsid w:val="660D1A07"/>
    <w:rsid w:val="667EB31D"/>
    <w:rsid w:val="67724312"/>
    <w:rsid w:val="67FBC0B6"/>
    <w:rsid w:val="691C2EFF"/>
    <w:rsid w:val="69848FD8"/>
    <w:rsid w:val="6BD5F2A0"/>
    <w:rsid w:val="6C51A1ED"/>
    <w:rsid w:val="6E0E37F9"/>
    <w:rsid w:val="6F8C02FF"/>
    <w:rsid w:val="703A959B"/>
    <w:rsid w:val="711AB975"/>
    <w:rsid w:val="71E97D0D"/>
    <w:rsid w:val="71E9D4D4"/>
    <w:rsid w:val="7206D107"/>
    <w:rsid w:val="72563FF0"/>
    <w:rsid w:val="72DD97C7"/>
    <w:rsid w:val="752EC220"/>
    <w:rsid w:val="757B3063"/>
    <w:rsid w:val="76B0FE39"/>
    <w:rsid w:val="76C6CC6A"/>
    <w:rsid w:val="78915522"/>
    <w:rsid w:val="7934767B"/>
    <w:rsid w:val="79D2A29B"/>
    <w:rsid w:val="79E50766"/>
    <w:rsid w:val="79FE6D2C"/>
    <w:rsid w:val="7BDDBF8D"/>
    <w:rsid w:val="7C515DAA"/>
    <w:rsid w:val="7DA4DD30"/>
    <w:rsid w:val="7E21E35B"/>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0C15A0B0-6997-4A6B-83BE-8BDDAAFC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BC0DFB"/>
    <w:rPr>
      <w:rFonts w:asciiTheme="majorHAnsi" w:eastAsiaTheme="majorEastAsia" w:hAnsiTheme="majorHAnsi" w:cstheme="majorBidi"/>
      <w:color w:val="1F3763" w:themeColor="accent1" w:themeShade="7F"/>
      <w:sz w:val="24"/>
      <w:szCs w:val="24"/>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unhideWhenUsed/>
    <w:qFormat/>
    <w:rsid w:val="008F24B5"/>
    <w:pPr>
      <w:spacing w:after="200" w:line="240" w:lineRule="auto"/>
    </w:pPr>
    <w:rPr>
      <w:b/>
      <w:iCs/>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 w:type="character" w:styleId="FollowedHyperlink">
    <w:name w:val="FollowedHyperlink"/>
    <w:basedOn w:val="DefaultParagraphFont"/>
    <w:uiPriority w:val="99"/>
    <w:semiHidden/>
    <w:unhideWhenUsed/>
    <w:rsid w:val="00CA1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75261880">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37529891">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311071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58025590">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16542924">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orcid.org/0000-0003-1996-2587"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james.tsai@ce.gatech.edu"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jli873@gatech.edu"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rcid.org/0000-0001-5707-1457" TargetMode="External"/><Relationship Id="rId20" Type="http://schemas.openxmlformats.org/officeDocument/2006/relationships/hyperlink" Target="https://orcid.org/0000-0001-5748-766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matthew.sh.liu@gatech.edu" TargetMode="External"/><Relationship Id="rId23" Type="http://schemas.openxmlformats.org/officeDocument/2006/relationships/image" Target="media/image1.png"/><Relationship Id="rId28" Type="http://schemas.openxmlformats.org/officeDocument/2006/relationships/image" Target="media/image6.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rknezevich@dot.ga.gov"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orcid.org/0000-0002-6650-2279" TargetMode="External"/><Relationship Id="rId27" Type="http://schemas.openxmlformats.org/officeDocument/2006/relationships/image" Target="media/image5.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22</Pages>
  <Words>5530</Words>
  <Characters>31524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36981</CharactersWithSpaces>
  <SharedDoc>false</SharedDoc>
  <HLinks>
    <vt:vector size="42" baseType="variant">
      <vt:variant>
        <vt:i4>5701651</vt:i4>
      </vt:variant>
      <vt:variant>
        <vt:i4>18</vt:i4>
      </vt:variant>
      <vt:variant>
        <vt:i4>0</vt:i4>
      </vt:variant>
      <vt:variant>
        <vt:i4>5</vt:i4>
      </vt:variant>
      <vt:variant>
        <vt:lpwstr>https://orcid.org/0000-0002-6650-2279</vt:lpwstr>
      </vt:variant>
      <vt:variant>
        <vt:lpwstr/>
      </vt:variant>
      <vt:variant>
        <vt:i4>1835070</vt:i4>
      </vt:variant>
      <vt:variant>
        <vt:i4>15</vt:i4>
      </vt:variant>
      <vt:variant>
        <vt:i4>0</vt:i4>
      </vt:variant>
      <vt:variant>
        <vt:i4>5</vt:i4>
      </vt:variant>
      <vt:variant>
        <vt:lpwstr>mailto:james.tsai@ce.gatech.edu</vt:lpwstr>
      </vt:variant>
      <vt:variant>
        <vt:lpwstr/>
      </vt:variant>
      <vt:variant>
        <vt:i4>5898262</vt:i4>
      </vt:variant>
      <vt:variant>
        <vt:i4>12</vt:i4>
      </vt:variant>
      <vt:variant>
        <vt:i4>0</vt:i4>
      </vt:variant>
      <vt:variant>
        <vt:i4>5</vt:i4>
      </vt:variant>
      <vt:variant>
        <vt:lpwstr>https://orcid.org/0000-0001-5748-7663</vt:lpwstr>
      </vt:variant>
      <vt:variant>
        <vt:lpwstr/>
      </vt:variant>
      <vt:variant>
        <vt:i4>6291478</vt:i4>
      </vt:variant>
      <vt:variant>
        <vt:i4>9</vt:i4>
      </vt:variant>
      <vt:variant>
        <vt:i4>0</vt:i4>
      </vt:variant>
      <vt:variant>
        <vt:i4>5</vt:i4>
      </vt:variant>
      <vt:variant>
        <vt:lpwstr>mailto:rknezevich@dot.ga.gov</vt:lpwstr>
      </vt:variant>
      <vt:variant>
        <vt:lpwstr/>
      </vt:variant>
      <vt:variant>
        <vt:i4>6946839</vt:i4>
      </vt:variant>
      <vt:variant>
        <vt:i4>6</vt:i4>
      </vt:variant>
      <vt:variant>
        <vt:i4>0</vt:i4>
      </vt:variant>
      <vt:variant>
        <vt:i4>5</vt:i4>
      </vt:variant>
      <vt:variant>
        <vt:lpwstr>mailto:jli873@gatech.edu</vt:lpwstr>
      </vt:variant>
      <vt:variant>
        <vt:lpwstr/>
      </vt:variant>
      <vt:variant>
        <vt:i4>5242896</vt:i4>
      </vt:variant>
      <vt:variant>
        <vt:i4>3</vt:i4>
      </vt:variant>
      <vt:variant>
        <vt:i4>0</vt:i4>
      </vt:variant>
      <vt:variant>
        <vt:i4>5</vt:i4>
      </vt:variant>
      <vt:variant>
        <vt:lpwstr>https://orcid.org/0000-0001-5707-1457</vt:lpwstr>
      </vt:variant>
      <vt:variant>
        <vt:lpwstr/>
      </vt:variant>
      <vt:variant>
        <vt:i4>7077983</vt:i4>
      </vt:variant>
      <vt:variant>
        <vt:i4>0</vt:i4>
      </vt:variant>
      <vt:variant>
        <vt:i4>0</vt:i4>
      </vt:variant>
      <vt:variant>
        <vt:i4>5</vt:i4>
      </vt:variant>
      <vt:variant>
        <vt:lpwstr>mailto:matthew.sh.liu@gatech.edu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216</cp:revision>
  <dcterms:created xsi:type="dcterms:W3CDTF">2022-07-25T00:14:00Z</dcterms:created>
  <dcterms:modified xsi:type="dcterms:W3CDTF">2022-07-29T14:32:00Z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