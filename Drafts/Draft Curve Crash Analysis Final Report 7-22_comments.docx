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A19E7" w14:textId="77777777" w:rsidR="0026286A" w:rsidRPr="0026286A" w:rsidRDefault="0026286A" w:rsidP="0026286A">
      <w:pPr>
        <w:spacing w:after="0" w:line="240" w:lineRule="auto"/>
        <w:contextualSpacing/>
        <w:rPr>
          <w:rFonts w:eastAsiaTheme="majorEastAsia" w:cstheme="majorBidi"/>
          <w:b/>
          <w:spacing w:val="-10"/>
          <w:kern w:val="28"/>
          <w:sz w:val="28"/>
          <w:szCs w:val="28"/>
          <w:lang w:val="en"/>
        </w:rPr>
      </w:pPr>
      <w:r w:rsidRPr="0026286A">
        <w:rPr>
          <w:rFonts w:eastAsiaTheme="majorEastAsia" w:cstheme="majorBidi"/>
          <w:b/>
          <w:spacing w:val="-10"/>
          <w:kern w:val="28"/>
          <w:sz w:val="28"/>
          <w:szCs w:val="28"/>
          <w:lang w:val="en"/>
        </w:rPr>
        <w:t>Crash Reduction Analysis of Friction Improvement Surface Treatments in Georgia</w:t>
      </w:r>
    </w:p>
    <w:p w14:paraId="7B006A5D" w14:textId="77777777" w:rsidR="0026286A" w:rsidRPr="0026286A" w:rsidRDefault="0026286A" w:rsidP="0026286A">
      <w:pPr>
        <w:spacing w:after="0"/>
        <w:rPr>
          <w:lang w:val="en"/>
        </w:rPr>
      </w:pPr>
    </w:p>
    <w:p w14:paraId="59FD5B82" w14:textId="6760DBC6" w:rsidR="0026286A" w:rsidRPr="0026286A" w:rsidRDefault="0026286A" w:rsidP="0026286A">
      <w:pPr>
        <w:spacing w:after="0"/>
        <w:rPr>
          <w:lang w:val="en"/>
        </w:rPr>
      </w:pPr>
      <w:r w:rsidRPr="0026286A">
        <w:rPr>
          <w:lang w:val="en"/>
        </w:rPr>
        <w:t>Matthew Liu</w:t>
      </w:r>
      <w:ins w:id="0" w:author="Guercio, Maria (FHWA)" w:date="2022-07-22T10:34:00Z">
        <w:r w:rsidR="00743F07">
          <w:rPr>
            <w:lang w:val="en"/>
          </w:rPr>
          <w:t xml:space="preserve"> (</w:t>
        </w:r>
        <w:commentRangeStart w:id="1"/>
        <w:r w:rsidR="00743F07">
          <w:rPr>
            <w:lang w:val="en"/>
          </w:rPr>
          <w:t>Corresponding Author)</w:t>
        </w:r>
        <w:commentRangeEnd w:id="1"/>
        <w:r w:rsidR="00743F07">
          <w:rPr>
            <w:rStyle w:val="CommentReference"/>
          </w:rPr>
          <w:commentReference w:id="1"/>
        </w:r>
      </w:ins>
    </w:p>
    <w:p w14:paraId="67AC6F74" w14:textId="77777777" w:rsidR="0026286A" w:rsidRPr="0026286A" w:rsidRDefault="0026286A" w:rsidP="0026286A">
      <w:pPr>
        <w:spacing w:after="0"/>
        <w:rPr>
          <w:lang w:val="en"/>
        </w:rPr>
      </w:pPr>
      <w:r w:rsidRPr="0026286A">
        <w:rPr>
          <w:lang w:val="en"/>
        </w:rPr>
        <w:t>School of Civil and Environmental Engineering</w:t>
      </w:r>
    </w:p>
    <w:p w14:paraId="5D3C9E30" w14:textId="77777777" w:rsidR="0026286A" w:rsidRPr="0026286A" w:rsidRDefault="0026286A" w:rsidP="0026286A">
      <w:pPr>
        <w:spacing w:after="0"/>
        <w:rPr>
          <w:lang w:val="en"/>
        </w:rPr>
      </w:pPr>
      <w:r w:rsidRPr="0026286A">
        <w:rPr>
          <w:lang w:val="en"/>
        </w:rPr>
        <w:t>Undergraduate Research Assistant</w:t>
      </w:r>
    </w:p>
    <w:p w14:paraId="798D8A99" w14:textId="77777777" w:rsidR="0026286A" w:rsidRPr="0026286A" w:rsidRDefault="0026286A" w:rsidP="0026286A">
      <w:pPr>
        <w:spacing w:after="0"/>
        <w:rPr>
          <w:lang w:val="en"/>
        </w:rPr>
      </w:pPr>
      <w:r w:rsidRPr="0026286A">
        <w:rPr>
          <w:lang w:val="en"/>
        </w:rPr>
        <w:t>Georgia Institute of Technology, Atlanta, GA, 30332</w:t>
      </w:r>
    </w:p>
    <w:p w14:paraId="460B16C1" w14:textId="77777777" w:rsidR="0026286A" w:rsidRPr="0026286A" w:rsidRDefault="0026286A" w:rsidP="0026286A">
      <w:pPr>
        <w:spacing w:after="0"/>
        <w:rPr>
          <w:lang w:val="en"/>
        </w:rPr>
      </w:pPr>
      <w:r w:rsidRPr="0026286A">
        <w:rPr>
          <w:lang w:val="en"/>
        </w:rPr>
        <w:t>Email: matthew.sh.liu@gatech.edu</w:t>
      </w:r>
    </w:p>
    <w:p w14:paraId="3274B7AA" w14:textId="77777777" w:rsidR="0026286A" w:rsidRPr="0026286A" w:rsidRDefault="0026286A" w:rsidP="0026286A">
      <w:pPr>
        <w:spacing w:after="0"/>
        <w:rPr>
          <w:lang w:val="en"/>
        </w:rPr>
      </w:pPr>
    </w:p>
    <w:p w14:paraId="42B6CE86" w14:textId="77777777" w:rsidR="0026286A" w:rsidRPr="0026286A" w:rsidRDefault="0026286A" w:rsidP="0026286A">
      <w:pPr>
        <w:spacing w:after="0"/>
        <w:rPr>
          <w:lang w:val="en"/>
        </w:rPr>
      </w:pPr>
      <w:proofErr w:type="spellStart"/>
      <w:r w:rsidRPr="0026286A">
        <w:rPr>
          <w:lang w:val="en"/>
        </w:rPr>
        <w:t>Jiashu</w:t>
      </w:r>
      <w:proofErr w:type="spellEnd"/>
      <w:r w:rsidRPr="0026286A">
        <w:rPr>
          <w:lang w:val="en"/>
        </w:rPr>
        <w:t xml:space="preserve"> Li</w:t>
      </w:r>
    </w:p>
    <w:p w14:paraId="142B038D" w14:textId="0AB42DF4" w:rsidR="1119A628" w:rsidRDefault="140BB883" w:rsidP="1119A628">
      <w:pPr>
        <w:spacing w:after="0"/>
        <w:rPr>
          <w:lang w:val="en"/>
        </w:rPr>
      </w:pPr>
      <w:r w:rsidRPr="16FDCADE">
        <w:rPr>
          <w:lang w:val="en"/>
        </w:rPr>
        <w:t>School of Industrial</w:t>
      </w:r>
      <w:r w:rsidR="16FDCADE" w:rsidRPr="16FDCADE">
        <w:rPr>
          <w:lang w:val="en"/>
        </w:rPr>
        <w:t xml:space="preserve"> and System Engineering</w:t>
      </w:r>
    </w:p>
    <w:p w14:paraId="7A1DB561" w14:textId="77777777" w:rsidR="0026286A" w:rsidRPr="0026286A" w:rsidRDefault="0026286A" w:rsidP="0026286A">
      <w:pPr>
        <w:spacing w:after="0"/>
        <w:rPr>
          <w:lang w:val="en"/>
        </w:rPr>
      </w:pPr>
      <w:r w:rsidRPr="0026286A">
        <w:rPr>
          <w:lang w:val="en"/>
        </w:rPr>
        <w:t>School of Civil and Environmental Engineering</w:t>
      </w:r>
    </w:p>
    <w:p w14:paraId="60C44E1C" w14:textId="77777777" w:rsidR="0026286A" w:rsidRPr="0026286A" w:rsidRDefault="0026286A" w:rsidP="0026286A">
      <w:pPr>
        <w:spacing w:after="0"/>
        <w:rPr>
          <w:lang w:val="en"/>
        </w:rPr>
      </w:pPr>
      <w:r w:rsidRPr="0026286A">
        <w:rPr>
          <w:lang w:val="en"/>
        </w:rPr>
        <w:t>Undergraduate Research Assistant</w:t>
      </w:r>
    </w:p>
    <w:p w14:paraId="65F57C62" w14:textId="77777777" w:rsidR="0026286A" w:rsidRPr="0026286A" w:rsidRDefault="0026286A" w:rsidP="0026286A">
      <w:pPr>
        <w:spacing w:after="0"/>
        <w:rPr>
          <w:lang w:val="en"/>
        </w:rPr>
      </w:pPr>
      <w:r w:rsidRPr="0026286A">
        <w:rPr>
          <w:lang w:val="en"/>
        </w:rPr>
        <w:t>Georgia Institute of Technology, Atlanta, GA, 30332</w:t>
      </w:r>
    </w:p>
    <w:p w14:paraId="15B1B13E" w14:textId="77777777" w:rsidR="0026286A" w:rsidRPr="0026286A" w:rsidRDefault="0026286A" w:rsidP="0026286A">
      <w:pPr>
        <w:spacing w:after="0"/>
        <w:rPr>
          <w:lang w:val="en"/>
        </w:rPr>
      </w:pPr>
      <w:r w:rsidRPr="0026286A">
        <w:rPr>
          <w:lang w:val="en"/>
        </w:rPr>
        <w:t>Email: jli873@gatech.edu</w:t>
      </w:r>
    </w:p>
    <w:p w14:paraId="5CE951BE" w14:textId="77777777" w:rsidR="0026286A" w:rsidRPr="0026286A" w:rsidRDefault="0026286A" w:rsidP="0026286A">
      <w:pPr>
        <w:spacing w:after="0"/>
        <w:rPr>
          <w:lang w:val="en"/>
        </w:rPr>
      </w:pPr>
    </w:p>
    <w:p w14:paraId="7DF1C507" w14:textId="77777777" w:rsidR="0026286A" w:rsidRPr="0026286A" w:rsidRDefault="0026286A" w:rsidP="0026286A">
      <w:pPr>
        <w:spacing w:after="0"/>
        <w:rPr>
          <w:highlight w:val="yellow"/>
          <w:lang w:val="en"/>
        </w:rPr>
      </w:pPr>
      <w:commentRangeStart w:id="2"/>
      <w:r w:rsidRPr="0026286A">
        <w:rPr>
          <w:highlight w:val="yellow"/>
          <w:lang w:val="en"/>
        </w:rPr>
        <w:t>Ron Knezevich</w:t>
      </w:r>
    </w:p>
    <w:p w14:paraId="3F20AA09" w14:textId="77777777" w:rsidR="0026286A" w:rsidRPr="0026286A" w:rsidRDefault="0026286A" w:rsidP="0026286A">
      <w:pPr>
        <w:spacing w:after="0"/>
        <w:rPr>
          <w:highlight w:val="yellow"/>
          <w:lang w:val="en"/>
        </w:rPr>
      </w:pPr>
      <w:r w:rsidRPr="0026286A">
        <w:rPr>
          <w:highlight w:val="yellow"/>
          <w:lang w:val="en"/>
        </w:rPr>
        <w:t>State Pedestrian and Bicycle Engineer</w:t>
      </w:r>
    </w:p>
    <w:p w14:paraId="6327E4EC" w14:textId="77777777" w:rsidR="0026286A" w:rsidRPr="0026286A" w:rsidRDefault="0026286A" w:rsidP="0026286A">
      <w:pPr>
        <w:spacing w:after="0"/>
        <w:rPr>
          <w:highlight w:val="yellow"/>
          <w:lang w:val="en"/>
        </w:rPr>
      </w:pPr>
      <w:r w:rsidRPr="0026286A">
        <w:rPr>
          <w:highlight w:val="yellow"/>
          <w:lang w:val="en"/>
        </w:rPr>
        <w:t>Georgia Department of Transportation</w:t>
      </w:r>
    </w:p>
    <w:p w14:paraId="0C8620C8" w14:textId="77777777" w:rsidR="0026286A" w:rsidRPr="0026286A" w:rsidRDefault="0026286A" w:rsidP="0026286A">
      <w:pPr>
        <w:spacing w:after="0"/>
        <w:rPr>
          <w:color w:val="FF0000"/>
          <w:highlight w:val="yellow"/>
          <w:lang w:val="en"/>
        </w:rPr>
      </w:pPr>
      <w:r w:rsidRPr="0026286A">
        <w:rPr>
          <w:color w:val="FF0000"/>
          <w:highlight w:val="yellow"/>
          <w:lang w:val="en"/>
        </w:rPr>
        <w:t>Department</w:t>
      </w:r>
    </w:p>
    <w:p w14:paraId="10A4537A" w14:textId="77777777" w:rsidR="0026286A" w:rsidRPr="0026286A" w:rsidRDefault="0026286A" w:rsidP="0026286A">
      <w:pPr>
        <w:spacing w:after="0"/>
        <w:rPr>
          <w:highlight w:val="yellow"/>
          <w:lang w:val="en"/>
        </w:rPr>
      </w:pPr>
      <w:r w:rsidRPr="0026286A">
        <w:rPr>
          <w:highlight w:val="yellow"/>
          <w:lang w:val="en"/>
        </w:rPr>
        <w:t>Atlanta, GA, 30308</w:t>
      </w:r>
    </w:p>
    <w:p w14:paraId="0B23395A" w14:textId="77777777" w:rsidR="0026286A" w:rsidRPr="0026286A" w:rsidRDefault="0026286A" w:rsidP="0026286A">
      <w:pPr>
        <w:spacing w:after="0"/>
        <w:rPr>
          <w:highlight w:val="yellow"/>
          <w:lang w:val="en"/>
        </w:rPr>
      </w:pPr>
      <w:r w:rsidRPr="0026286A">
        <w:rPr>
          <w:highlight w:val="yellow"/>
          <w:lang w:val="en"/>
        </w:rPr>
        <w:t xml:space="preserve">Email: </w:t>
      </w:r>
      <w:hyperlink r:id="rId15" w:history="1">
        <w:r w:rsidRPr="0026286A">
          <w:rPr>
            <w:color w:val="0563C1" w:themeColor="hyperlink"/>
            <w:highlight w:val="yellow"/>
            <w:u w:val="single"/>
            <w:lang w:val="en"/>
          </w:rPr>
          <w:t>rknezevich@dot.ga.gov</w:t>
        </w:r>
      </w:hyperlink>
    </w:p>
    <w:p w14:paraId="615BF6DA" w14:textId="77777777" w:rsidR="0026286A" w:rsidRPr="0026286A" w:rsidRDefault="0026286A" w:rsidP="0026286A">
      <w:pPr>
        <w:spacing w:after="0"/>
        <w:rPr>
          <w:highlight w:val="yellow"/>
          <w:lang w:val="en"/>
        </w:rPr>
      </w:pPr>
      <w:proofErr w:type="spellStart"/>
      <w:r w:rsidRPr="0026286A">
        <w:rPr>
          <w:highlight w:val="yellow"/>
          <w:lang w:val="en"/>
        </w:rPr>
        <w:t>ORCiD</w:t>
      </w:r>
      <w:proofErr w:type="spellEnd"/>
      <w:r w:rsidRPr="0026286A">
        <w:rPr>
          <w:highlight w:val="yellow"/>
          <w:lang w:val="en"/>
        </w:rPr>
        <w:t xml:space="preserve">: </w:t>
      </w:r>
      <w:hyperlink r:id="rId16" w:history="1">
        <w:r w:rsidRPr="0026286A">
          <w:rPr>
            <w:color w:val="0563C1" w:themeColor="hyperlink"/>
            <w:highlight w:val="yellow"/>
            <w:u w:val="single"/>
            <w:lang w:val="en"/>
          </w:rPr>
          <w:t>https://orcid.org/0000-0001-5748-7663</w:t>
        </w:r>
      </w:hyperlink>
    </w:p>
    <w:p w14:paraId="2019FC23" w14:textId="77777777" w:rsidR="0026286A" w:rsidRPr="0026286A" w:rsidRDefault="0026286A" w:rsidP="0026286A">
      <w:pPr>
        <w:spacing w:after="0"/>
        <w:rPr>
          <w:highlight w:val="yellow"/>
          <w:lang w:val="en"/>
        </w:rPr>
      </w:pPr>
    </w:p>
    <w:p w14:paraId="1FEA969F" w14:textId="77777777" w:rsidR="0026286A" w:rsidRPr="0026286A" w:rsidRDefault="0026286A" w:rsidP="0026286A">
      <w:pPr>
        <w:spacing w:after="0"/>
        <w:rPr>
          <w:highlight w:val="yellow"/>
          <w:lang w:val="en"/>
        </w:rPr>
      </w:pPr>
      <w:r w:rsidRPr="0026286A">
        <w:rPr>
          <w:highlight w:val="yellow"/>
          <w:lang w:val="en"/>
        </w:rPr>
        <w:t>Yichang (James) Tsai</w:t>
      </w:r>
    </w:p>
    <w:p w14:paraId="05A10551" w14:textId="77777777" w:rsidR="0026286A" w:rsidRPr="0026286A" w:rsidRDefault="0026286A" w:rsidP="0026286A">
      <w:pPr>
        <w:spacing w:after="0"/>
        <w:rPr>
          <w:highlight w:val="yellow"/>
          <w:lang w:val="en"/>
        </w:rPr>
      </w:pPr>
      <w:r w:rsidRPr="0026286A">
        <w:rPr>
          <w:highlight w:val="yellow"/>
          <w:lang w:val="en"/>
        </w:rPr>
        <w:t>School of Civil and Environmental Engineering</w:t>
      </w:r>
    </w:p>
    <w:p w14:paraId="0D55A6B5" w14:textId="77777777" w:rsidR="0026286A" w:rsidRPr="0026286A" w:rsidRDefault="0026286A" w:rsidP="0026286A">
      <w:pPr>
        <w:spacing w:after="0"/>
        <w:rPr>
          <w:highlight w:val="yellow"/>
          <w:lang w:val="en"/>
        </w:rPr>
      </w:pPr>
      <w:r w:rsidRPr="0026286A">
        <w:rPr>
          <w:highlight w:val="yellow"/>
          <w:lang w:val="en"/>
        </w:rPr>
        <w:t>Professor</w:t>
      </w:r>
    </w:p>
    <w:p w14:paraId="29E91CA9" w14:textId="77777777" w:rsidR="0026286A" w:rsidRPr="0026286A" w:rsidRDefault="0026286A" w:rsidP="0026286A">
      <w:pPr>
        <w:spacing w:after="0"/>
        <w:rPr>
          <w:highlight w:val="yellow"/>
          <w:lang w:val="en"/>
        </w:rPr>
      </w:pPr>
      <w:r w:rsidRPr="0026286A">
        <w:rPr>
          <w:highlight w:val="yellow"/>
          <w:lang w:val="en"/>
        </w:rPr>
        <w:t>Georgia Institute of Technology, Atlanta, GA, 30332</w:t>
      </w:r>
    </w:p>
    <w:p w14:paraId="6EFD4DFE" w14:textId="77777777" w:rsidR="0026286A" w:rsidRPr="0026286A" w:rsidRDefault="0026286A" w:rsidP="0026286A">
      <w:pPr>
        <w:spacing w:after="0"/>
        <w:rPr>
          <w:highlight w:val="yellow"/>
          <w:lang w:val="en"/>
        </w:rPr>
      </w:pPr>
      <w:r w:rsidRPr="0026286A">
        <w:rPr>
          <w:highlight w:val="yellow"/>
          <w:lang w:val="en"/>
        </w:rPr>
        <w:t>Email: james.tsai@ce.gatech.edu</w:t>
      </w:r>
    </w:p>
    <w:commentRangeEnd w:id="2"/>
    <w:p w14:paraId="06A5F7DF" w14:textId="77777777" w:rsidR="0026286A" w:rsidRPr="0026286A" w:rsidRDefault="0026286A" w:rsidP="0026286A">
      <w:pPr>
        <w:spacing w:after="0"/>
        <w:rPr>
          <w:lang w:val="en"/>
        </w:rPr>
      </w:pPr>
      <w:proofErr w:type="spellStart"/>
      <w:r w:rsidRPr="0026286A">
        <w:rPr>
          <w:highlight w:val="yellow"/>
          <w:lang w:val="en"/>
        </w:rPr>
        <w:t>ORCiD</w:t>
      </w:r>
      <w:proofErr w:type="spellEnd"/>
      <w:r w:rsidRPr="0026286A">
        <w:rPr>
          <w:highlight w:val="yellow"/>
          <w:lang w:val="en"/>
        </w:rPr>
        <w:t xml:space="preserve">: </w:t>
      </w:r>
      <w:hyperlink r:id="rId17" w:history="1">
        <w:r w:rsidRPr="0026286A">
          <w:rPr>
            <w:color w:val="0563C1" w:themeColor="hyperlink"/>
            <w:highlight w:val="yellow"/>
            <w:u w:val="single"/>
            <w:lang w:val="en"/>
          </w:rPr>
          <w:t>https://orcid.org/0000-0002-6650-2279</w:t>
        </w:r>
      </w:hyperlink>
      <w:r w:rsidRPr="0026286A">
        <w:rPr>
          <w:sz w:val="16"/>
          <w:szCs w:val="16"/>
          <w:highlight w:val="yellow"/>
          <w:lang w:val="en"/>
        </w:rPr>
        <w:commentReference w:id="2"/>
      </w:r>
    </w:p>
    <w:p w14:paraId="2822DD63" w14:textId="77777777" w:rsidR="0026286A" w:rsidRPr="0026286A" w:rsidRDefault="0026286A" w:rsidP="0026286A">
      <w:pPr>
        <w:spacing w:after="0"/>
        <w:rPr>
          <w:lang w:val="en"/>
        </w:rPr>
      </w:pPr>
    </w:p>
    <w:p w14:paraId="5C93DB5B" w14:textId="77777777" w:rsidR="0026286A" w:rsidRPr="0026286A" w:rsidRDefault="0026286A" w:rsidP="0026286A">
      <w:pPr>
        <w:spacing w:after="0"/>
        <w:rPr>
          <w:lang w:val="en"/>
        </w:rPr>
      </w:pPr>
      <w:r w:rsidRPr="0026286A">
        <w:rPr>
          <w:lang w:val="en"/>
        </w:rPr>
        <w:t>Word Count: [calculation of words and tables]</w:t>
      </w:r>
    </w:p>
    <w:p w14:paraId="2F531B56" w14:textId="77777777" w:rsidR="0026286A" w:rsidRPr="0026286A" w:rsidRDefault="0026286A" w:rsidP="0026286A">
      <w:pPr>
        <w:spacing w:after="0"/>
        <w:rPr>
          <w:lang w:val="en"/>
        </w:rPr>
      </w:pPr>
    </w:p>
    <w:p w14:paraId="224C6D96" w14:textId="77777777" w:rsidR="0026286A" w:rsidRPr="0026286A" w:rsidRDefault="0026286A" w:rsidP="0026286A">
      <w:pPr>
        <w:spacing w:after="0"/>
        <w:rPr>
          <w:lang w:val="en"/>
        </w:rPr>
      </w:pPr>
    </w:p>
    <w:p w14:paraId="1CD24018" w14:textId="363F3D10" w:rsidR="0026286A" w:rsidRPr="0026286A" w:rsidRDefault="0026286A" w:rsidP="00A10F8B">
      <w:pPr>
        <w:spacing w:after="0"/>
        <w:rPr>
          <w:lang w:val="en"/>
        </w:rPr>
      </w:pPr>
      <w:r w:rsidRPr="0026286A">
        <w:rPr>
          <w:lang w:val="en"/>
        </w:rPr>
        <w:t>Submitted [Date]</w:t>
      </w:r>
      <w:r w:rsidRPr="0026286A">
        <w:rPr>
          <w:lang w:val="en"/>
        </w:rPr>
        <w:br w:type="page"/>
      </w:r>
    </w:p>
    <w:p w14:paraId="48F1A658" w14:textId="77777777" w:rsidR="0026286A" w:rsidRPr="0026286A" w:rsidRDefault="0026286A" w:rsidP="0026286A">
      <w:pPr>
        <w:keepNext/>
        <w:keepLines/>
        <w:spacing w:after="240"/>
        <w:outlineLvl w:val="0"/>
        <w:rPr>
          <w:rFonts w:eastAsiaTheme="majorEastAsia" w:cstheme="majorBidi"/>
          <w:b/>
          <w:sz w:val="28"/>
          <w:szCs w:val="32"/>
          <w:lang w:val="en"/>
        </w:rPr>
      </w:pPr>
      <w:bookmarkStart w:id="3" w:name="_Toc109304580"/>
      <w:commentRangeStart w:id="4"/>
      <w:r w:rsidRPr="0026286A">
        <w:rPr>
          <w:rFonts w:eastAsiaTheme="majorEastAsia" w:cstheme="majorBidi"/>
          <w:b/>
          <w:sz w:val="28"/>
          <w:szCs w:val="32"/>
          <w:lang w:val="en"/>
        </w:rPr>
        <w:lastRenderedPageBreak/>
        <w:t>ABSTRACT</w:t>
      </w:r>
      <w:bookmarkEnd w:id="3"/>
      <w:commentRangeEnd w:id="4"/>
      <w:r w:rsidR="00213B49">
        <w:rPr>
          <w:rStyle w:val="CommentReference"/>
        </w:rPr>
        <w:commentReference w:id="4"/>
      </w:r>
    </w:p>
    <w:p w14:paraId="79875EB3" w14:textId="78AD9F87" w:rsidR="0026286A" w:rsidRPr="0026286A" w:rsidRDefault="0026286A" w:rsidP="0026286A">
      <w:pPr>
        <w:spacing w:after="240"/>
        <w:rPr>
          <w:lang w:val="en"/>
        </w:rPr>
      </w:pPr>
      <w:commentRangeStart w:id="5"/>
      <w:commentRangeStart w:id="6"/>
      <w:r w:rsidRPr="0026286A">
        <w:rPr>
          <w:lang w:val="en"/>
        </w:rPr>
        <w:t>The</w:t>
      </w:r>
      <w:commentRangeEnd w:id="5"/>
      <w:r w:rsidR="00743F07">
        <w:rPr>
          <w:rStyle w:val="CommentReference"/>
        </w:rPr>
        <w:commentReference w:id="5"/>
      </w:r>
      <w:r w:rsidRPr="0026286A">
        <w:rPr>
          <w:lang w:val="en"/>
        </w:rPr>
        <w:t xml:space="preserve"> objective of this study was to analyze the effectiveness of three friction improvement surface treatments (FISTs)—phonolite thin polymer overlay (phonolite), lightweight aggregate (LWA), and high friction surface treatment (HFST)—in reducing horizontal curve road departure crashes in Georgia. This objective was achieved by using naive Bayes and empirical Bayes methods to develop </w:t>
      </w:r>
      <w:ins w:id="7" w:author="Guercio, Maria (FHWA)" w:date="2022-07-22T10:36:00Z">
        <w:r w:rsidR="00743F07">
          <w:rPr>
            <w:lang w:val="en"/>
          </w:rPr>
          <w:t>crash modification factors (</w:t>
        </w:r>
      </w:ins>
      <w:r w:rsidRPr="0026286A">
        <w:rPr>
          <w:lang w:val="en"/>
        </w:rPr>
        <w:t>CMFs</w:t>
      </w:r>
      <w:ins w:id="8" w:author="Guercio, Maria (FHWA)" w:date="2022-07-22T10:36:00Z">
        <w:r w:rsidR="00743F07">
          <w:rPr>
            <w:lang w:val="en"/>
          </w:rPr>
          <w:t>)</w:t>
        </w:r>
      </w:ins>
      <w:r w:rsidRPr="0026286A">
        <w:rPr>
          <w:lang w:val="en"/>
        </w:rPr>
        <w:t xml:space="preserve"> for the three treatments based on crash and curve data provided by Georgia Department of Transportation (GDOT). The calculated CMFs show that HFST significantly reduces curve crashes, performing the best out of the three FISTs. </w:t>
      </w:r>
      <w:commentRangeStart w:id="9"/>
      <w:r w:rsidR="00A027EA">
        <w:rPr>
          <w:lang w:val="en"/>
        </w:rPr>
        <w:t>C</w:t>
      </w:r>
      <w:r w:rsidRPr="0026286A">
        <w:rPr>
          <w:lang w:val="en"/>
        </w:rPr>
        <w:t xml:space="preserve">urves with phonolite did observe some crash reduction, </w:t>
      </w:r>
      <w:r w:rsidR="00A027EA">
        <w:rPr>
          <w:lang w:val="en"/>
        </w:rPr>
        <w:t xml:space="preserve">but </w:t>
      </w:r>
      <w:r w:rsidRPr="0026286A">
        <w:rPr>
          <w:lang w:val="en"/>
        </w:rPr>
        <w:t>the statistical significance of these observations is tenuous due to a small sample size</w:t>
      </w:r>
      <w:r w:rsidR="00A027EA">
        <w:rPr>
          <w:lang w:val="en"/>
        </w:rPr>
        <w:t>,</w:t>
      </w:r>
      <w:r w:rsidRPr="0026286A">
        <w:rPr>
          <w:lang w:val="en"/>
        </w:rPr>
        <w:t xml:space="preserve"> and LWA did not have a large enough sample size to make any proper observations</w:t>
      </w:r>
      <w:commentRangeEnd w:id="9"/>
      <w:r w:rsidR="00743F07">
        <w:rPr>
          <w:rStyle w:val="CommentReference"/>
        </w:rPr>
        <w:commentReference w:id="9"/>
      </w:r>
      <w:r w:rsidRPr="0026286A">
        <w:rPr>
          <w:lang w:val="en"/>
        </w:rPr>
        <w:t>.</w:t>
      </w:r>
    </w:p>
    <w:p w14:paraId="5948E5F9" w14:textId="4BDE1E87" w:rsidR="0026286A" w:rsidRPr="0026286A" w:rsidRDefault="0026286A" w:rsidP="0026286A">
      <w:pPr>
        <w:spacing w:after="240"/>
        <w:rPr>
          <w:lang w:val="en"/>
        </w:rPr>
      </w:pPr>
      <w:r w:rsidRPr="0026286A">
        <w:rPr>
          <w:lang w:val="en"/>
        </w:rPr>
        <w:t xml:space="preserve">Further analysis on HFST was performed </w:t>
      </w:r>
      <w:r w:rsidR="00E21001" w:rsidRPr="0026286A">
        <w:rPr>
          <w:lang w:val="en"/>
        </w:rPr>
        <w:t>to</w:t>
      </w:r>
      <w:r w:rsidRPr="0026286A">
        <w:rPr>
          <w:lang w:val="en"/>
        </w:rPr>
        <w:t xml:space="preserve"> identify the types of crash</w:t>
      </w:r>
      <w:r w:rsidR="00A04867">
        <w:rPr>
          <w:lang w:val="en"/>
        </w:rPr>
        <w:t>es that</w:t>
      </w:r>
      <w:r w:rsidRPr="0026286A">
        <w:rPr>
          <w:lang w:val="en"/>
        </w:rPr>
        <w:t xml:space="preserve"> HFST reduces the most and to create a CMF model </w:t>
      </w:r>
      <w:r w:rsidR="000C7A7B">
        <w:rPr>
          <w:lang w:val="en"/>
        </w:rPr>
        <w:t>to</w:t>
      </w:r>
      <w:r w:rsidRPr="0026286A">
        <w:rPr>
          <w:lang w:val="en"/>
        </w:rPr>
        <w:t xml:space="preserve"> show which roadway characteristics</w:t>
      </w:r>
      <w:r w:rsidR="000C7A7B">
        <w:rPr>
          <w:lang w:val="en"/>
        </w:rPr>
        <w:t xml:space="preserve"> </w:t>
      </w:r>
      <w:r w:rsidRPr="0026286A">
        <w:rPr>
          <w:lang w:val="en"/>
        </w:rPr>
        <w:t>affect the CMF of an HFST implementatio</w:t>
      </w:r>
      <w:r w:rsidR="0036367B">
        <w:rPr>
          <w:lang w:val="en"/>
        </w:rPr>
        <w:t>n</w:t>
      </w:r>
      <w:r w:rsidRPr="0026286A">
        <w:rPr>
          <w:lang w:val="en"/>
        </w:rPr>
        <w:t xml:space="preserve">. It was observed that HFST was most effective in reducing single vehicle and wet road crashes, </w:t>
      </w:r>
      <w:commentRangeStart w:id="10"/>
      <w:r w:rsidRPr="0026286A">
        <w:rPr>
          <w:lang w:val="en"/>
        </w:rPr>
        <w:t xml:space="preserve">and so curves </w:t>
      </w:r>
      <w:commentRangeEnd w:id="10"/>
      <w:r w:rsidR="00213B49">
        <w:rPr>
          <w:rStyle w:val="CommentReference"/>
        </w:rPr>
        <w:commentReference w:id="10"/>
      </w:r>
      <w:r w:rsidRPr="0026286A">
        <w:rPr>
          <w:lang w:val="en"/>
        </w:rPr>
        <w:t xml:space="preserve">that see these types of crashes often </w:t>
      </w:r>
      <w:r w:rsidR="00EC410D">
        <w:rPr>
          <w:lang w:val="en"/>
        </w:rPr>
        <w:t xml:space="preserve">would </w:t>
      </w:r>
      <w:r w:rsidRPr="0026286A">
        <w:rPr>
          <w:lang w:val="en"/>
        </w:rPr>
        <w:t xml:space="preserve">benefit from HFST. </w:t>
      </w:r>
      <w:r w:rsidR="00597E5B">
        <w:rPr>
          <w:lang w:val="en"/>
        </w:rPr>
        <w:t>The</w:t>
      </w:r>
      <w:r w:rsidRPr="0026286A">
        <w:rPr>
          <w:lang w:val="en"/>
        </w:rPr>
        <w:t xml:space="preserve"> generated CMF model showed that the only significant curve characteristics were crash frequenc</w:t>
      </w:r>
      <w:r w:rsidR="00597E5B">
        <w:rPr>
          <w:lang w:val="en"/>
        </w:rPr>
        <w:t>y</w:t>
      </w:r>
      <w:r w:rsidRPr="0026286A">
        <w:rPr>
          <w:lang w:val="en"/>
        </w:rPr>
        <w:t xml:space="preserve">, intersection-related crash frequency, and </w:t>
      </w:r>
      <w:commentRangeStart w:id="11"/>
      <w:r w:rsidRPr="0026286A">
        <w:rPr>
          <w:lang w:val="en"/>
        </w:rPr>
        <w:t>AAD</w:t>
      </w:r>
      <w:r w:rsidR="00597E5B">
        <w:rPr>
          <w:lang w:val="en"/>
        </w:rPr>
        <w:t>T</w:t>
      </w:r>
      <w:commentRangeEnd w:id="11"/>
      <w:r w:rsidR="00743F07">
        <w:rPr>
          <w:rStyle w:val="CommentReference"/>
        </w:rPr>
        <w:commentReference w:id="11"/>
      </w:r>
      <w:r w:rsidR="00597E5B">
        <w:rPr>
          <w:lang w:val="en"/>
        </w:rPr>
        <w:t xml:space="preserve"> before the HFST implementation</w:t>
      </w:r>
      <w:r w:rsidRPr="0026286A">
        <w:rPr>
          <w:lang w:val="en"/>
        </w:rPr>
        <w:t xml:space="preserve">. </w:t>
      </w:r>
      <w:r w:rsidR="009A1CC4">
        <w:rPr>
          <w:lang w:val="en"/>
        </w:rPr>
        <w:t>While</w:t>
      </w:r>
      <w:r w:rsidRPr="0026286A">
        <w:rPr>
          <w:lang w:val="en"/>
        </w:rPr>
        <w:t xml:space="preserve"> the statistical precision of the CMF model is rather low</w:t>
      </w:r>
      <w:r w:rsidR="009A1CC4">
        <w:rPr>
          <w:lang w:val="en"/>
        </w:rPr>
        <w:t>,</w:t>
      </w:r>
      <w:r w:rsidRPr="0026286A">
        <w:rPr>
          <w:lang w:val="en"/>
        </w:rPr>
        <w:t xml:space="preserve"> the CMF model still could prove useful </w:t>
      </w:r>
      <w:r w:rsidR="009A1CC4">
        <w:rPr>
          <w:lang w:val="en"/>
        </w:rPr>
        <w:t>in identifying</w:t>
      </w:r>
      <w:r w:rsidRPr="0026286A">
        <w:rPr>
          <w:lang w:val="en"/>
        </w:rPr>
        <w:t xml:space="preserve"> what types of curves would benefit the most from the implementation of HFST.</w:t>
      </w:r>
      <w:commentRangeEnd w:id="6"/>
      <w:r w:rsidR="003A3B6F">
        <w:rPr>
          <w:rStyle w:val="CommentReference"/>
        </w:rPr>
        <w:commentReference w:id="6"/>
      </w:r>
      <w:r w:rsidRPr="0026286A">
        <w:rPr>
          <w:lang w:val="en"/>
        </w:rPr>
        <w:br w:type="page"/>
      </w:r>
    </w:p>
    <w:p w14:paraId="5CAB5F7E" w14:textId="77777777" w:rsidR="0026286A" w:rsidRPr="0026286A" w:rsidRDefault="0026286A" w:rsidP="0026286A">
      <w:pPr>
        <w:keepNext/>
        <w:keepLines/>
        <w:spacing w:after="240"/>
        <w:outlineLvl w:val="0"/>
        <w:rPr>
          <w:rFonts w:eastAsiaTheme="majorEastAsia" w:cstheme="majorBidi"/>
          <w:b/>
          <w:sz w:val="28"/>
          <w:szCs w:val="32"/>
          <w:lang w:val="en"/>
        </w:rPr>
      </w:pPr>
      <w:bookmarkStart w:id="12" w:name="_Toc109304581"/>
      <w:r w:rsidRPr="0026286A">
        <w:rPr>
          <w:rFonts w:eastAsiaTheme="majorEastAsia" w:cstheme="majorBidi"/>
          <w:b/>
          <w:sz w:val="28"/>
          <w:szCs w:val="32"/>
          <w:lang w:val="en"/>
        </w:rPr>
        <w:lastRenderedPageBreak/>
        <w:t>INTRODUCTION</w:t>
      </w:r>
      <w:bookmarkEnd w:id="12"/>
    </w:p>
    <w:p w14:paraId="357B3D0A" w14:textId="75E0139A" w:rsidR="0026286A" w:rsidRPr="0026286A" w:rsidRDefault="0026286A" w:rsidP="0026286A">
      <w:pPr>
        <w:spacing w:after="240"/>
        <w:rPr>
          <w:lang w:val="en"/>
        </w:rPr>
      </w:pPr>
      <w:r w:rsidRPr="0026286A">
        <w:rPr>
          <w:lang w:val="en"/>
        </w:rPr>
        <w:t>Curve</w:t>
      </w:r>
      <w:ins w:id="13" w:author="Guercio, Maria (FHWA)" w:date="2022-07-22T11:24:00Z">
        <w:r w:rsidR="00986137">
          <w:rPr>
            <w:lang w:val="en"/>
          </w:rPr>
          <w:t>-</w:t>
        </w:r>
      </w:ins>
      <w:del w:id="14" w:author="Guercio, Maria (FHWA)" w:date="2022-07-22T11:24:00Z">
        <w:r w:rsidRPr="0026286A" w:rsidDel="00986137">
          <w:rPr>
            <w:lang w:val="en"/>
          </w:rPr>
          <w:delText xml:space="preserve"> </w:delText>
        </w:r>
      </w:del>
      <w:r w:rsidRPr="0026286A">
        <w:rPr>
          <w:lang w:val="en"/>
        </w:rPr>
        <w:t xml:space="preserve">related crashes are one of the main causes of fatalities in transportation in the US, as more than 25 percent of fatal crashes are associated with a horizontal curve (FHWA 2022). </w:t>
      </w:r>
      <w:proofErr w:type="gramStart"/>
      <w:r w:rsidRPr="0026286A">
        <w:rPr>
          <w:lang w:val="en"/>
        </w:rPr>
        <w:t>A majority of</w:t>
      </w:r>
      <w:proofErr w:type="gramEnd"/>
      <w:r w:rsidRPr="0026286A">
        <w:rPr>
          <w:lang w:val="en"/>
        </w:rPr>
        <w:t xml:space="preserve"> these curve</w:t>
      </w:r>
      <w:ins w:id="15" w:author="Guercio, Maria (FHWA)" w:date="2022-07-22T11:24:00Z">
        <w:r w:rsidR="00986137">
          <w:rPr>
            <w:lang w:val="en"/>
          </w:rPr>
          <w:t>-</w:t>
        </w:r>
      </w:ins>
      <w:del w:id="16" w:author="Guercio, Maria (FHWA)" w:date="2022-07-22T11:24:00Z">
        <w:r w:rsidRPr="0026286A" w:rsidDel="00986137">
          <w:rPr>
            <w:lang w:val="en"/>
          </w:rPr>
          <w:delText xml:space="preserve"> </w:delText>
        </w:r>
      </w:del>
      <w:r w:rsidRPr="0026286A">
        <w:rPr>
          <w:lang w:val="en"/>
        </w:rPr>
        <w:t>related crashes are road departure crashes (FHWA 2022)</w:t>
      </w:r>
      <w:ins w:id="17" w:author="Guercio, Maria (FHWA)" w:date="2022-07-22T10:44:00Z">
        <w:r w:rsidR="00213B49">
          <w:rPr>
            <w:lang w:val="en"/>
          </w:rPr>
          <w:t>. A</w:t>
        </w:r>
      </w:ins>
      <w:del w:id="18" w:author="Guercio, Maria (FHWA)" w:date="2022-07-22T10:44:00Z">
        <w:r w:rsidRPr="0026286A" w:rsidDel="00213B49">
          <w:rPr>
            <w:lang w:val="en"/>
          </w:rPr>
          <w:delText>, and a</w:delText>
        </w:r>
      </w:del>
      <w:r w:rsidRPr="0026286A">
        <w:rPr>
          <w:lang w:val="en"/>
        </w:rPr>
        <w:t xml:space="preserve">n available preventative measure against these types of crashes is the use of friction improvement surface treatments (FISTs). This study in particular focuses on the three FISTs implemented in Georgia: phonolite thin polymer overlay (also referred to as phonolite or as Wyoming bauxite), lightweight aggregate (LWA), and high friction surface treatment (HFST). While all three FISTs work towards the same goal of improving friction on road surfaces in order to reduce the chances of roadway departures, the three FISTs are intrinsically different in material makeup, durability, and cost. Phonolite is an epoxy-based friction improvement where phonolite aggregate is used in an epoxy-binder (Tsai et al. 2022). </w:t>
      </w:r>
      <w:commentRangeStart w:id="19"/>
      <w:r w:rsidRPr="0026286A">
        <w:rPr>
          <w:lang w:val="en"/>
        </w:rPr>
        <w:t xml:space="preserve">Light weight aggregate </w:t>
      </w:r>
      <w:commentRangeEnd w:id="19"/>
      <w:r w:rsidR="00213B49">
        <w:rPr>
          <w:rStyle w:val="CommentReference"/>
        </w:rPr>
        <w:commentReference w:id="19"/>
      </w:r>
      <w:r w:rsidRPr="0026286A">
        <w:rPr>
          <w:lang w:val="en"/>
        </w:rPr>
        <w:t xml:space="preserve">is a low-cost alternative aggregate being explored by Georgia Department of Transportation (GDOT) that does not require the use of a binding epoxy and is used as a resurfacing material (Tsai et al. 2022). Lastly, HFST is comprised of rough aggregates bonded to a roadway surface with an epoxy known as calcined bauxite. HFST is a proven safety measure supported by the FHWA since its addition to the </w:t>
      </w:r>
      <w:proofErr w:type="gramStart"/>
      <w:r w:rsidRPr="0026286A">
        <w:rPr>
          <w:lang w:val="en"/>
        </w:rPr>
        <w:t>Every Day</w:t>
      </w:r>
      <w:proofErr w:type="gramEnd"/>
      <w:r w:rsidRPr="0026286A">
        <w:rPr>
          <w:lang w:val="en"/>
        </w:rPr>
        <w:t xml:space="preserve"> Counts 2 Program list of innovations (Merritt et al. 2020), and it is usually implemented alongside other safety treatments such as signage and rumble strips.</w:t>
      </w:r>
    </w:p>
    <w:p w14:paraId="53E1816C" w14:textId="28E3F98D" w:rsidR="0026286A" w:rsidRPr="0026286A" w:rsidRDefault="0026286A" w:rsidP="0026286A">
      <w:pPr>
        <w:spacing w:after="240"/>
        <w:rPr>
          <w:lang w:val="en"/>
        </w:rPr>
      </w:pPr>
      <w:commentRangeStart w:id="20"/>
      <w:r w:rsidRPr="0026286A">
        <w:rPr>
          <w:lang w:val="en"/>
        </w:rPr>
        <w:t>To help mitigate curve crashes, these three types of FISTs were implemented in Georgia, starting with HFST back in 2014</w:t>
      </w:r>
      <w:commentRangeEnd w:id="20"/>
      <w:r w:rsidRPr="0026286A">
        <w:rPr>
          <w:sz w:val="16"/>
          <w:szCs w:val="16"/>
          <w:lang w:val="en"/>
        </w:rPr>
        <w:commentReference w:id="20"/>
      </w:r>
      <w:r w:rsidRPr="0026286A">
        <w:rPr>
          <w:lang w:val="en"/>
        </w:rPr>
        <w:t xml:space="preserve">. Throughout 2014 to 2017, the </w:t>
      </w:r>
      <w:del w:id="21" w:author="Guercio, Maria (FHWA)" w:date="2022-07-22T10:46:00Z">
        <w:r w:rsidRPr="0026286A" w:rsidDel="00213B49">
          <w:rPr>
            <w:lang w:val="en"/>
          </w:rPr>
          <w:delText>Georgia Department of Transportation (</w:delText>
        </w:r>
      </w:del>
      <w:r w:rsidRPr="0026286A">
        <w:rPr>
          <w:lang w:val="en"/>
        </w:rPr>
        <w:t>GDOT</w:t>
      </w:r>
      <w:del w:id="22" w:author="Guercio, Maria (FHWA)" w:date="2022-07-22T10:46:00Z">
        <w:r w:rsidRPr="0026286A" w:rsidDel="00213B49">
          <w:rPr>
            <w:lang w:val="en"/>
          </w:rPr>
          <w:delText>)</w:delText>
        </w:r>
      </w:del>
      <w:r w:rsidRPr="0026286A">
        <w:rPr>
          <w:lang w:val="en"/>
        </w:rPr>
        <w:t xml:space="preserve"> implemented HFST in 342 sites among districts 3, 4, 5 and 6, making Georgia the leading state in the nation for HFST usage by volume. Later in 2017, phonolite was installed at 69 sites in district 1 and LWA was installed at 10 sites in district 2</w:t>
      </w:r>
      <w:r w:rsidR="0017766E">
        <w:rPr>
          <w:lang w:val="en"/>
        </w:rPr>
        <w:t xml:space="preserve"> (Tsai et al. 2022)</w:t>
      </w:r>
      <w:r w:rsidRPr="0026286A">
        <w:rPr>
          <w:lang w:val="en"/>
        </w:rPr>
        <w:t>. Figure 1 details the locations and times these FISTs were implemented.</w:t>
      </w:r>
    </w:p>
    <w:p w14:paraId="0D2EEF71" w14:textId="77777777" w:rsidR="0026286A" w:rsidRPr="0026286A" w:rsidRDefault="0026286A" w:rsidP="0026286A">
      <w:pPr>
        <w:spacing w:after="240"/>
        <w:jc w:val="center"/>
        <w:rPr>
          <w:lang w:val="en"/>
        </w:rPr>
      </w:pPr>
      <w:r w:rsidRPr="0026286A">
        <w:rPr>
          <w:noProof/>
          <w:lang w:val="en"/>
        </w:rPr>
        <w:lastRenderedPageBreak/>
        <w:drawing>
          <wp:inline distT="0" distB="0" distL="0" distR="0" wp14:anchorId="38DB3D05" wp14:editId="4DC0BA90">
            <wp:extent cx="3182406" cy="4295775"/>
            <wp:effectExtent l="0" t="0" r="0" b="0"/>
            <wp:docPr id="2" name="Picture 2"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p&#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182406" cy="4295775"/>
                    </a:xfrm>
                    <a:prstGeom prst="rect">
                      <a:avLst/>
                    </a:prstGeom>
                  </pic:spPr>
                </pic:pic>
              </a:graphicData>
            </a:graphic>
          </wp:inline>
        </w:drawing>
      </w:r>
      <w:commentRangeStart w:id="23"/>
      <w:commentRangeEnd w:id="23"/>
      <w:r w:rsidRPr="0026286A">
        <w:rPr>
          <w:sz w:val="16"/>
          <w:szCs w:val="16"/>
          <w:lang w:val="en"/>
        </w:rPr>
        <w:commentReference w:id="23"/>
      </w:r>
    </w:p>
    <w:p w14:paraId="5CA48868" w14:textId="77777777" w:rsidR="0026286A" w:rsidRPr="0026286A" w:rsidRDefault="0026286A" w:rsidP="0026286A">
      <w:pPr>
        <w:spacing w:after="240"/>
        <w:jc w:val="center"/>
        <w:rPr>
          <w:lang w:val="en"/>
        </w:rPr>
      </w:pPr>
      <w:r w:rsidRPr="0026286A">
        <w:rPr>
          <w:lang w:val="en"/>
        </w:rPr>
        <w:t>Figure 1 Locations and times of implementations of phonolite, LWA, and HFST in Georgia</w:t>
      </w:r>
    </w:p>
    <w:p w14:paraId="2F11ED20" w14:textId="1634BB65" w:rsidR="0026286A" w:rsidRPr="0026286A" w:rsidRDefault="0026286A" w:rsidP="0026286A">
      <w:pPr>
        <w:spacing w:after="240"/>
        <w:rPr>
          <w:lang w:val="en"/>
        </w:rPr>
      </w:pPr>
      <w:r w:rsidRPr="0026286A">
        <w:rPr>
          <w:lang w:val="en"/>
        </w:rPr>
        <w:t xml:space="preserve">In another study which collected data using a dynamic friction tester (DFT), it was discovered that HFST, currently the most used FIST in Georgia, has the best overall performance as it has the highest friction improvement at time of installation and least percentage of friction drop compared to the other two FISTs in both long-term and short-term observation periods (Tsai et al. 2022). LWA was found to provide a </w:t>
      </w:r>
      <w:r w:rsidRPr="0026286A">
        <w:rPr>
          <w:szCs w:val="24"/>
          <w:lang w:val="en"/>
        </w:rPr>
        <w:t xml:space="preserve">lower level of friction improvement at time of installation (about 80% that of HFST) and had similar initial friction drops (within 3 months after installation) to HFST, but had larger friction drops in long term. </w:t>
      </w:r>
      <w:r w:rsidR="00896160" w:rsidRPr="00795BF8">
        <w:rPr>
          <w:szCs w:val="24"/>
          <w:lang w:val="en"/>
        </w:rPr>
        <w:t>Despite the lower friction performance, LWA</w:t>
      </w:r>
      <w:commentRangeStart w:id="24"/>
      <w:r w:rsidR="00896160" w:rsidRPr="0026286A">
        <w:rPr>
          <w:szCs w:val="24"/>
          <w:lang w:val="en"/>
        </w:rPr>
        <w:t xml:space="preserve"> </w:t>
      </w:r>
      <w:r w:rsidR="00896160" w:rsidRPr="00795BF8">
        <w:rPr>
          <w:szCs w:val="24"/>
          <w:lang w:val="en"/>
        </w:rPr>
        <w:t>is about a fifth of the cost</w:t>
      </w:r>
      <w:r w:rsidR="00D71BDC" w:rsidRPr="00795BF8">
        <w:rPr>
          <w:szCs w:val="24"/>
          <w:lang w:val="en"/>
        </w:rPr>
        <w:t xml:space="preserve"> of HFST, and thus </w:t>
      </w:r>
      <w:r w:rsidR="00ED5DB7" w:rsidRPr="00795BF8">
        <w:rPr>
          <w:szCs w:val="24"/>
          <w:lang w:val="en"/>
        </w:rPr>
        <w:t>it is necessary to identify which FIST out of the two is more cost-effective</w:t>
      </w:r>
      <w:r w:rsidR="00D71BDC" w:rsidRPr="00795BF8">
        <w:rPr>
          <w:szCs w:val="24"/>
          <w:lang w:val="en"/>
        </w:rPr>
        <w:t xml:space="preserve"> </w:t>
      </w:r>
      <w:r w:rsidR="00896160" w:rsidRPr="0026286A">
        <w:rPr>
          <w:szCs w:val="24"/>
          <w:lang w:val="en"/>
        </w:rPr>
        <w:t>(</w:t>
      </w:r>
      <w:commentRangeEnd w:id="24"/>
      <w:r w:rsidR="00896160" w:rsidRPr="0026286A">
        <w:rPr>
          <w:szCs w:val="24"/>
          <w:lang w:val="en"/>
        </w:rPr>
        <w:commentReference w:id="24"/>
      </w:r>
      <w:r w:rsidR="00795BF8" w:rsidRPr="00795BF8">
        <w:rPr>
          <w:szCs w:val="24"/>
          <w:lang w:val="en"/>
        </w:rPr>
        <w:t>Tsai et al. 2022</w:t>
      </w:r>
      <w:r w:rsidR="00896160" w:rsidRPr="0026286A">
        <w:rPr>
          <w:szCs w:val="24"/>
          <w:lang w:val="en"/>
        </w:rPr>
        <w:t xml:space="preserve">). </w:t>
      </w:r>
      <w:r w:rsidRPr="0026286A">
        <w:rPr>
          <w:szCs w:val="24"/>
          <w:lang w:val="en"/>
        </w:rPr>
        <w:t>Lastly, phonolite was found to provide the least amount of friction improvement (about 60% that of HFST) and showed rapid initial fiction drop but a more stable long term deterioration level like that of HFST. These differences in cost and friction performance over time will lead to different performances in crash reduction and returns on investment, and thus it is crucial to observe and</w:t>
      </w:r>
      <w:r w:rsidRPr="0026286A">
        <w:rPr>
          <w:lang w:val="en"/>
        </w:rPr>
        <w:t xml:space="preserve"> understand the characteristics of these FISTs under different roadway environments to create an optimized strategy that can maximize their crash reduction efficacy while minimizing the cost.</w:t>
      </w:r>
    </w:p>
    <w:p w14:paraId="5DC2BB51" w14:textId="77777777" w:rsidR="0026286A" w:rsidRPr="0026286A" w:rsidRDefault="0026286A" w:rsidP="0026286A">
      <w:pPr>
        <w:spacing w:after="240"/>
        <w:rPr>
          <w:lang w:val="en"/>
        </w:rPr>
      </w:pPr>
      <w:r w:rsidRPr="0026286A">
        <w:rPr>
          <w:lang w:val="en"/>
        </w:rPr>
        <w:t xml:space="preserve"> An available way to quantify the crash reduction efficacy of each FIST is through the calculation of a crash modification factor (CMF). CMFs are used to assess the efficacy of </w:t>
      </w:r>
      <w:r w:rsidRPr="0026286A">
        <w:rPr>
          <w:lang w:val="en"/>
        </w:rPr>
        <w:lastRenderedPageBreak/>
        <w:t>different FISTs in terms of the proportion of the crash frequency after FIST implementation to the crash frequency before FIST implementation. For example, a CMF of 0.75 means that the FIST reduces crashes by 25% at a given location, and a CMF greater than 1.0 means this FIST is increasing the number of crashes at a given location. There are multiple methods of calculating a CMF for a FIST, and in this study the two methods used are the naïve Bayes method and the empirical Bayes (EB) method. The difference between the two methods is that the empirical Bayes method provides a higher-quality CMF which accounts for the effect of variations in other roadway features before and after FIST implementation, such as the traffic volume. This method was proven to be effective by another study that calculated empirical Bayes CMFs for curves and ramps in West Virginia, Pennsylvania, Kentucky, and Arkansas (Lyon et al. 2020). Thus far no CMFs have been developed for HFST implementations in Georgia specifically, and so it is critical to develop CMFs for Georgia-specific conditions because the roadway environment and implementation strategies in other states are not necessarily the same as that of Georgia. Similarly, no published CMFs have been developed for LWA and phonolite in Georgia.</w:t>
      </w:r>
    </w:p>
    <w:p w14:paraId="1298F256" w14:textId="77777777" w:rsidR="0026286A" w:rsidRPr="0026286A" w:rsidRDefault="0026286A" w:rsidP="0026286A">
      <w:pPr>
        <w:spacing w:after="240"/>
        <w:rPr>
          <w:lang w:val="en"/>
        </w:rPr>
      </w:pPr>
      <w:r w:rsidRPr="0026286A">
        <w:rPr>
          <w:lang w:val="en"/>
        </w:rPr>
        <w:t>Therefore, the objective of this study is to analyze the effectiveness of phonolite, LWA, and HFST in reducing horizontal curve road departure crashes in Georgia by using naive Bayes and empirical Bayes methods to develop CMFs. Using the calculated CMFs, the three FISTs are to be compared, the crash types that HFST reduces the most are assessed, and the roadway characteristics that have the greatest significance on the final calculated CMF are analyzed.</w:t>
      </w:r>
    </w:p>
    <w:p w14:paraId="5557C368" w14:textId="77777777" w:rsidR="0026286A" w:rsidRPr="0026286A" w:rsidRDefault="0026286A" w:rsidP="0026286A">
      <w:pPr>
        <w:keepNext/>
        <w:keepLines/>
        <w:spacing w:after="240"/>
        <w:outlineLvl w:val="0"/>
        <w:rPr>
          <w:rFonts w:eastAsiaTheme="majorEastAsia" w:cstheme="majorBidi"/>
          <w:b/>
          <w:sz w:val="28"/>
          <w:szCs w:val="32"/>
          <w:lang w:val="en"/>
        </w:rPr>
      </w:pPr>
      <w:bookmarkStart w:id="25" w:name="_Toc109304582"/>
      <w:r w:rsidRPr="0026286A">
        <w:rPr>
          <w:rFonts w:eastAsiaTheme="majorEastAsia" w:cstheme="majorBidi"/>
          <w:b/>
          <w:sz w:val="28"/>
          <w:szCs w:val="32"/>
          <w:lang w:val="en"/>
        </w:rPr>
        <w:t>METHODOLOGY</w:t>
      </w:r>
      <w:bookmarkEnd w:id="25"/>
    </w:p>
    <w:p w14:paraId="22F0595B" w14:textId="77777777" w:rsidR="0026286A" w:rsidRPr="0026286A" w:rsidRDefault="0026286A" w:rsidP="0026286A">
      <w:pPr>
        <w:keepNext/>
        <w:keepLines/>
        <w:spacing w:before="240" w:after="0"/>
        <w:outlineLvl w:val="1"/>
        <w:rPr>
          <w:rFonts w:eastAsiaTheme="majorEastAsia" w:cstheme="majorBidi"/>
          <w:b/>
          <w:iCs/>
          <w:szCs w:val="26"/>
          <w:lang w:val="en"/>
        </w:rPr>
      </w:pPr>
      <w:bookmarkStart w:id="26" w:name="_Toc109304583"/>
      <w:commentRangeStart w:id="27"/>
      <w:r w:rsidRPr="0026286A">
        <w:rPr>
          <w:rFonts w:eastAsiaTheme="majorEastAsia" w:cstheme="majorBidi"/>
          <w:b/>
          <w:iCs/>
          <w:szCs w:val="26"/>
          <w:lang w:val="en"/>
        </w:rPr>
        <w:t>Data</w:t>
      </w:r>
      <w:commentRangeEnd w:id="27"/>
      <w:r w:rsidRPr="0026286A">
        <w:rPr>
          <w:iCs/>
          <w:sz w:val="16"/>
          <w:szCs w:val="16"/>
          <w:lang w:val="en"/>
        </w:rPr>
        <w:commentReference w:id="27"/>
      </w:r>
      <w:r w:rsidRPr="0026286A">
        <w:rPr>
          <w:rFonts w:eastAsiaTheme="majorEastAsia" w:cstheme="majorBidi"/>
          <w:b/>
          <w:iCs/>
          <w:szCs w:val="26"/>
          <w:lang w:val="en"/>
        </w:rPr>
        <w:t xml:space="preserve"> and Early Spatial Analysis</w:t>
      </w:r>
      <w:bookmarkEnd w:id="26"/>
    </w:p>
    <w:p w14:paraId="79A0B319" w14:textId="218ABE3E" w:rsidR="0026286A" w:rsidRPr="0026286A" w:rsidRDefault="0026286A" w:rsidP="0026286A">
      <w:pPr>
        <w:spacing w:after="240"/>
        <w:rPr>
          <w:lang w:val="en"/>
        </w:rPr>
      </w:pPr>
      <w:r w:rsidRPr="0026286A">
        <w:rPr>
          <w:lang w:val="en"/>
        </w:rPr>
        <w:t xml:space="preserve">In this study, the </w:t>
      </w:r>
      <w:r w:rsidRPr="0026286A">
        <w:rPr>
          <w:szCs w:val="24"/>
          <w:lang w:val="en"/>
        </w:rPr>
        <w:t xml:space="preserve">crash data was provided by the </w:t>
      </w:r>
      <w:r w:rsidRPr="0026286A">
        <w:rPr>
          <w:i/>
          <w:iCs/>
          <w:szCs w:val="24"/>
          <w:lang w:val="en"/>
        </w:rPr>
        <w:t>Numetric</w:t>
      </w:r>
      <w:r w:rsidRPr="0026286A">
        <w:rPr>
          <w:szCs w:val="24"/>
          <w:lang w:val="en"/>
        </w:rPr>
        <w:t xml:space="preserve"> platform maintained by GDOT, and curve data was provided by </w:t>
      </w:r>
      <w:commentRangeStart w:id="28"/>
      <w:r w:rsidRPr="0026286A">
        <w:rPr>
          <w:szCs w:val="24"/>
          <w:lang w:val="en"/>
        </w:rPr>
        <w:t xml:space="preserve">GDOT’s </w:t>
      </w:r>
      <w:r w:rsidR="00283EF4" w:rsidRPr="00283EF4">
        <w:rPr>
          <w:szCs w:val="24"/>
          <w:lang w:val="en"/>
        </w:rPr>
        <w:t>Smart Curve Information Extraction (Smart-CIE) tool</w:t>
      </w:r>
      <w:r w:rsidRPr="0026286A">
        <w:rPr>
          <w:szCs w:val="24"/>
          <w:lang w:val="en"/>
        </w:rPr>
        <w:t xml:space="preserve"> </w:t>
      </w:r>
      <w:r w:rsidR="00283EF4" w:rsidRPr="00283EF4">
        <w:rPr>
          <w:szCs w:val="24"/>
          <w:lang w:val="en"/>
        </w:rPr>
        <w:t>(Tsai et al. 2016).</w:t>
      </w:r>
      <w:r w:rsidRPr="0026286A">
        <w:rPr>
          <w:szCs w:val="24"/>
          <w:lang w:val="en"/>
        </w:rPr>
        <w:t xml:space="preserve"> </w:t>
      </w:r>
      <w:commentRangeEnd w:id="28"/>
      <w:r w:rsidRPr="0026286A">
        <w:rPr>
          <w:szCs w:val="24"/>
          <w:lang w:val="en"/>
        </w:rPr>
        <w:commentReference w:id="28"/>
      </w:r>
      <w:r w:rsidRPr="0026286A">
        <w:rPr>
          <w:szCs w:val="24"/>
          <w:lang w:val="en"/>
        </w:rPr>
        <w:t xml:space="preserve">The crash data included all crashes in Georgia’s districts 1, 2, and 6 from 2012 to 2020, and was </w:t>
      </w:r>
      <w:r w:rsidRPr="0026286A">
        <w:rPr>
          <w:lang w:val="en"/>
        </w:rPr>
        <w:t xml:space="preserve">formatted as a collection of points </w:t>
      </w:r>
      <w:r w:rsidRPr="0026286A">
        <w:rPr>
          <w:lang w:val="en" w:eastAsia="zh-CN"/>
        </w:rPr>
        <w:t xml:space="preserve">that included information such as the crash location, date of the crash, vehicles involved, and what the vehicles were doing as the collision occurred. </w:t>
      </w:r>
      <w:r w:rsidRPr="0026286A">
        <w:rPr>
          <w:lang w:val="en"/>
        </w:rPr>
        <w:t xml:space="preserve">The curve data included curve locations that implemented phonolite in district 1, LWA in district 2, and HFST in district </w:t>
      </w:r>
      <w:r w:rsidR="0096691E" w:rsidRPr="0026286A">
        <w:rPr>
          <w:lang w:val="en"/>
        </w:rPr>
        <w:t>6, and</w:t>
      </w:r>
      <w:r w:rsidRPr="0026286A">
        <w:rPr>
          <w:lang w:val="en"/>
        </w:rPr>
        <w:t xml:space="preserve"> was formatted as a collection of polylines—best described as connected lines that form the approximate shapes of a road curve, and included information such as the curve location, length, radius, deflection angle, ball-bank indicator reading, speed limit, advisory speed, and AADT.</w:t>
      </w:r>
    </w:p>
    <w:p w14:paraId="2503CB62" w14:textId="77777777" w:rsidR="0026286A" w:rsidRPr="0026286A" w:rsidRDefault="0026286A" w:rsidP="0026286A">
      <w:pPr>
        <w:spacing w:after="240"/>
        <w:rPr>
          <w:lang w:val="en"/>
        </w:rPr>
      </w:pPr>
      <w:r w:rsidRPr="0026286A">
        <w:rPr>
          <w:lang w:val="en"/>
        </w:rPr>
        <w:t>Crashes that occurred on the same year the FIST was implemented were excluded from the CMF calculations, as it was unclear from the crash data whether these crashes occurred before or after the implementation, or even possibly during the construction of the FIST. For example, for district 6, HFST was implemented in 2017, and thus the crashes before HFST implementation included crashes from 2012 to 2016, crashes after HFST implementation included crashes from 2018 to 2020, and crashes in 2017 were ignored.</w:t>
      </w:r>
    </w:p>
    <w:p w14:paraId="1D9E2779" w14:textId="50077F13" w:rsidR="0026286A" w:rsidRPr="0026286A" w:rsidRDefault="0026286A" w:rsidP="0026286A">
      <w:pPr>
        <w:spacing w:after="240"/>
        <w:rPr>
          <w:lang w:val="en"/>
        </w:rPr>
      </w:pPr>
      <w:r w:rsidRPr="0026286A">
        <w:rPr>
          <w:lang w:val="en"/>
        </w:rPr>
        <w:lastRenderedPageBreak/>
        <w:t xml:space="preserve">There were some initial challenges with the identification of curve AADTs, as </w:t>
      </w:r>
      <w:r w:rsidR="00CE3DD0" w:rsidRPr="00AF3EF9">
        <w:rPr>
          <w:lang w:val="en"/>
        </w:rPr>
        <w:t>some curves did not have any AADTs attributed to them</w:t>
      </w:r>
      <w:r w:rsidRPr="0026286A">
        <w:rPr>
          <w:lang w:val="en"/>
        </w:rPr>
        <w:t xml:space="preserve">. </w:t>
      </w:r>
      <w:r w:rsidR="00E01BDE" w:rsidRPr="00AF3EF9">
        <w:rPr>
          <w:lang w:val="en"/>
        </w:rPr>
        <w:t xml:space="preserve">To address this problem, curves that were not given AADTs </w:t>
      </w:r>
      <w:r w:rsidR="00AF3EF9" w:rsidRPr="00AF3EF9">
        <w:rPr>
          <w:lang w:val="en"/>
        </w:rPr>
        <w:t xml:space="preserve">had </w:t>
      </w:r>
      <w:r w:rsidR="00E01BDE" w:rsidRPr="00AF3EF9">
        <w:rPr>
          <w:lang w:val="en"/>
        </w:rPr>
        <w:t>the AADTs of the nearest count stations</w:t>
      </w:r>
      <w:r w:rsidR="00AF3EF9" w:rsidRPr="00AF3EF9">
        <w:rPr>
          <w:lang w:val="en"/>
        </w:rPr>
        <w:t xml:space="preserve"> joined to them using ArcMap tools.</w:t>
      </w:r>
    </w:p>
    <w:p w14:paraId="575D21A0" w14:textId="77777777" w:rsidR="0026286A" w:rsidRPr="0026286A" w:rsidRDefault="0026286A" w:rsidP="0026286A">
      <w:pPr>
        <w:spacing w:after="240"/>
        <w:rPr>
          <w:lang w:val="en"/>
        </w:rPr>
      </w:pPr>
      <w:r w:rsidRPr="0026286A">
        <w:rPr>
          <w:lang w:val="en"/>
        </w:rPr>
        <w:t>Because the crash dataset included all crashes in the studied districts, there was also a need to identify which crashes occurred on curves with FIST and to discard the rest. To do so, a buffer was constructed around each curve in ArcMap—these buffers had a width of 100 ft around the road and extended 500 ft beyond the road polyline to capture all possible curve crashes. Crashes that intersected these buffers were identified as crashes that occurred on the corresponding curves and were then used as part of the CMF calculation.</w:t>
      </w:r>
    </w:p>
    <w:p w14:paraId="2ADFDAB5" w14:textId="17F4CB7F" w:rsidR="0026286A" w:rsidRPr="0026286A" w:rsidRDefault="00AF2888" w:rsidP="00AF3EF9">
      <w:pPr>
        <w:spacing w:after="240"/>
        <w:jc w:val="center"/>
        <w:rPr>
          <w:lang w:val="en"/>
        </w:rPr>
      </w:pPr>
      <w:commentRangeStart w:id="29"/>
      <w:r>
        <w:rPr>
          <w:noProof/>
          <w:lang w:val="en"/>
        </w:rPr>
        <w:drawing>
          <wp:inline distT="0" distB="0" distL="0" distR="0" wp14:anchorId="01F2571F" wp14:editId="6767E623">
            <wp:extent cx="5943600" cy="3695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695700"/>
                    </a:xfrm>
                    <a:prstGeom prst="rect">
                      <a:avLst/>
                    </a:prstGeom>
                    <a:noFill/>
                    <a:ln>
                      <a:noFill/>
                    </a:ln>
                  </pic:spPr>
                </pic:pic>
              </a:graphicData>
            </a:graphic>
          </wp:inline>
        </w:drawing>
      </w:r>
    </w:p>
    <w:p w14:paraId="68D61496" w14:textId="23FADD58" w:rsidR="0026286A" w:rsidRPr="0026286A" w:rsidRDefault="0026286A" w:rsidP="00AF3EF9">
      <w:pPr>
        <w:spacing w:after="240"/>
        <w:jc w:val="center"/>
        <w:rPr>
          <w:lang w:val="en"/>
        </w:rPr>
      </w:pPr>
      <w:r w:rsidRPr="0026286A">
        <w:rPr>
          <w:lang w:val="en"/>
        </w:rPr>
        <w:t xml:space="preserve">Figure 2 </w:t>
      </w:r>
      <w:r w:rsidR="004C71ED">
        <w:rPr>
          <w:lang w:val="en"/>
        </w:rPr>
        <w:t>E</w:t>
      </w:r>
      <w:r w:rsidRPr="0026286A">
        <w:rPr>
          <w:lang w:val="en"/>
        </w:rPr>
        <w:t xml:space="preserve">xample of </w:t>
      </w:r>
      <w:r w:rsidR="004C71ED">
        <w:rPr>
          <w:lang w:val="en"/>
        </w:rPr>
        <w:t xml:space="preserve">a </w:t>
      </w:r>
      <w:r w:rsidRPr="0026286A">
        <w:rPr>
          <w:lang w:val="en"/>
        </w:rPr>
        <w:t>buffer</w:t>
      </w:r>
      <w:commentRangeEnd w:id="29"/>
      <w:r w:rsidRPr="0026286A">
        <w:rPr>
          <w:sz w:val="16"/>
          <w:szCs w:val="16"/>
          <w:lang w:val="en"/>
        </w:rPr>
        <w:commentReference w:id="29"/>
      </w:r>
      <w:r w:rsidR="00AF2888">
        <w:rPr>
          <w:lang w:val="en"/>
        </w:rPr>
        <w:t xml:space="preserve"> </w:t>
      </w:r>
      <w:r w:rsidR="004C71ED">
        <w:rPr>
          <w:lang w:val="en"/>
        </w:rPr>
        <w:t xml:space="preserve">drawn around an HFST curve </w:t>
      </w:r>
      <w:r w:rsidR="00AF2888">
        <w:rPr>
          <w:lang w:val="en"/>
        </w:rPr>
        <w:t>with two crashes identified</w:t>
      </w:r>
    </w:p>
    <w:p w14:paraId="4E2EA778" w14:textId="77777777" w:rsidR="0026286A" w:rsidRPr="0026286A" w:rsidRDefault="0026286A" w:rsidP="0026286A">
      <w:pPr>
        <w:keepNext/>
        <w:keepLines/>
        <w:spacing w:before="240" w:after="0"/>
        <w:outlineLvl w:val="1"/>
        <w:rPr>
          <w:rFonts w:eastAsiaTheme="majorEastAsia" w:cstheme="majorBidi"/>
          <w:b/>
          <w:iCs/>
          <w:szCs w:val="26"/>
          <w:lang w:val="en"/>
        </w:rPr>
      </w:pPr>
      <w:bookmarkStart w:id="30" w:name="_Toc109304584"/>
      <w:r w:rsidRPr="0026286A">
        <w:rPr>
          <w:rFonts w:eastAsiaTheme="majorEastAsia" w:cstheme="majorBidi"/>
          <w:b/>
          <w:iCs/>
          <w:szCs w:val="26"/>
          <w:lang w:val="en"/>
        </w:rPr>
        <w:t>Naïve Bayes Approach to Developing CMFs</w:t>
      </w:r>
      <w:bookmarkEnd w:id="30"/>
    </w:p>
    <w:p w14:paraId="6EDB8740" w14:textId="77777777" w:rsidR="0026286A" w:rsidRPr="0026286A" w:rsidRDefault="0026286A" w:rsidP="0026286A">
      <w:pPr>
        <w:spacing w:after="240"/>
        <w:rPr>
          <w:lang w:val="en"/>
        </w:rPr>
      </w:pPr>
      <w:r w:rsidRPr="0026286A">
        <w:rPr>
          <w:lang w:val="en"/>
        </w:rPr>
        <w:t xml:space="preserve">The first method used to quantify the crash reduction effects of FISTs in this study is the naïve Bayes approach. The naïve Bayes approach is a straightforward way of calculating CMFs as it simply uses the proportion below in </w:t>
      </w:r>
      <w:r w:rsidRPr="0026286A">
        <w:rPr>
          <w:b/>
          <w:bCs/>
          <w:lang w:val="en"/>
        </w:rPr>
        <w:t>Equation 1</w:t>
      </w:r>
      <w:r w:rsidRPr="0026286A">
        <w:rPr>
          <w:lang w:val="en"/>
        </w:rPr>
        <w:t>:</w:t>
      </w:r>
    </w:p>
    <w:p w14:paraId="76E08839" w14:textId="77777777" w:rsidR="0026286A" w:rsidRPr="0026286A" w:rsidRDefault="0026286A" w:rsidP="0026286A">
      <w:pPr>
        <w:spacing w:after="240"/>
        <w:rPr>
          <w:lang w:val="en"/>
        </w:rPr>
      </w:pPr>
      <m:oMath>
        <m:r>
          <m:rPr>
            <m:sty m:val="p"/>
          </m:rPr>
          <w:rPr>
            <w:rFonts w:ascii="Cambria Math" w:hAnsi="Cambria Math"/>
            <w:lang w:val="en"/>
          </w:rPr>
          <m:t xml:space="preserve">Naive CMF = </m:t>
        </m:r>
        <m:f>
          <m:fPr>
            <m:ctrlPr>
              <w:rPr>
                <w:rFonts w:ascii="Cambria Math" w:hAnsi="Cambria Math"/>
                <w:lang w:val="en"/>
              </w:rPr>
            </m:ctrlPr>
          </m:fPr>
          <m:num>
            <m:r>
              <m:rPr>
                <m:sty m:val="p"/>
              </m:rPr>
              <w:rPr>
                <w:rFonts w:ascii="Cambria Math" w:hAnsi="Cambria Math"/>
                <w:lang w:val="en"/>
              </w:rPr>
              <m:t>Crashes per year after FIST implementation</m:t>
            </m:r>
          </m:num>
          <m:den>
            <m:r>
              <m:rPr>
                <m:sty m:val="p"/>
              </m:rPr>
              <w:rPr>
                <w:rFonts w:ascii="Cambria Math" w:hAnsi="Cambria Math"/>
                <w:lang w:val="en"/>
              </w:rPr>
              <m:t>Crashes per year before FIST implementation</m:t>
            </m:r>
          </m:den>
        </m:f>
      </m:oMath>
      <w:r w:rsidRPr="0026286A">
        <w:rPr>
          <w:lang w:val="en"/>
        </w:rPr>
        <w:tab/>
      </w:r>
      <w:r w:rsidRPr="0026286A">
        <w:rPr>
          <w:lang w:val="en"/>
        </w:rPr>
        <w:tab/>
        <w:t>(1)</w:t>
      </w:r>
    </w:p>
    <w:p w14:paraId="1ED6FB27" w14:textId="77777777" w:rsidR="0026286A" w:rsidRPr="0026286A" w:rsidRDefault="0026286A" w:rsidP="0026286A">
      <w:pPr>
        <w:spacing w:after="240"/>
        <w:rPr>
          <w:lang w:val="en"/>
        </w:rPr>
      </w:pPr>
      <w:r w:rsidRPr="0026286A">
        <w:rPr>
          <w:lang w:val="en"/>
        </w:rPr>
        <w:t xml:space="preserve">The naïve CMFs in this study are calculated using the cumulative crash frequencies of all curves which each FIST. These cumulative naïve Bayes CMFs are then used to find which crash types </w:t>
      </w:r>
      <w:r w:rsidRPr="0026286A">
        <w:rPr>
          <w:lang w:val="en"/>
        </w:rPr>
        <w:lastRenderedPageBreak/>
        <w:t>should be used for the calculation of the empirical Bayes CMFs and to conduct an analysis on the significant roadway characteristics that affect the calculated CMFs the most.</w:t>
      </w:r>
    </w:p>
    <w:p w14:paraId="386DD82B" w14:textId="77777777" w:rsidR="0026286A" w:rsidRPr="0026286A" w:rsidRDefault="0026286A" w:rsidP="0026286A">
      <w:pPr>
        <w:keepNext/>
        <w:keepLines/>
        <w:spacing w:before="240" w:after="0"/>
        <w:outlineLvl w:val="1"/>
        <w:rPr>
          <w:rFonts w:eastAsiaTheme="majorEastAsia" w:cstheme="majorBidi"/>
          <w:b/>
          <w:iCs/>
          <w:szCs w:val="26"/>
          <w:lang w:val="en"/>
        </w:rPr>
      </w:pPr>
      <w:bookmarkStart w:id="31" w:name="_Toc109304585"/>
      <w:r w:rsidRPr="0026286A">
        <w:rPr>
          <w:rFonts w:eastAsiaTheme="majorEastAsia" w:cstheme="majorBidi"/>
          <w:b/>
          <w:iCs/>
          <w:szCs w:val="26"/>
          <w:lang w:val="en"/>
        </w:rPr>
        <w:t>Empirical Bayes Method to Developing High Quality CMFs</w:t>
      </w:r>
      <w:bookmarkEnd w:id="31"/>
    </w:p>
    <w:p w14:paraId="690AAAA8" w14:textId="77777777" w:rsidR="0026286A" w:rsidRPr="0026286A" w:rsidRDefault="0026286A" w:rsidP="0026286A">
      <w:pPr>
        <w:spacing w:after="240"/>
        <w:rPr>
          <w:lang w:val="en"/>
        </w:rPr>
      </w:pPr>
      <w:r w:rsidRPr="0026286A">
        <w:rPr>
          <w:lang w:val="en"/>
        </w:rPr>
        <w:t>A flaw of the naïve Bayes method is that the effects of external factors such as changes in traffic volume or other time trends on CMFs are not accounted for. The empirical Bayes Method can address these time trend factors in the calculations of CMFs by not just using observed crashes on a curve but by also using the predicted number of crashes generated by a prediction model, also known as a safety performance function (SPF). These predicted numbers of crashes are used to represent the number of crashes that would’ve occurred had the FIST not been applied to the curve, and the observed crashes are weighed against these predictions to adjust the CMF.</w:t>
      </w:r>
    </w:p>
    <w:p w14:paraId="5941E258" w14:textId="77777777" w:rsidR="0026286A" w:rsidRPr="0026286A" w:rsidRDefault="0026286A" w:rsidP="0026286A">
      <w:pPr>
        <w:spacing w:after="240"/>
        <w:rPr>
          <w:lang w:val="en" w:eastAsia="zh-CN"/>
        </w:rPr>
      </w:pPr>
      <w:r w:rsidRPr="0026286A">
        <w:rPr>
          <w:lang w:val="en"/>
        </w:rPr>
        <w:t xml:space="preserve">For example, a curve that had a FIST implemented but also a significantly higher traffic volume could possibly observe a higher number of crashes after the FIST. </w:t>
      </w:r>
      <w:r w:rsidRPr="0026286A">
        <w:rPr>
          <w:rFonts w:hint="eastAsia"/>
          <w:lang w:val="en" w:eastAsia="zh-CN"/>
        </w:rPr>
        <w:t>U</w:t>
      </w:r>
      <w:r w:rsidRPr="0026286A">
        <w:rPr>
          <w:lang w:val="en" w:eastAsia="zh-CN"/>
        </w:rPr>
        <w:t xml:space="preserve">sing a naïve Bayes approach, the number of crashes would suggest that the FIST caused an increase in crashes. However, an empirical Bayes approach would weigh the observed crashes against the prediction—which would predict that crashes should increase due to increased traffic and not because of the FIST—and thus decrease the final calculated EB CMF accordingly. The EB methodology in this study is derived from the FHWA’s </w:t>
      </w:r>
      <w:r w:rsidRPr="0026286A">
        <w:rPr>
          <w:i/>
          <w:iCs/>
          <w:lang w:val="en" w:eastAsia="zh-CN"/>
        </w:rPr>
        <w:t>A Guide to Developing Quality Crash Modification Factors</w:t>
      </w:r>
      <w:r w:rsidRPr="0026286A">
        <w:rPr>
          <w:lang w:val="en" w:eastAsia="zh-CN"/>
        </w:rPr>
        <w:t xml:space="preserve"> (FHWA 2010).</w:t>
      </w:r>
    </w:p>
    <w:p w14:paraId="4F9538B6" w14:textId="77777777" w:rsidR="0026286A" w:rsidRPr="0026286A" w:rsidRDefault="0026286A" w:rsidP="0026286A">
      <w:pPr>
        <w:keepNext/>
        <w:keepLines/>
        <w:spacing w:before="240" w:after="0"/>
        <w:outlineLvl w:val="2"/>
        <w:rPr>
          <w:rFonts w:eastAsiaTheme="majorEastAsia" w:cstheme="majorBidi"/>
          <w:bCs/>
          <w:i/>
          <w:szCs w:val="26"/>
          <w:lang w:val="en"/>
        </w:rPr>
      </w:pPr>
      <w:bookmarkStart w:id="32" w:name="_Toc109304586"/>
      <w:r w:rsidRPr="0026286A">
        <w:rPr>
          <w:rFonts w:eastAsiaTheme="majorEastAsia" w:cstheme="majorBidi"/>
          <w:bCs/>
          <w:i/>
          <w:szCs w:val="26"/>
          <w:lang w:val="en"/>
        </w:rPr>
        <w:t>Development of Safety Performance Function Prediction Models</w:t>
      </w:r>
      <w:bookmarkEnd w:id="32"/>
    </w:p>
    <w:p w14:paraId="2AAD89CA" w14:textId="58715854" w:rsidR="0026286A" w:rsidRPr="0026286A" w:rsidRDefault="0026286A" w:rsidP="0026286A">
      <w:pPr>
        <w:spacing w:after="240"/>
        <w:rPr>
          <w:lang w:val="en"/>
        </w:rPr>
      </w:pPr>
      <w:r w:rsidRPr="0026286A">
        <w:rPr>
          <w:lang w:val="en"/>
        </w:rPr>
        <w:t xml:space="preserve">As noted in the previous section, the </w:t>
      </w:r>
      <w:del w:id="33" w:author="Guercio, Maria (FHWA)" w:date="2022-07-22T10:56:00Z">
        <w:r w:rsidRPr="0026286A" w:rsidDel="00704D3E">
          <w:rPr>
            <w:lang w:val="en"/>
          </w:rPr>
          <w:delText>safety performance function (</w:delText>
        </w:r>
      </w:del>
      <w:r w:rsidRPr="0026286A">
        <w:rPr>
          <w:lang w:val="en"/>
        </w:rPr>
        <w:t>SPF</w:t>
      </w:r>
      <w:del w:id="34" w:author="Guercio, Maria (FHWA)" w:date="2022-07-22T10:56:00Z">
        <w:r w:rsidRPr="0026286A" w:rsidDel="00704D3E">
          <w:rPr>
            <w:lang w:val="en"/>
          </w:rPr>
          <w:delText>)</w:delText>
        </w:r>
      </w:del>
      <w:r w:rsidRPr="0026286A">
        <w:rPr>
          <w:lang w:val="en"/>
        </w:rPr>
        <w:t xml:space="preserve"> is used to calculate the predicted number of crashes needed in order to calculate the EB CMF. The predicted crashes are calculated based on the curve characteristics, which for this study includes whether the road is divided, the natural log</w:t>
      </w:r>
      <w:r w:rsidR="009674A1">
        <w:rPr>
          <w:lang w:val="en"/>
        </w:rPr>
        <w:t>arithm</w:t>
      </w:r>
      <w:r w:rsidRPr="0026286A">
        <w:rPr>
          <w:lang w:val="en"/>
        </w:rPr>
        <w:t xml:space="preserve"> </w:t>
      </w:r>
      <w:r w:rsidR="002E24BD">
        <w:rPr>
          <w:lang w:val="en"/>
        </w:rPr>
        <w:t xml:space="preserve">(ln) </w:t>
      </w:r>
      <w:r w:rsidRPr="0026286A">
        <w:rPr>
          <w:lang w:val="en"/>
        </w:rPr>
        <w:t xml:space="preserve">of the curves’ deflection angle, the curve length, the </w:t>
      </w:r>
      <w:r w:rsidR="002E24BD">
        <w:rPr>
          <w:lang w:val="en"/>
        </w:rPr>
        <w:t>ln</w:t>
      </w:r>
      <w:commentRangeStart w:id="35"/>
      <w:r w:rsidRPr="0026286A">
        <w:rPr>
          <w:lang w:val="en"/>
        </w:rPr>
        <w:t xml:space="preserve"> </w:t>
      </w:r>
      <w:commentRangeEnd w:id="35"/>
      <w:r w:rsidRPr="0026286A">
        <w:rPr>
          <w:sz w:val="16"/>
          <w:szCs w:val="16"/>
          <w:lang w:val="en"/>
        </w:rPr>
        <w:commentReference w:id="35"/>
      </w:r>
      <w:r w:rsidRPr="0026286A">
        <w:rPr>
          <w:lang w:val="en"/>
        </w:rPr>
        <w:t xml:space="preserve">of the AADT of the curve, the </w:t>
      </w:r>
      <w:r w:rsidR="002E24BD">
        <w:rPr>
          <w:lang w:val="en"/>
        </w:rPr>
        <w:t>ln</w:t>
      </w:r>
      <w:r w:rsidRPr="0026286A">
        <w:rPr>
          <w:lang w:val="en"/>
        </w:rPr>
        <w:t xml:space="preserve"> of the ball bank indicator (BBI) measurement of the curve, and the speed difference between the posted speed limit and the advisory curve speed limit. The calculation for the predicted number of crashes per year (P) given certain curve characteristics (C</w:t>
      </w:r>
      <w:r w:rsidRPr="0026286A">
        <w:rPr>
          <w:vertAlign w:val="subscript"/>
          <w:lang w:val="en"/>
        </w:rPr>
        <w:t>n</w:t>
      </w:r>
      <w:r w:rsidRPr="0026286A">
        <w:rPr>
          <w:lang w:val="en"/>
        </w:rPr>
        <w:t>)</w:t>
      </w:r>
      <w:r w:rsidR="006C6786">
        <w:rPr>
          <w:lang w:val="en"/>
        </w:rPr>
        <w:t xml:space="preserve">, </w:t>
      </w:r>
      <w:r w:rsidRPr="0026286A">
        <w:rPr>
          <w:lang w:val="en"/>
        </w:rPr>
        <w:t>coefficients for those characteristics (</w:t>
      </w:r>
      <w:proofErr w:type="spellStart"/>
      <w:r w:rsidRPr="0026286A">
        <w:rPr>
          <w:lang w:val="en"/>
        </w:rPr>
        <w:t>Y</w:t>
      </w:r>
      <w:r w:rsidRPr="0026286A">
        <w:rPr>
          <w:vertAlign w:val="subscript"/>
          <w:lang w:val="en"/>
        </w:rPr>
        <w:t>n</w:t>
      </w:r>
      <w:proofErr w:type="spellEnd"/>
      <w:r w:rsidRPr="0026286A">
        <w:rPr>
          <w:lang w:val="en"/>
        </w:rPr>
        <w:t>)</w:t>
      </w:r>
      <w:r w:rsidR="006C6786">
        <w:rPr>
          <w:lang w:val="en"/>
        </w:rPr>
        <w:t>, and an intercept</w:t>
      </w:r>
      <w:r w:rsidR="008B20E0">
        <w:rPr>
          <w:lang w:val="en"/>
        </w:rPr>
        <w:t xml:space="preserve"> C</w:t>
      </w:r>
      <w:r w:rsidR="00EA2609">
        <w:rPr>
          <w:vertAlign w:val="subscript"/>
          <w:lang w:val="en"/>
        </w:rPr>
        <w:t>0</w:t>
      </w:r>
      <w:r w:rsidRPr="0026286A">
        <w:rPr>
          <w:lang w:val="en"/>
        </w:rPr>
        <w:t xml:space="preserve"> is as follows in </w:t>
      </w:r>
      <w:r w:rsidRPr="0026286A">
        <w:rPr>
          <w:b/>
          <w:bCs/>
          <w:lang w:val="en"/>
        </w:rPr>
        <w:t>Equation 2</w:t>
      </w:r>
      <w:r w:rsidRPr="0026286A">
        <w:rPr>
          <w:lang w:val="en"/>
        </w:rPr>
        <w:t>:</w:t>
      </w:r>
    </w:p>
    <w:p w14:paraId="5E8BE4E5" w14:textId="6EDF3545" w:rsidR="0026286A" w:rsidRPr="0026286A" w:rsidRDefault="008F4BA0" w:rsidP="0026286A">
      <w:pPr>
        <w:spacing w:after="240"/>
        <w:rPr>
          <w:lang w:val="en"/>
        </w:rPr>
      </w:pPr>
      <m:oMath>
        <m:func>
          <m:funcPr>
            <m:ctrlPr>
              <w:rPr>
                <w:rFonts w:ascii="Cambria Math" w:hAnsi="Cambria Math"/>
                <w:lang w:val="en"/>
              </w:rPr>
            </m:ctrlPr>
          </m:funcPr>
          <m:fName>
            <m:r>
              <m:rPr>
                <m:sty m:val="p"/>
              </m:rPr>
              <w:rPr>
                <w:rFonts w:ascii="Cambria Math" w:hAnsi="Cambria Math"/>
                <w:lang w:val="en"/>
              </w:rPr>
              <m:t>ln</m:t>
            </m:r>
          </m:fName>
          <m:e>
            <m:d>
              <m:dPr>
                <m:ctrlPr>
                  <w:rPr>
                    <w:rFonts w:ascii="Cambria Math" w:hAnsi="Cambria Math"/>
                    <w:lang w:val="en"/>
                  </w:rPr>
                </m:ctrlPr>
              </m:dPr>
              <m:e>
                <m:r>
                  <w:rPr>
                    <w:rFonts w:ascii="Cambria Math" w:hAnsi="Cambria Math"/>
                    <w:lang w:val="en"/>
                  </w:rPr>
                  <m:t>P</m:t>
                </m:r>
              </m:e>
            </m:d>
          </m:e>
        </m:func>
        <m:r>
          <m:rPr>
            <m:sty m:val="p"/>
          </m:rPr>
          <w:rPr>
            <w:rFonts w:ascii="Cambria Math" w:hAnsi="Cambria Math"/>
            <w:lang w:val="en"/>
          </w:rPr>
          <m:t>=</m:t>
        </m:r>
        <m:sSub>
          <m:sSubPr>
            <m:ctrlPr>
              <w:rPr>
                <w:rFonts w:ascii="Cambria Math" w:hAnsi="Cambria Math"/>
                <w:lang w:val="en"/>
              </w:rPr>
            </m:ctrlPr>
          </m:sSubPr>
          <m:e>
            <m:r>
              <w:rPr>
                <w:rFonts w:ascii="Cambria Math" w:hAnsi="Cambria Math"/>
                <w:lang w:val="en"/>
              </w:rPr>
              <m:t>C</m:t>
            </m:r>
          </m:e>
          <m:sub>
            <m:r>
              <w:rPr>
                <w:rFonts w:ascii="Cambria Math" w:hAnsi="Cambria Math"/>
                <w:lang w:val="en"/>
              </w:rPr>
              <m:t>0</m:t>
            </m:r>
          </m:sub>
        </m:sSub>
        <m:r>
          <w:rPr>
            <w:rFonts w:ascii="Cambria Math" w:hAnsi="Cambria Math"/>
            <w:lang w:val="en"/>
          </w:rPr>
          <m:t>+</m:t>
        </m:r>
        <m:d>
          <m:dPr>
            <m:ctrlPr>
              <w:rPr>
                <w:rFonts w:ascii="Cambria Math" w:hAnsi="Cambria Math"/>
                <w:lang w:val="en"/>
              </w:rPr>
            </m:ctrlPr>
          </m:dPr>
          <m:e>
            <m:sSub>
              <m:sSubPr>
                <m:ctrlPr>
                  <w:rPr>
                    <w:rFonts w:ascii="Cambria Math" w:hAnsi="Cambria Math"/>
                    <w:lang w:val="en"/>
                  </w:rPr>
                </m:ctrlPr>
              </m:sSubPr>
              <m:e>
                <m:r>
                  <w:rPr>
                    <w:rFonts w:ascii="Cambria Math" w:hAnsi="Cambria Math"/>
                    <w:lang w:val="en"/>
                  </w:rPr>
                  <m:t>C</m:t>
                </m:r>
              </m:e>
              <m:sub>
                <m:r>
                  <m:rPr>
                    <m:sty m:val="p"/>
                  </m:rPr>
                  <w:rPr>
                    <w:rFonts w:ascii="Cambria Math" w:hAnsi="Cambria Math"/>
                    <w:lang w:val="en"/>
                  </w:rPr>
                  <m:t>1</m:t>
                </m:r>
              </m:sub>
            </m:sSub>
          </m:e>
        </m:d>
        <m:d>
          <m:dPr>
            <m:ctrlPr>
              <w:rPr>
                <w:rFonts w:ascii="Cambria Math" w:hAnsi="Cambria Math"/>
                <w:lang w:val="en"/>
              </w:rPr>
            </m:ctrlPr>
          </m:dPr>
          <m:e>
            <m:sSub>
              <m:sSubPr>
                <m:ctrlPr>
                  <w:rPr>
                    <w:rFonts w:ascii="Cambria Math" w:hAnsi="Cambria Math"/>
                    <w:lang w:val="en"/>
                  </w:rPr>
                </m:ctrlPr>
              </m:sSubPr>
              <m:e>
                <m:r>
                  <w:rPr>
                    <w:rFonts w:ascii="Cambria Math" w:hAnsi="Cambria Math"/>
                    <w:lang w:val="en"/>
                  </w:rPr>
                  <m:t>Y</m:t>
                </m:r>
              </m:e>
              <m:sub>
                <m:r>
                  <m:rPr>
                    <m:sty m:val="p"/>
                  </m:rPr>
                  <w:rPr>
                    <w:rFonts w:ascii="Cambria Math" w:hAnsi="Cambria Math"/>
                    <w:lang w:val="en"/>
                  </w:rPr>
                  <m:t>1</m:t>
                </m:r>
              </m:sub>
            </m:sSub>
          </m:e>
        </m:d>
        <m:r>
          <m:rPr>
            <m:sty m:val="p"/>
          </m:rPr>
          <w:rPr>
            <w:rFonts w:ascii="Cambria Math" w:hAnsi="Cambria Math"/>
            <w:lang w:val="en"/>
          </w:rPr>
          <m:t>+</m:t>
        </m:r>
        <m:d>
          <m:dPr>
            <m:ctrlPr>
              <w:rPr>
                <w:rFonts w:ascii="Cambria Math" w:hAnsi="Cambria Math"/>
                <w:lang w:val="en"/>
              </w:rPr>
            </m:ctrlPr>
          </m:dPr>
          <m:e>
            <m:sSub>
              <m:sSubPr>
                <m:ctrlPr>
                  <w:rPr>
                    <w:rFonts w:ascii="Cambria Math" w:hAnsi="Cambria Math"/>
                    <w:lang w:val="en"/>
                  </w:rPr>
                </m:ctrlPr>
              </m:sSubPr>
              <m:e>
                <m:r>
                  <w:rPr>
                    <w:rFonts w:ascii="Cambria Math" w:hAnsi="Cambria Math"/>
                    <w:lang w:val="en"/>
                  </w:rPr>
                  <m:t>C</m:t>
                </m:r>
              </m:e>
              <m:sub>
                <m:r>
                  <m:rPr>
                    <m:sty m:val="p"/>
                  </m:rPr>
                  <w:rPr>
                    <w:rFonts w:ascii="Cambria Math" w:hAnsi="Cambria Math"/>
                    <w:lang w:val="en"/>
                  </w:rPr>
                  <m:t>2</m:t>
                </m:r>
              </m:sub>
            </m:sSub>
          </m:e>
        </m:d>
        <m:d>
          <m:dPr>
            <m:ctrlPr>
              <w:rPr>
                <w:rFonts w:ascii="Cambria Math" w:hAnsi="Cambria Math"/>
                <w:lang w:val="en"/>
              </w:rPr>
            </m:ctrlPr>
          </m:dPr>
          <m:e>
            <m:sSub>
              <m:sSubPr>
                <m:ctrlPr>
                  <w:rPr>
                    <w:rFonts w:ascii="Cambria Math" w:hAnsi="Cambria Math"/>
                    <w:lang w:val="en"/>
                  </w:rPr>
                </m:ctrlPr>
              </m:sSubPr>
              <m:e>
                <m:r>
                  <w:rPr>
                    <w:rFonts w:ascii="Cambria Math" w:hAnsi="Cambria Math"/>
                    <w:lang w:val="en"/>
                  </w:rPr>
                  <m:t>Y</m:t>
                </m:r>
              </m:e>
              <m:sub>
                <m:r>
                  <m:rPr>
                    <m:sty m:val="p"/>
                  </m:rPr>
                  <w:rPr>
                    <w:rFonts w:ascii="Cambria Math" w:hAnsi="Cambria Math"/>
                    <w:lang w:val="en"/>
                  </w:rPr>
                  <m:t>2</m:t>
                </m:r>
              </m:sub>
            </m:sSub>
          </m:e>
        </m:d>
        <m:r>
          <m:rPr>
            <m:sty m:val="p"/>
          </m:rPr>
          <w:rPr>
            <w:rFonts w:ascii="Cambria Math" w:hAnsi="Cambria Math"/>
            <w:lang w:val="en"/>
          </w:rPr>
          <m:t>+(</m:t>
        </m:r>
        <m:sSub>
          <m:sSubPr>
            <m:ctrlPr>
              <w:rPr>
                <w:rFonts w:ascii="Cambria Math" w:hAnsi="Cambria Math"/>
                <w:lang w:val="en"/>
              </w:rPr>
            </m:ctrlPr>
          </m:sSubPr>
          <m:e>
            <m:r>
              <w:rPr>
                <w:rFonts w:ascii="Cambria Math" w:hAnsi="Cambria Math"/>
                <w:lang w:val="en"/>
              </w:rPr>
              <m:t>C</m:t>
            </m:r>
          </m:e>
          <m:sub>
            <m:r>
              <w:rPr>
                <w:rFonts w:ascii="Cambria Math" w:hAnsi="Cambria Math"/>
                <w:lang w:val="en"/>
              </w:rPr>
              <m:t>3</m:t>
            </m:r>
          </m:sub>
        </m:sSub>
        <m:r>
          <m:rPr>
            <m:sty m:val="p"/>
          </m:rPr>
          <w:rPr>
            <w:rFonts w:ascii="Cambria Math" w:hAnsi="Cambria Math"/>
            <w:lang w:val="en"/>
          </w:rPr>
          <m:t>)(</m:t>
        </m:r>
        <m:sSub>
          <m:sSubPr>
            <m:ctrlPr>
              <w:rPr>
                <w:rFonts w:ascii="Cambria Math" w:hAnsi="Cambria Math"/>
                <w:lang w:val="en"/>
              </w:rPr>
            </m:ctrlPr>
          </m:sSubPr>
          <m:e>
            <m:r>
              <w:rPr>
                <w:rFonts w:ascii="Cambria Math" w:hAnsi="Cambria Math"/>
                <w:lang w:val="en"/>
              </w:rPr>
              <m:t>Y</m:t>
            </m:r>
          </m:e>
          <m:sub>
            <m:r>
              <w:rPr>
                <w:rFonts w:ascii="Cambria Math" w:hAnsi="Cambria Math"/>
                <w:lang w:val="en"/>
              </w:rPr>
              <m:t>2</m:t>
            </m:r>
          </m:sub>
        </m:sSub>
        <m:r>
          <m:rPr>
            <m:sty m:val="p"/>
          </m:rPr>
          <w:rPr>
            <w:rFonts w:ascii="Cambria Math" w:hAnsi="Cambria Math"/>
            <w:lang w:val="en"/>
          </w:rPr>
          <m:t>)…+(</m:t>
        </m:r>
        <m:sSub>
          <m:sSubPr>
            <m:ctrlPr>
              <w:rPr>
                <w:rFonts w:ascii="Cambria Math" w:hAnsi="Cambria Math"/>
                <w:lang w:val="en"/>
              </w:rPr>
            </m:ctrlPr>
          </m:sSubPr>
          <m:e>
            <m:r>
              <w:rPr>
                <w:rFonts w:ascii="Cambria Math" w:hAnsi="Cambria Math"/>
                <w:lang w:val="en"/>
              </w:rPr>
              <m:t>C</m:t>
            </m:r>
          </m:e>
          <m:sub>
            <m:r>
              <w:rPr>
                <w:rFonts w:ascii="Cambria Math" w:hAnsi="Cambria Math"/>
                <w:lang w:val="en"/>
              </w:rPr>
              <m:t>n</m:t>
            </m:r>
          </m:sub>
        </m:sSub>
        <m:r>
          <m:rPr>
            <m:sty m:val="p"/>
          </m:rPr>
          <w:rPr>
            <w:rFonts w:ascii="Cambria Math" w:hAnsi="Cambria Math"/>
            <w:lang w:val="en"/>
          </w:rPr>
          <m:t>)(</m:t>
        </m:r>
        <m:sSub>
          <m:sSubPr>
            <m:ctrlPr>
              <w:rPr>
                <w:rFonts w:ascii="Cambria Math" w:hAnsi="Cambria Math"/>
                <w:lang w:val="en"/>
              </w:rPr>
            </m:ctrlPr>
          </m:sSubPr>
          <m:e>
            <m:r>
              <w:rPr>
                <w:rFonts w:ascii="Cambria Math" w:hAnsi="Cambria Math"/>
                <w:lang w:val="en"/>
              </w:rPr>
              <m:t>Y</m:t>
            </m:r>
          </m:e>
          <m:sub>
            <m:r>
              <w:rPr>
                <w:rFonts w:ascii="Cambria Math" w:hAnsi="Cambria Math"/>
                <w:lang w:val="en"/>
              </w:rPr>
              <m:t>n</m:t>
            </m:r>
          </m:sub>
        </m:sSub>
        <m:r>
          <m:rPr>
            <m:sty m:val="p"/>
          </m:rPr>
          <w:rPr>
            <w:rFonts w:ascii="Cambria Math" w:hAnsi="Cambria Math"/>
            <w:lang w:val="en"/>
          </w:rPr>
          <m:t>)</m:t>
        </m:r>
      </m:oMath>
      <w:r w:rsidR="0026286A" w:rsidRPr="0026286A">
        <w:rPr>
          <w:lang w:val="en"/>
        </w:rPr>
        <w:tab/>
      </w:r>
      <w:r w:rsidR="0026286A" w:rsidRPr="0026286A">
        <w:rPr>
          <w:lang w:val="en"/>
        </w:rPr>
        <w:tab/>
        <w:t>(2)</w:t>
      </w:r>
    </w:p>
    <w:p w14:paraId="37D90F37" w14:textId="77777777" w:rsidR="0026286A" w:rsidRPr="0026286A" w:rsidRDefault="0026286A" w:rsidP="0026286A">
      <w:pPr>
        <w:spacing w:after="240"/>
        <w:rPr>
          <w:color w:val="FF0000"/>
          <w:lang w:val="en"/>
        </w:rPr>
      </w:pPr>
      <w:commentRangeStart w:id="36"/>
      <w:r w:rsidRPr="0026286A">
        <w:rPr>
          <w:highlight w:val="yellow"/>
          <w:lang w:val="en"/>
        </w:rPr>
        <w:t>The coefficients are found through (</w:t>
      </w:r>
      <w:r w:rsidRPr="0026286A">
        <w:rPr>
          <w:color w:val="FF0000"/>
          <w:highlight w:val="yellow"/>
          <w:lang w:val="en"/>
        </w:rPr>
        <w:t>Need help explaining the process of finding model coefficients</w:t>
      </w:r>
      <w:r w:rsidRPr="0026286A">
        <w:rPr>
          <w:highlight w:val="yellow"/>
          <w:lang w:val="en"/>
        </w:rPr>
        <w:t xml:space="preserve">). The </w:t>
      </w:r>
      <w:r w:rsidRPr="0026286A">
        <w:rPr>
          <w:color w:val="FF0000"/>
          <w:highlight w:val="yellow"/>
          <w:lang w:val="en"/>
        </w:rPr>
        <w:t xml:space="preserve">negative binomial </w:t>
      </w:r>
      <w:r w:rsidRPr="0026286A">
        <w:rPr>
          <w:highlight w:val="yellow"/>
          <w:lang w:val="en"/>
        </w:rPr>
        <w:t>model outputs coefficients that are attributed to a curve characteristic. A separate set of coefficients is created for each crash type identified after the calculation of the naïve Bayes CMFs.</w:t>
      </w:r>
      <w:commentRangeEnd w:id="36"/>
      <w:r w:rsidRPr="0026286A">
        <w:rPr>
          <w:sz w:val="16"/>
          <w:szCs w:val="16"/>
          <w:highlight w:val="yellow"/>
          <w:lang w:val="en"/>
        </w:rPr>
        <w:commentReference w:id="36"/>
      </w:r>
    </w:p>
    <w:p w14:paraId="1D298BA5" w14:textId="77777777" w:rsidR="0026286A" w:rsidRPr="0026286A" w:rsidRDefault="0026286A" w:rsidP="0026286A">
      <w:pPr>
        <w:numPr>
          <w:ilvl w:val="1"/>
          <w:numId w:val="0"/>
        </w:numPr>
        <w:spacing w:after="240"/>
        <w:ind w:left="1440" w:hanging="360"/>
        <w:contextualSpacing/>
        <w:rPr>
          <w:color w:val="BFBFBF" w:themeColor="background1" w:themeShade="BF"/>
          <w:lang w:val="en"/>
        </w:rPr>
      </w:pPr>
      <w:r w:rsidRPr="0026286A">
        <w:rPr>
          <w:color w:val="BFBFBF" w:themeColor="background1" w:themeShade="BF"/>
          <w:lang w:val="en"/>
        </w:rPr>
        <w:t xml:space="preserve">5 prediction models are developed. </w:t>
      </w:r>
    </w:p>
    <w:p w14:paraId="5DDF0A89" w14:textId="77777777" w:rsidR="0026286A" w:rsidRPr="0026286A" w:rsidRDefault="0026286A" w:rsidP="0026286A">
      <w:pPr>
        <w:numPr>
          <w:ilvl w:val="1"/>
          <w:numId w:val="0"/>
        </w:numPr>
        <w:spacing w:after="240"/>
        <w:ind w:left="1440" w:hanging="360"/>
        <w:contextualSpacing/>
        <w:rPr>
          <w:color w:val="BFBFBF" w:themeColor="background1" w:themeShade="BF"/>
          <w:lang w:val="en"/>
        </w:rPr>
      </w:pPr>
      <w:r w:rsidRPr="0026286A">
        <w:rPr>
          <w:color w:val="BFBFBF" w:themeColor="background1" w:themeShade="BF"/>
          <w:lang w:val="en"/>
        </w:rPr>
        <w:t xml:space="preserve">Models assessed based on goodness of </w:t>
      </w:r>
      <w:proofErr w:type="spellStart"/>
      <w:r w:rsidRPr="0026286A">
        <w:rPr>
          <w:color w:val="BFBFBF" w:themeColor="background1" w:themeShade="BF"/>
          <w:lang w:val="en"/>
        </w:rPr>
        <w:t>fit,p</w:t>
      </w:r>
      <w:proofErr w:type="spellEnd"/>
      <w:r w:rsidRPr="0026286A">
        <w:rPr>
          <w:color w:val="BFBFBF" w:themeColor="background1" w:themeShade="BF"/>
          <w:lang w:val="en"/>
        </w:rPr>
        <w:t>-value of variables, and preliminary basis of a concurrent study to develop high quality SPFs for network screening purposes (reference my paper)</w:t>
      </w:r>
    </w:p>
    <w:p w14:paraId="50A4228E" w14:textId="77777777" w:rsidR="0026286A" w:rsidRPr="0026286A" w:rsidRDefault="0026286A" w:rsidP="0026286A">
      <w:pPr>
        <w:numPr>
          <w:ilvl w:val="1"/>
          <w:numId w:val="0"/>
        </w:numPr>
        <w:spacing w:after="240"/>
        <w:ind w:left="1440" w:hanging="360"/>
        <w:contextualSpacing/>
        <w:rPr>
          <w:color w:val="BFBFBF" w:themeColor="background1" w:themeShade="BF"/>
          <w:lang w:val="en"/>
        </w:rPr>
      </w:pPr>
      <w:r w:rsidRPr="0026286A">
        <w:rPr>
          <w:color w:val="BFBFBF" w:themeColor="background1" w:themeShade="BF"/>
          <w:lang w:val="en"/>
        </w:rPr>
        <w:t xml:space="preserve">SPFs are developed for rural curves in GDOT districts 1,2, and 6 the dependent variable of the </w:t>
      </w:r>
      <w:proofErr w:type="spellStart"/>
      <w:r w:rsidRPr="0026286A">
        <w:rPr>
          <w:color w:val="BFBFBF" w:themeColor="background1" w:themeShade="BF"/>
          <w:lang w:val="en"/>
        </w:rPr>
        <w:t>spf</w:t>
      </w:r>
      <w:proofErr w:type="spellEnd"/>
      <w:r w:rsidRPr="0026286A">
        <w:rPr>
          <w:color w:val="BFBFBF" w:themeColor="background1" w:themeShade="BF"/>
          <w:lang w:val="en"/>
        </w:rPr>
        <w:t xml:space="preserve"> is the crash frequency on each curve</w:t>
      </w:r>
    </w:p>
    <w:p w14:paraId="43CE73EF" w14:textId="77777777" w:rsidR="0026286A" w:rsidRPr="0026286A" w:rsidRDefault="0026286A" w:rsidP="0026286A">
      <w:pPr>
        <w:keepNext/>
        <w:keepLines/>
        <w:spacing w:before="240" w:after="0"/>
        <w:outlineLvl w:val="2"/>
        <w:rPr>
          <w:rFonts w:eastAsiaTheme="majorEastAsia" w:cstheme="majorBidi"/>
          <w:bCs/>
          <w:i/>
          <w:szCs w:val="26"/>
          <w:lang w:val="en"/>
        </w:rPr>
      </w:pPr>
      <w:bookmarkStart w:id="37" w:name="_Toc109304587"/>
      <w:r w:rsidRPr="0026286A">
        <w:rPr>
          <w:rFonts w:eastAsiaTheme="majorEastAsia" w:cstheme="majorBidi"/>
          <w:bCs/>
          <w:i/>
          <w:szCs w:val="26"/>
          <w:lang w:val="en"/>
        </w:rPr>
        <w:lastRenderedPageBreak/>
        <w:t>Calculation of the EB CMF</w:t>
      </w:r>
      <w:bookmarkEnd w:id="37"/>
    </w:p>
    <w:p w14:paraId="62426333" w14:textId="77777777" w:rsidR="0026286A" w:rsidRPr="0026286A" w:rsidRDefault="0026286A" w:rsidP="0026286A">
      <w:pPr>
        <w:spacing w:after="240"/>
        <w:rPr>
          <w:lang w:val="en"/>
        </w:rPr>
      </w:pPr>
      <w:r w:rsidRPr="0026286A">
        <w:rPr>
          <w:lang w:val="en"/>
        </w:rPr>
        <w:t>To weigh the observed number of crashes against the predicted number crashes generated by the SPF, the two values are first combined into an expected number of crashes for both before and after implementation of FIST. The expected crashes before FIST implementation (</w:t>
      </w:r>
      <w:proofErr w:type="spellStart"/>
      <w:r w:rsidRPr="0026286A">
        <w:rPr>
          <w:lang w:val="en"/>
        </w:rPr>
        <w:t>E</w:t>
      </w:r>
      <w:r w:rsidRPr="0026286A">
        <w:rPr>
          <w:vertAlign w:val="subscript"/>
          <w:lang w:val="en"/>
        </w:rPr>
        <w:t>before</w:t>
      </w:r>
      <w:proofErr w:type="spellEnd"/>
      <w:r w:rsidRPr="0026286A">
        <w:rPr>
          <w:lang w:val="en"/>
        </w:rPr>
        <w:t xml:space="preserve">) is calculated using the cumulative crash frequency before FIST implementation for all curves (O), the cumulative predicted crash frequency before FIST implementation for all curves (P), and a weight </w:t>
      </w:r>
      <w:r w:rsidRPr="0026286A">
        <w:rPr>
          <w:i/>
          <w:iCs/>
          <w:lang w:val="en"/>
        </w:rPr>
        <w:t>w</w:t>
      </w:r>
      <w:r w:rsidRPr="0026286A">
        <w:rPr>
          <w:lang w:val="en"/>
        </w:rPr>
        <w:t xml:space="preserve"> in the following </w:t>
      </w:r>
      <w:r w:rsidRPr="0026286A">
        <w:rPr>
          <w:b/>
          <w:bCs/>
          <w:lang w:val="en"/>
        </w:rPr>
        <w:t>Equation 3</w:t>
      </w:r>
      <w:r w:rsidRPr="0026286A">
        <w:rPr>
          <w:lang w:val="en"/>
        </w:rPr>
        <w:t>:</w:t>
      </w:r>
    </w:p>
    <w:p w14:paraId="27E49164" w14:textId="77777777" w:rsidR="0026286A" w:rsidRPr="0026286A" w:rsidRDefault="008F4BA0" w:rsidP="0026286A">
      <w:pPr>
        <w:spacing w:after="240"/>
        <w:rPr>
          <w:lang w:val="en"/>
        </w:rPr>
      </w:pPr>
      <m:oMath>
        <m:sSub>
          <m:sSubPr>
            <m:ctrlPr>
              <w:rPr>
                <w:rFonts w:ascii="Cambria Math" w:hAnsi="Cambria Math"/>
                <w:lang w:val="en"/>
              </w:rPr>
            </m:ctrlPr>
          </m:sSubPr>
          <m:e>
            <m:r>
              <w:rPr>
                <w:rFonts w:ascii="Cambria Math" w:hAnsi="Cambria Math"/>
                <w:lang w:val="en"/>
              </w:rPr>
              <m:t>E</m:t>
            </m:r>
          </m:e>
          <m:sub>
            <m:r>
              <w:rPr>
                <w:rFonts w:ascii="Cambria Math" w:hAnsi="Cambria Math"/>
                <w:lang w:val="en"/>
              </w:rPr>
              <m:t>before</m:t>
            </m:r>
          </m:sub>
        </m:sSub>
        <m:r>
          <m:rPr>
            <m:sty m:val="p"/>
          </m:rPr>
          <w:rPr>
            <w:rFonts w:ascii="Cambria Math" w:hAnsi="Cambria Math"/>
            <w:lang w:val="en"/>
          </w:rPr>
          <m:t>=</m:t>
        </m:r>
        <m:sSub>
          <m:sSubPr>
            <m:ctrlPr>
              <w:rPr>
                <w:rFonts w:ascii="Cambria Math" w:hAnsi="Cambria Math"/>
                <w:lang w:val="en"/>
              </w:rPr>
            </m:ctrlPr>
          </m:sSubPr>
          <m:e>
            <m:r>
              <m:rPr>
                <m:sty m:val="p"/>
              </m:rPr>
              <w:rPr>
                <w:rFonts w:ascii="Cambria Math" w:hAnsi="Cambria Math"/>
                <w:lang w:val="en"/>
              </w:rPr>
              <m:t>(</m:t>
            </m:r>
            <m:r>
              <w:rPr>
                <w:rFonts w:ascii="Cambria Math" w:hAnsi="Cambria Math"/>
                <w:lang w:val="en"/>
              </w:rPr>
              <m:t>w</m:t>
            </m:r>
            <m:r>
              <m:rPr>
                <m:sty m:val="p"/>
              </m:rPr>
              <w:rPr>
                <w:rFonts w:ascii="Cambria Math" w:hAnsi="Cambria Math"/>
                <w:lang w:val="en"/>
              </w:rPr>
              <m:t>)(</m:t>
            </m:r>
            <m:nary>
              <m:naryPr>
                <m:chr m:val="∑"/>
                <m:limLoc m:val="undOvr"/>
                <m:subHide m:val="1"/>
                <m:supHide m:val="1"/>
                <m:ctrlPr>
                  <w:rPr>
                    <w:rFonts w:ascii="Cambria Math" w:hAnsi="Cambria Math"/>
                    <w:lang w:val="en"/>
                  </w:rPr>
                </m:ctrlPr>
              </m:naryPr>
              <m:sub/>
              <m:sup/>
              <m:e>
                <m:r>
                  <w:rPr>
                    <w:rFonts w:ascii="Cambria Math" w:hAnsi="Cambria Math"/>
                    <w:lang w:val="en"/>
                  </w:rPr>
                  <m:t>P</m:t>
                </m:r>
              </m:e>
            </m:nary>
          </m:e>
          <m:sub>
            <m:r>
              <w:rPr>
                <w:rFonts w:ascii="Cambria Math" w:hAnsi="Cambria Math"/>
                <w:lang w:val="en"/>
              </w:rPr>
              <m:t>before</m:t>
            </m:r>
          </m:sub>
        </m:sSub>
        <m:r>
          <m:rPr>
            <m:sty m:val="p"/>
          </m:rPr>
          <w:rPr>
            <w:rFonts w:ascii="Cambria Math" w:hAnsi="Cambria Math"/>
            <w:lang w:val="en"/>
          </w:rPr>
          <m:t>)+(1-</m:t>
        </m:r>
        <m:r>
          <w:rPr>
            <w:rFonts w:ascii="Cambria Math" w:hAnsi="Cambria Math"/>
            <w:lang w:val="en"/>
          </w:rPr>
          <m:t>w</m:t>
        </m:r>
        <m:r>
          <m:rPr>
            <m:sty m:val="p"/>
          </m:rPr>
          <w:rPr>
            <w:rFonts w:ascii="Cambria Math" w:hAnsi="Cambria Math"/>
            <w:lang w:val="en"/>
          </w:rPr>
          <m:t>)(</m:t>
        </m:r>
        <m:sSub>
          <m:sSubPr>
            <m:ctrlPr>
              <w:rPr>
                <w:rFonts w:ascii="Cambria Math" w:hAnsi="Cambria Math"/>
                <w:lang w:val="en"/>
              </w:rPr>
            </m:ctrlPr>
          </m:sSubPr>
          <m:e>
            <m:nary>
              <m:naryPr>
                <m:chr m:val="∑"/>
                <m:limLoc m:val="undOvr"/>
                <m:subHide m:val="1"/>
                <m:supHide m:val="1"/>
                <m:ctrlPr>
                  <w:rPr>
                    <w:rFonts w:ascii="Cambria Math" w:hAnsi="Cambria Math"/>
                    <w:lang w:val="en"/>
                  </w:rPr>
                </m:ctrlPr>
              </m:naryPr>
              <m:sub/>
              <m:sup/>
              <m:e>
                <m:r>
                  <w:rPr>
                    <w:rFonts w:ascii="Cambria Math" w:hAnsi="Cambria Math"/>
                    <w:lang w:val="en"/>
                  </w:rPr>
                  <m:t>O</m:t>
                </m:r>
              </m:e>
            </m:nary>
          </m:e>
          <m:sub>
            <m:r>
              <w:rPr>
                <w:rFonts w:ascii="Cambria Math" w:hAnsi="Cambria Math"/>
                <w:lang w:val="en"/>
              </w:rPr>
              <m:t>before</m:t>
            </m:r>
          </m:sub>
        </m:sSub>
        <m:r>
          <m:rPr>
            <m:sty m:val="p"/>
          </m:rPr>
          <w:rPr>
            <w:rFonts w:ascii="Cambria Math" w:hAnsi="Cambria Math"/>
            <w:lang w:val="en"/>
          </w:rPr>
          <m:t>)</m:t>
        </m:r>
      </m:oMath>
      <w:r w:rsidR="0026286A" w:rsidRPr="0026286A">
        <w:rPr>
          <w:lang w:val="en"/>
        </w:rPr>
        <w:tab/>
      </w:r>
      <w:r w:rsidR="0026286A" w:rsidRPr="0026286A">
        <w:rPr>
          <w:lang w:val="en"/>
        </w:rPr>
        <w:tab/>
        <w:t>(3)</w:t>
      </w:r>
    </w:p>
    <w:p w14:paraId="06AA7875" w14:textId="77777777" w:rsidR="0026286A" w:rsidRPr="0026286A" w:rsidRDefault="0026286A" w:rsidP="0026286A">
      <w:pPr>
        <w:spacing w:after="240"/>
        <w:rPr>
          <w:lang w:val="en"/>
        </w:rPr>
      </w:pPr>
      <w:r w:rsidRPr="0026286A">
        <w:rPr>
          <w:lang w:val="en"/>
        </w:rPr>
        <w:t xml:space="preserve">The weight </w:t>
      </w:r>
      <w:r w:rsidRPr="0026286A">
        <w:rPr>
          <w:i/>
          <w:iCs/>
          <w:lang w:val="en"/>
        </w:rPr>
        <w:t xml:space="preserve">w </w:t>
      </w:r>
      <w:r w:rsidRPr="0026286A">
        <w:rPr>
          <w:lang w:val="en"/>
        </w:rPr>
        <w:t xml:space="preserve">can be calculated by using </w:t>
      </w:r>
      <w:r w:rsidRPr="0026286A">
        <w:rPr>
          <w:i/>
          <w:iCs/>
          <w:lang w:val="en"/>
        </w:rPr>
        <w:t>k</w:t>
      </w:r>
      <w:r w:rsidRPr="0026286A">
        <w:rPr>
          <w:lang w:val="en"/>
        </w:rPr>
        <w:t xml:space="preserve">, the dispersion of the SPF prediction model, and the following </w:t>
      </w:r>
      <w:r w:rsidRPr="0026286A">
        <w:rPr>
          <w:b/>
          <w:bCs/>
          <w:lang w:val="en"/>
        </w:rPr>
        <w:t>Equation 4</w:t>
      </w:r>
      <w:r w:rsidRPr="0026286A">
        <w:rPr>
          <w:lang w:val="en"/>
        </w:rPr>
        <w:t>:</w:t>
      </w:r>
    </w:p>
    <w:p w14:paraId="54DBCCC9" w14:textId="77777777" w:rsidR="0026286A" w:rsidRPr="0026286A" w:rsidRDefault="0026286A" w:rsidP="0026286A">
      <w:pPr>
        <w:spacing w:after="240"/>
        <w:rPr>
          <w:lang w:val="en"/>
        </w:rPr>
      </w:pPr>
      <m:oMath>
        <m:r>
          <w:rPr>
            <w:rFonts w:ascii="Cambria Math" w:hAnsi="Cambria Math"/>
            <w:lang w:val="en"/>
          </w:rPr>
          <m:t>w</m:t>
        </m:r>
        <m:r>
          <m:rPr>
            <m:sty m:val="p"/>
          </m:rPr>
          <w:rPr>
            <w:rFonts w:ascii="Cambria Math" w:hAnsi="Cambria Math"/>
            <w:lang w:val="en"/>
          </w:rPr>
          <m:t>=</m:t>
        </m:r>
        <m:f>
          <m:fPr>
            <m:ctrlPr>
              <w:rPr>
                <w:rFonts w:ascii="Cambria Math" w:hAnsi="Cambria Math"/>
                <w:lang w:val="en"/>
              </w:rPr>
            </m:ctrlPr>
          </m:fPr>
          <m:num>
            <m:r>
              <m:rPr>
                <m:sty m:val="p"/>
              </m:rPr>
              <w:rPr>
                <w:rFonts w:ascii="Cambria Math" w:hAnsi="Cambria Math"/>
                <w:lang w:val="en"/>
              </w:rPr>
              <m:t>1</m:t>
            </m:r>
          </m:num>
          <m:den>
            <m:r>
              <m:rPr>
                <m:sty m:val="p"/>
              </m:rPr>
              <w:rPr>
                <w:rFonts w:ascii="Cambria Math" w:hAnsi="Cambria Math"/>
                <w:lang w:val="en"/>
              </w:rPr>
              <m:t>1+(</m:t>
            </m:r>
            <m:r>
              <w:rPr>
                <w:rFonts w:ascii="Cambria Math" w:hAnsi="Cambria Math"/>
                <w:lang w:val="en"/>
              </w:rPr>
              <m:t>k</m:t>
            </m:r>
            <m:r>
              <m:rPr>
                <m:sty m:val="p"/>
              </m:rPr>
              <w:rPr>
                <w:rFonts w:ascii="Cambria Math" w:hAnsi="Cambria Math"/>
                <w:lang w:val="en"/>
              </w:rPr>
              <m:t>)(</m:t>
            </m:r>
            <m:nary>
              <m:naryPr>
                <m:chr m:val="∑"/>
                <m:limLoc m:val="undOvr"/>
                <m:subHide m:val="1"/>
                <m:supHide m:val="1"/>
                <m:ctrlPr>
                  <w:rPr>
                    <w:rFonts w:ascii="Cambria Math" w:hAnsi="Cambria Math"/>
                    <w:lang w:val="en"/>
                  </w:rPr>
                </m:ctrlPr>
              </m:naryPr>
              <m:sub/>
              <m:sup/>
              <m:e>
                <m:sSub>
                  <m:sSubPr>
                    <m:ctrlPr>
                      <w:rPr>
                        <w:rFonts w:ascii="Cambria Math" w:hAnsi="Cambria Math"/>
                        <w:lang w:val="en"/>
                      </w:rPr>
                    </m:ctrlPr>
                  </m:sSubPr>
                  <m:e>
                    <m:r>
                      <w:rPr>
                        <w:rFonts w:ascii="Cambria Math" w:hAnsi="Cambria Math"/>
                        <w:lang w:val="en"/>
                      </w:rPr>
                      <m:t>P</m:t>
                    </m:r>
                  </m:e>
                  <m:sub>
                    <m:r>
                      <w:rPr>
                        <w:rFonts w:ascii="Cambria Math" w:hAnsi="Cambria Math"/>
                        <w:lang w:val="en"/>
                      </w:rPr>
                      <m:t>before</m:t>
                    </m:r>
                  </m:sub>
                </m:sSub>
              </m:e>
            </m:nary>
            <m:r>
              <m:rPr>
                <m:sty m:val="p"/>
              </m:rPr>
              <w:rPr>
                <w:rFonts w:ascii="Cambria Math" w:hAnsi="Cambria Math"/>
                <w:lang w:val="en"/>
              </w:rPr>
              <m:t>)</m:t>
            </m:r>
          </m:den>
        </m:f>
      </m:oMath>
      <w:r w:rsidRPr="0026286A">
        <w:rPr>
          <w:lang w:val="en"/>
        </w:rPr>
        <w:tab/>
      </w:r>
      <w:r w:rsidRPr="0026286A">
        <w:rPr>
          <w:lang w:val="en"/>
        </w:rPr>
        <w:tab/>
        <w:t>(4)</w:t>
      </w:r>
    </w:p>
    <w:p w14:paraId="0F4C2246" w14:textId="77777777" w:rsidR="0026286A" w:rsidRPr="0026286A" w:rsidRDefault="0026286A" w:rsidP="0026286A">
      <w:pPr>
        <w:spacing w:after="240"/>
        <w:rPr>
          <w:lang w:val="en"/>
        </w:rPr>
      </w:pPr>
      <w:r w:rsidRPr="0026286A">
        <w:rPr>
          <w:lang w:val="en"/>
        </w:rPr>
        <w:t xml:space="preserve">The expected number of crashes after the FIST is found using the following </w:t>
      </w:r>
      <w:r w:rsidRPr="0026286A">
        <w:rPr>
          <w:b/>
          <w:bCs/>
          <w:lang w:val="en"/>
        </w:rPr>
        <w:t>Equation 5</w:t>
      </w:r>
      <w:r w:rsidRPr="0026286A">
        <w:rPr>
          <w:lang w:val="en"/>
        </w:rPr>
        <w:t>:</w:t>
      </w:r>
    </w:p>
    <w:p w14:paraId="76CB9671" w14:textId="77777777" w:rsidR="0026286A" w:rsidRPr="0026286A" w:rsidRDefault="008F4BA0" w:rsidP="0026286A">
      <w:pPr>
        <w:spacing w:after="240"/>
        <w:rPr>
          <w:lang w:val="en"/>
        </w:rPr>
      </w:pPr>
      <m:oMath>
        <m:sSub>
          <m:sSubPr>
            <m:ctrlPr>
              <w:rPr>
                <w:rFonts w:ascii="Cambria Math" w:hAnsi="Cambria Math"/>
                <w:lang w:val="en"/>
              </w:rPr>
            </m:ctrlPr>
          </m:sSubPr>
          <m:e>
            <m:r>
              <w:rPr>
                <w:rFonts w:ascii="Cambria Math" w:hAnsi="Cambria Math"/>
                <w:lang w:val="en"/>
              </w:rPr>
              <m:t>E</m:t>
            </m:r>
          </m:e>
          <m:sub>
            <m:r>
              <w:rPr>
                <w:rFonts w:ascii="Cambria Math" w:hAnsi="Cambria Math"/>
                <w:lang w:val="en"/>
              </w:rPr>
              <m:t>after</m:t>
            </m:r>
          </m:sub>
        </m:sSub>
        <m:r>
          <m:rPr>
            <m:sty m:val="p"/>
          </m:rPr>
          <w:rPr>
            <w:rFonts w:ascii="Cambria Math" w:hAnsi="Cambria Math"/>
            <w:lang w:val="en"/>
          </w:rPr>
          <m:t>=(</m:t>
        </m:r>
        <m:sSub>
          <m:sSubPr>
            <m:ctrlPr>
              <w:rPr>
                <w:rFonts w:ascii="Cambria Math" w:hAnsi="Cambria Math"/>
                <w:lang w:val="en"/>
              </w:rPr>
            </m:ctrlPr>
          </m:sSubPr>
          <m:e>
            <m:r>
              <w:rPr>
                <w:rFonts w:ascii="Cambria Math" w:hAnsi="Cambria Math"/>
                <w:lang w:val="en"/>
              </w:rPr>
              <m:t>E</m:t>
            </m:r>
          </m:e>
          <m:sub>
            <m:r>
              <w:rPr>
                <w:rFonts w:ascii="Cambria Math" w:hAnsi="Cambria Math"/>
                <w:lang w:val="en"/>
              </w:rPr>
              <m:t>before</m:t>
            </m:r>
          </m:sub>
        </m:sSub>
        <m:r>
          <m:rPr>
            <m:sty m:val="p"/>
          </m:rPr>
          <w:rPr>
            <w:rFonts w:ascii="Cambria Math" w:hAnsi="Cambria Math"/>
            <w:lang w:val="en"/>
          </w:rPr>
          <m:t>)</m:t>
        </m:r>
        <m:f>
          <m:fPr>
            <m:ctrlPr>
              <w:rPr>
                <w:rFonts w:ascii="Cambria Math" w:hAnsi="Cambria Math"/>
                <w:lang w:val="en"/>
              </w:rPr>
            </m:ctrlPr>
          </m:fPr>
          <m:num>
            <m:sSub>
              <m:sSubPr>
                <m:ctrlPr>
                  <w:rPr>
                    <w:rFonts w:ascii="Cambria Math" w:hAnsi="Cambria Math"/>
                    <w:lang w:val="en"/>
                  </w:rPr>
                </m:ctrlPr>
              </m:sSubPr>
              <m:e>
                <m:nary>
                  <m:naryPr>
                    <m:chr m:val="∑"/>
                    <m:limLoc m:val="undOvr"/>
                    <m:subHide m:val="1"/>
                    <m:supHide m:val="1"/>
                    <m:ctrlPr>
                      <w:rPr>
                        <w:rFonts w:ascii="Cambria Math" w:hAnsi="Cambria Math"/>
                        <w:lang w:val="en"/>
                      </w:rPr>
                    </m:ctrlPr>
                  </m:naryPr>
                  <m:sub/>
                  <m:sup/>
                  <m:e>
                    <m:r>
                      <m:rPr>
                        <m:sty m:val="p"/>
                      </m:rPr>
                      <w:rPr>
                        <w:rFonts w:ascii="Cambria Math" w:hAnsi="Cambria Math"/>
                        <w:lang w:val="en"/>
                      </w:rPr>
                      <m:t>P</m:t>
                    </m:r>
                  </m:e>
                </m:nary>
              </m:e>
              <m:sub>
                <m:r>
                  <w:rPr>
                    <w:rFonts w:ascii="Cambria Math" w:hAnsi="Cambria Math"/>
                    <w:lang w:val="en"/>
                  </w:rPr>
                  <m:t>before</m:t>
                </m:r>
              </m:sub>
            </m:sSub>
          </m:num>
          <m:den>
            <m:sSub>
              <m:sSubPr>
                <m:ctrlPr>
                  <w:rPr>
                    <w:rFonts w:ascii="Cambria Math" w:hAnsi="Cambria Math"/>
                    <w:lang w:val="en"/>
                  </w:rPr>
                </m:ctrlPr>
              </m:sSubPr>
              <m:e>
                <m:nary>
                  <m:naryPr>
                    <m:chr m:val="∑"/>
                    <m:limLoc m:val="undOvr"/>
                    <m:subHide m:val="1"/>
                    <m:supHide m:val="1"/>
                    <m:ctrlPr>
                      <w:rPr>
                        <w:rFonts w:ascii="Cambria Math" w:hAnsi="Cambria Math"/>
                        <w:lang w:val="en"/>
                      </w:rPr>
                    </m:ctrlPr>
                  </m:naryPr>
                  <m:sub/>
                  <m:sup/>
                  <m:e>
                    <m:r>
                      <m:rPr>
                        <m:sty m:val="p"/>
                      </m:rPr>
                      <w:rPr>
                        <w:rFonts w:ascii="Cambria Math" w:hAnsi="Cambria Math"/>
                        <w:lang w:val="en"/>
                      </w:rPr>
                      <m:t>P</m:t>
                    </m:r>
                  </m:e>
                </m:nary>
              </m:e>
              <m:sub>
                <m:r>
                  <w:rPr>
                    <w:rFonts w:ascii="Cambria Math" w:hAnsi="Cambria Math"/>
                    <w:lang w:val="en"/>
                  </w:rPr>
                  <m:t>after</m:t>
                </m:r>
              </m:sub>
            </m:sSub>
          </m:den>
        </m:f>
      </m:oMath>
      <w:r w:rsidR="0026286A" w:rsidRPr="0026286A">
        <w:rPr>
          <w:lang w:val="en"/>
        </w:rPr>
        <w:tab/>
      </w:r>
      <w:r w:rsidR="0026286A" w:rsidRPr="0026286A">
        <w:rPr>
          <w:lang w:val="en"/>
        </w:rPr>
        <w:tab/>
        <w:t>(5)</w:t>
      </w:r>
    </w:p>
    <w:p w14:paraId="7B576409" w14:textId="77777777" w:rsidR="0026286A" w:rsidRPr="0026286A" w:rsidRDefault="0026286A" w:rsidP="0026286A">
      <w:pPr>
        <w:spacing w:after="240"/>
        <w:rPr>
          <w:lang w:val="en"/>
        </w:rPr>
      </w:pPr>
      <w:r w:rsidRPr="0026286A">
        <w:rPr>
          <w:lang w:val="en"/>
        </w:rPr>
        <w:t>The variance (</w:t>
      </w:r>
      <w:r w:rsidRPr="0026286A">
        <w:rPr>
          <w:i/>
          <w:iCs/>
          <w:lang w:val="en"/>
        </w:rPr>
        <w:t>V</w:t>
      </w:r>
      <w:r w:rsidRPr="0026286A">
        <w:rPr>
          <w:lang w:val="en"/>
        </w:rPr>
        <w:t xml:space="preserve">) of the expected crashes after is then found using the following </w:t>
      </w:r>
      <w:r w:rsidRPr="0026286A">
        <w:rPr>
          <w:b/>
          <w:bCs/>
          <w:lang w:val="en"/>
        </w:rPr>
        <w:t>Equation 6</w:t>
      </w:r>
      <w:r w:rsidRPr="0026286A">
        <w:rPr>
          <w:lang w:val="en"/>
        </w:rPr>
        <w:t>:</w:t>
      </w:r>
    </w:p>
    <w:p w14:paraId="62A59831" w14:textId="77777777" w:rsidR="0026286A" w:rsidRPr="0026286A" w:rsidRDefault="0026286A" w:rsidP="0026286A">
      <w:pPr>
        <w:spacing w:after="240"/>
        <w:rPr>
          <w:lang w:val="en"/>
        </w:rPr>
      </w:pPr>
      <m:oMath>
        <m:r>
          <w:rPr>
            <w:rFonts w:ascii="Cambria Math" w:hAnsi="Cambria Math"/>
            <w:lang w:val="en"/>
          </w:rPr>
          <m:t>Var</m:t>
        </m:r>
        <m:r>
          <m:rPr>
            <m:sty m:val="p"/>
          </m:rPr>
          <w:rPr>
            <w:rFonts w:ascii="Cambria Math" w:hAnsi="Cambria Math"/>
            <w:lang w:val="en"/>
          </w:rPr>
          <m:t>(</m:t>
        </m:r>
        <m:sSub>
          <m:sSubPr>
            <m:ctrlPr>
              <w:rPr>
                <w:rFonts w:ascii="Cambria Math" w:hAnsi="Cambria Math"/>
                <w:lang w:val="en"/>
              </w:rPr>
            </m:ctrlPr>
          </m:sSubPr>
          <m:e>
            <m:r>
              <w:rPr>
                <w:rFonts w:ascii="Cambria Math" w:hAnsi="Cambria Math"/>
                <w:lang w:val="en"/>
              </w:rPr>
              <m:t>E</m:t>
            </m:r>
          </m:e>
          <m:sub>
            <m:r>
              <w:rPr>
                <w:rFonts w:ascii="Cambria Math" w:hAnsi="Cambria Math"/>
                <w:lang w:val="en"/>
              </w:rPr>
              <m:t>after</m:t>
            </m:r>
          </m:sub>
        </m:sSub>
        <m:r>
          <m:rPr>
            <m:sty m:val="p"/>
          </m:rPr>
          <w:rPr>
            <w:rFonts w:ascii="Cambria Math" w:hAnsi="Cambria Math"/>
            <w:lang w:val="en"/>
          </w:rPr>
          <m:t>)=(</m:t>
        </m:r>
        <m:sSub>
          <m:sSubPr>
            <m:ctrlPr>
              <w:rPr>
                <w:rFonts w:ascii="Cambria Math" w:hAnsi="Cambria Math"/>
                <w:lang w:val="en"/>
              </w:rPr>
            </m:ctrlPr>
          </m:sSubPr>
          <m:e>
            <m:r>
              <w:rPr>
                <w:rFonts w:ascii="Cambria Math" w:hAnsi="Cambria Math"/>
                <w:lang w:val="en"/>
              </w:rPr>
              <m:t>E</m:t>
            </m:r>
          </m:e>
          <m:sub>
            <m:r>
              <w:rPr>
                <w:rFonts w:ascii="Cambria Math" w:hAnsi="Cambria Math"/>
                <w:lang w:val="en"/>
              </w:rPr>
              <m:t>after</m:t>
            </m:r>
          </m:sub>
        </m:sSub>
        <m:r>
          <m:rPr>
            <m:sty m:val="p"/>
          </m:rPr>
          <w:rPr>
            <w:rFonts w:ascii="Cambria Math" w:hAnsi="Cambria Math"/>
            <w:lang w:val="en"/>
          </w:rPr>
          <m:t>)(1-</m:t>
        </m:r>
        <m:r>
          <w:rPr>
            <w:rFonts w:ascii="Cambria Math" w:hAnsi="Cambria Math"/>
            <w:lang w:val="en"/>
          </w:rPr>
          <m:t>w</m:t>
        </m:r>
        <m:r>
          <m:rPr>
            <m:sty m:val="p"/>
          </m:rPr>
          <w:rPr>
            <w:rFonts w:ascii="Cambria Math" w:hAnsi="Cambria Math"/>
            <w:lang w:val="en"/>
          </w:rPr>
          <m:t>)(</m:t>
        </m:r>
        <m:f>
          <m:fPr>
            <m:ctrlPr>
              <w:rPr>
                <w:rFonts w:ascii="Cambria Math" w:hAnsi="Cambria Math"/>
                <w:lang w:val="en"/>
              </w:rPr>
            </m:ctrlPr>
          </m:fPr>
          <m:num>
            <m:sSub>
              <m:sSubPr>
                <m:ctrlPr>
                  <w:rPr>
                    <w:rFonts w:ascii="Cambria Math" w:hAnsi="Cambria Math"/>
                    <w:lang w:val="en"/>
                  </w:rPr>
                </m:ctrlPr>
              </m:sSubPr>
              <m:e>
                <m:nary>
                  <m:naryPr>
                    <m:chr m:val="∑"/>
                    <m:limLoc m:val="undOvr"/>
                    <m:subHide m:val="1"/>
                    <m:supHide m:val="1"/>
                    <m:ctrlPr>
                      <w:rPr>
                        <w:rFonts w:ascii="Cambria Math" w:hAnsi="Cambria Math"/>
                        <w:lang w:val="en"/>
                      </w:rPr>
                    </m:ctrlPr>
                  </m:naryPr>
                  <m:sub/>
                  <m:sup/>
                  <m:e>
                    <m:r>
                      <m:rPr>
                        <m:sty m:val="p"/>
                      </m:rPr>
                      <w:rPr>
                        <w:rFonts w:ascii="Cambria Math" w:hAnsi="Cambria Math"/>
                        <w:lang w:val="en"/>
                      </w:rPr>
                      <m:t>P</m:t>
                    </m:r>
                  </m:e>
                </m:nary>
              </m:e>
              <m:sub>
                <m:r>
                  <w:rPr>
                    <w:rFonts w:ascii="Cambria Math" w:hAnsi="Cambria Math"/>
                    <w:lang w:val="en"/>
                  </w:rPr>
                  <m:t>after</m:t>
                </m:r>
              </m:sub>
            </m:sSub>
          </m:num>
          <m:den>
            <m:sSub>
              <m:sSubPr>
                <m:ctrlPr>
                  <w:rPr>
                    <w:rFonts w:ascii="Cambria Math" w:hAnsi="Cambria Math"/>
                    <w:lang w:val="en"/>
                  </w:rPr>
                </m:ctrlPr>
              </m:sSubPr>
              <m:e>
                <m:nary>
                  <m:naryPr>
                    <m:chr m:val="∑"/>
                    <m:limLoc m:val="undOvr"/>
                    <m:subHide m:val="1"/>
                    <m:supHide m:val="1"/>
                    <m:ctrlPr>
                      <w:rPr>
                        <w:rFonts w:ascii="Cambria Math" w:hAnsi="Cambria Math"/>
                        <w:lang w:val="en"/>
                      </w:rPr>
                    </m:ctrlPr>
                  </m:naryPr>
                  <m:sub/>
                  <m:sup/>
                  <m:e>
                    <m:r>
                      <m:rPr>
                        <m:sty m:val="p"/>
                      </m:rPr>
                      <w:rPr>
                        <w:rFonts w:ascii="Cambria Math" w:hAnsi="Cambria Math"/>
                        <w:lang w:val="en"/>
                      </w:rPr>
                      <m:t>P</m:t>
                    </m:r>
                  </m:e>
                </m:nary>
              </m:e>
              <m:sub>
                <m:r>
                  <w:rPr>
                    <w:rFonts w:ascii="Cambria Math" w:hAnsi="Cambria Math"/>
                    <w:lang w:val="en"/>
                  </w:rPr>
                  <m:t>before</m:t>
                </m:r>
              </m:sub>
            </m:sSub>
          </m:den>
        </m:f>
        <m:r>
          <m:rPr>
            <m:sty m:val="p"/>
          </m:rPr>
          <w:rPr>
            <w:rFonts w:ascii="Cambria Math" w:hAnsi="Cambria Math"/>
            <w:lang w:val="en"/>
          </w:rPr>
          <m:t>)</m:t>
        </m:r>
      </m:oMath>
      <w:r w:rsidRPr="0026286A">
        <w:rPr>
          <w:lang w:val="en"/>
        </w:rPr>
        <w:tab/>
      </w:r>
      <w:r w:rsidRPr="0026286A">
        <w:rPr>
          <w:lang w:val="en"/>
        </w:rPr>
        <w:tab/>
        <w:t>(6)</w:t>
      </w:r>
    </w:p>
    <w:p w14:paraId="05CC7170" w14:textId="77777777" w:rsidR="0026286A" w:rsidRPr="0026286A" w:rsidRDefault="0026286A" w:rsidP="0026286A">
      <w:pPr>
        <w:spacing w:after="240"/>
        <w:rPr>
          <w:lang w:val="en"/>
        </w:rPr>
      </w:pPr>
      <w:r w:rsidRPr="0026286A">
        <w:rPr>
          <w:lang w:val="en"/>
        </w:rPr>
        <w:t xml:space="preserve">Using these values, the final EB CMF is calculated using </w:t>
      </w:r>
      <w:r w:rsidRPr="0026286A">
        <w:rPr>
          <w:b/>
          <w:bCs/>
          <w:lang w:val="en"/>
        </w:rPr>
        <w:t>Equation 7</w:t>
      </w:r>
      <w:r w:rsidRPr="0026286A">
        <w:rPr>
          <w:lang w:val="en"/>
        </w:rPr>
        <w:t>:</w:t>
      </w:r>
    </w:p>
    <w:p w14:paraId="0F287CCE" w14:textId="77777777" w:rsidR="0026286A" w:rsidRPr="0026286A" w:rsidRDefault="0026286A" w:rsidP="0026286A">
      <w:pPr>
        <w:spacing w:after="240"/>
        <w:rPr>
          <w:lang w:val="en"/>
        </w:rPr>
      </w:pPr>
      <m:oMath>
        <m:r>
          <w:rPr>
            <w:rFonts w:ascii="Cambria Math" w:hAnsi="Cambria Math"/>
            <w:lang w:val="en"/>
          </w:rPr>
          <m:t>EB CMF</m:t>
        </m:r>
        <m:r>
          <m:rPr>
            <m:sty m:val="p"/>
          </m:rPr>
          <w:rPr>
            <w:rFonts w:ascii="Cambria Math" w:hAnsi="Cambria Math"/>
            <w:lang w:val="en"/>
          </w:rPr>
          <m:t>=</m:t>
        </m:r>
        <m:f>
          <m:fPr>
            <m:ctrlPr>
              <w:rPr>
                <w:rFonts w:ascii="Cambria Math" w:hAnsi="Cambria Math"/>
                <w:lang w:val="en"/>
              </w:rPr>
            </m:ctrlPr>
          </m:fPr>
          <m:num>
            <m:r>
              <m:rPr>
                <m:sty m:val="p"/>
              </m:rPr>
              <w:rPr>
                <w:rFonts w:ascii="Cambria Math" w:hAnsi="Cambria Math"/>
                <w:lang w:val="en"/>
              </w:rPr>
              <m:t>(</m:t>
            </m:r>
            <m:f>
              <m:fPr>
                <m:ctrlPr>
                  <w:rPr>
                    <w:rFonts w:ascii="Cambria Math" w:hAnsi="Cambria Math"/>
                    <w:lang w:val="en"/>
                  </w:rPr>
                </m:ctrlPr>
              </m:fPr>
              <m:num>
                <m:sSub>
                  <m:sSubPr>
                    <m:ctrlPr>
                      <w:rPr>
                        <w:rFonts w:ascii="Cambria Math" w:hAnsi="Cambria Math"/>
                        <w:lang w:val="en"/>
                      </w:rPr>
                    </m:ctrlPr>
                  </m:sSubPr>
                  <m:e>
                    <m:nary>
                      <m:naryPr>
                        <m:chr m:val="∑"/>
                        <m:limLoc m:val="undOvr"/>
                        <m:subHide m:val="1"/>
                        <m:supHide m:val="1"/>
                        <m:ctrlPr>
                          <w:rPr>
                            <w:rFonts w:ascii="Cambria Math" w:hAnsi="Cambria Math"/>
                            <w:lang w:val="en"/>
                          </w:rPr>
                        </m:ctrlPr>
                      </m:naryPr>
                      <m:sub/>
                      <m:sup/>
                      <m:e>
                        <m:r>
                          <m:rPr>
                            <m:sty m:val="p"/>
                          </m:rPr>
                          <w:rPr>
                            <w:rFonts w:ascii="Cambria Math" w:hAnsi="Cambria Math"/>
                            <w:lang w:val="en"/>
                          </w:rPr>
                          <m:t>O</m:t>
                        </m:r>
                      </m:e>
                    </m:nary>
                  </m:e>
                  <m:sub>
                    <m:r>
                      <w:rPr>
                        <w:rFonts w:ascii="Cambria Math" w:hAnsi="Cambria Math"/>
                        <w:lang w:val="en"/>
                      </w:rPr>
                      <m:t>after</m:t>
                    </m:r>
                  </m:sub>
                </m:sSub>
              </m:num>
              <m:den>
                <m:sSub>
                  <m:sSubPr>
                    <m:ctrlPr>
                      <w:rPr>
                        <w:rFonts w:ascii="Cambria Math" w:hAnsi="Cambria Math"/>
                        <w:lang w:val="en"/>
                      </w:rPr>
                    </m:ctrlPr>
                  </m:sSubPr>
                  <m:e>
                    <m:r>
                      <w:rPr>
                        <w:rFonts w:ascii="Cambria Math" w:hAnsi="Cambria Math"/>
                        <w:lang w:val="en"/>
                      </w:rPr>
                      <m:t>E</m:t>
                    </m:r>
                  </m:e>
                  <m:sub>
                    <m:r>
                      <w:rPr>
                        <w:rFonts w:ascii="Cambria Math" w:hAnsi="Cambria Math"/>
                        <w:lang w:val="en"/>
                      </w:rPr>
                      <m:t>after</m:t>
                    </m:r>
                  </m:sub>
                </m:sSub>
              </m:den>
            </m:f>
            <m:r>
              <m:rPr>
                <m:sty m:val="p"/>
              </m:rPr>
              <w:rPr>
                <w:rFonts w:ascii="Cambria Math" w:hAnsi="Cambria Math"/>
                <w:lang w:val="en"/>
              </w:rPr>
              <m:t>)</m:t>
            </m:r>
          </m:num>
          <m:den>
            <m:r>
              <m:rPr>
                <m:sty m:val="p"/>
              </m:rPr>
              <w:rPr>
                <w:rFonts w:ascii="Cambria Math" w:hAnsi="Cambria Math"/>
                <w:lang w:val="en"/>
              </w:rPr>
              <m:t>(1+</m:t>
            </m:r>
            <m:f>
              <m:fPr>
                <m:ctrlPr>
                  <w:rPr>
                    <w:rFonts w:ascii="Cambria Math" w:hAnsi="Cambria Math"/>
                    <w:lang w:val="en"/>
                  </w:rPr>
                </m:ctrlPr>
              </m:fPr>
              <m:num>
                <m:r>
                  <w:rPr>
                    <w:rFonts w:ascii="Cambria Math" w:hAnsi="Cambria Math"/>
                    <w:lang w:val="en"/>
                  </w:rPr>
                  <m:t>Var</m:t>
                </m:r>
                <m:r>
                  <m:rPr>
                    <m:sty m:val="p"/>
                  </m:rPr>
                  <w:rPr>
                    <w:rFonts w:ascii="Cambria Math" w:hAnsi="Cambria Math"/>
                    <w:lang w:val="en"/>
                  </w:rPr>
                  <m:t>(</m:t>
                </m:r>
                <m:sSub>
                  <m:sSubPr>
                    <m:ctrlPr>
                      <w:rPr>
                        <w:rFonts w:ascii="Cambria Math" w:hAnsi="Cambria Math"/>
                        <w:lang w:val="en"/>
                      </w:rPr>
                    </m:ctrlPr>
                  </m:sSubPr>
                  <m:e>
                    <m:r>
                      <m:rPr>
                        <m:sty m:val="p"/>
                      </m:rPr>
                      <w:rPr>
                        <w:rFonts w:ascii="Cambria Math" w:hAnsi="Cambria Math"/>
                        <w:lang w:val="en"/>
                      </w:rPr>
                      <m:t>E</m:t>
                    </m:r>
                  </m:e>
                  <m:sub>
                    <m:r>
                      <m:rPr>
                        <m:sty m:val="p"/>
                      </m:rPr>
                      <w:rPr>
                        <w:rFonts w:ascii="Cambria Math" w:hAnsi="Cambria Math"/>
                        <w:lang w:val="en"/>
                      </w:rPr>
                      <m:t>after</m:t>
                    </m:r>
                  </m:sub>
                </m:sSub>
                <m:r>
                  <m:rPr>
                    <m:sty m:val="p"/>
                  </m:rPr>
                  <w:rPr>
                    <w:rFonts w:ascii="Cambria Math" w:hAnsi="Cambria Math"/>
                    <w:lang w:val="en"/>
                  </w:rPr>
                  <m:t>)</m:t>
                </m:r>
              </m:num>
              <m:den>
                <m:sSubSup>
                  <m:sSubSupPr>
                    <m:ctrlPr>
                      <w:rPr>
                        <w:rFonts w:ascii="Cambria Math" w:hAnsi="Cambria Math"/>
                        <w:lang w:val="en"/>
                      </w:rPr>
                    </m:ctrlPr>
                  </m:sSubSupPr>
                  <m:e>
                    <m:r>
                      <w:rPr>
                        <w:rFonts w:ascii="Cambria Math" w:hAnsi="Cambria Math"/>
                        <w:lang w:val="en"/>
                      </w:rPr>
                      <m:t>E</m:t>
                    </m:r>
                  </m:e>
                  <m:sub>
                    <m:r>
                      <w:rPr>
                        <w:rFonts w:ascii="Cambria Math" w:hAnsi="Cambria Math"/>
                        <w:lang w:val="en"/>
                      </w:rPr>
                      <m:t>after</m:t>
                    </m:r>
                  </m:sub>
                  <m:sup>
                    <m:r>
                      <m:rPr>
                        <m:sty m:val="p"/>
                      </m:rPr>
                      <w:rPr>
                        <w:rFonts w:ascii="Cambria Math" w:hAnsi="Cambria Math"/>
                        <w:lang w:val="en"/>
                      </w:rPr>
                      <m:t>2</m:t>
                    </m:r>
                  </m:sup>
                </m:sSubSup>
              </m:den>
            </m:f>
            <m:r>
              <m:rPr>
                <m:sty m:val="p"/>
              </m:rPr>
              <w:rPr>
                <w:rFonts w:ascii="Cambria Math" w:hAnsi="Cambria Math"/>
                <w:lang w:val="en"/>
              </w:rPr>
              <m:t>)</m:t>
            </m:r>
          </m:den>
        </m:f>
      </m:oMath>
      <w:r w:rsidRPr="0026286A">
        <w:rPr>
          <w:lang w:val="en"/>
        </w:rPr>
        <w:tab/>
      </w:r>
      <w:r w:rsidRPr="0026286A">
        <w:rPr>
          <w:lang w:val="en"/>
        </w:rPr>
        <w:tab/>
        <w:t>(7)</w:t>
      </w:r>
    </w:p>
    <w:p w14:paraId="1F489745" w14:textId="77777777" w:rsidR="0026286A" w:rsidRPr="0026286A" w:rsidRDefault="0026286A" w:rsidP="0026286A">
      <w:pPr>
        <w:spacing w:after="240"/>
        <w:rPr>
          <w:lang w:val="en"/>
        </w:rPr>
      </w:pPr>
      <w:r w:rsidRPr="0026286A">
        <w:rPr>
          <w:lang w:val="en"/>
        </w:rPr>
        <w:t xml:space="preserve">The calculation of the standard error of the EB CMF is as follows in </w:t>
      </w:r>
      <w:r w:rsidRPr="0026286A">
        <w:rPr>
          <w:b/>
          <w:bCs/>
          <w:lang w:val="en"/>
        </w:rPr>
        <w:t>Equation 8</w:t>
      </w:r>
      <w:r w:rsidRPr="0026286A">
        <w:rPr>
          <w:lang w:val="en"/>
        </w:rPr>
        <w:t>:</w:t>
      </w:r>
    </w:p>
    <w:p w14:paraId="3EE000E4" w14:textId="77777777" w:rsidR="0026286A" w:rsidRPr="0026286A" w:rsidRDefault="0026286A" w:rsidP="0026286A">
      <w:pPr>
        <w:spacing w:after="240"/>
        <w:rPr>
          <w:lang w:val="en"/>
        </w:rPr>
      </w:pPr>
      <m:oMath>
        <m:r>
          <w:rPr>
            <w:rFonts w:ascii="Cambria Math" w:hAnsi="Cambria Math"/>
            <w:lang w:val="en"/>
          </w:rPr>
          <m:t>Stddev</m:t>
        </m:r>
        <m:r>
          <m:rPr>
            <m:sty m:val="p"/>
          </m:rPr>
          <w:rPr>
            <w:rFonts w:ascii="Cambria Math" w:hAnsi="Cambria Math"/>
            <w:lang w:val="en"/>
          </w:rPr>
          <m:t>(</m:t>
        </m:r>
        <m:r>
          <w:rPr>
            <w:rFonts w:ascii="Cambria Math" w:hAnsi="Cambria Math"/>
            <w:lang w:val="en"/>
          </w:rPr>
          <m:t>EB CMF</m:t>
        </m:r>
        <m:r>
          <m:rPr>
            <m:sty m:val="p"/>
          </m:rPr>
          <w:rPr>
            <w:rFonts w:ascii="Cambria Math" w:hAnsi="Cambria Math"/>
            <w:lang w:val="en"/>
          </w:rPr>
          <m:t>)=</m:t>
        </m:r>
        <m:rad>
          <m:radPr>
            <m:degHide m:val="1"/>
            <m:ctrlPr>
              <w:rPr>
                <w:rFonts w:ascii="Cambria Math" w:hAnsi="Cambria Math"/>
                <w:lang w:val="en"/>
              </w:rPr>
            </m:ctrlPr>
          </m:radPr>
          <m:deg/>
          <m:e>
            <m:r>
              <m:rPr>
                <m:sty m:val="p"/>
              </m:rPr>
              <w:rPr>
                <w:rFonts w:ascii="Cambria Math" w:hAnsi="Cambria Math"/>
                <w:lang w:val="en"/>
              </w:rPr>
              <m:t>(</m:t>
            </m:r>
            <m:sSup>
              <m:sSupPr>
                <m:ctrlPr>
                  <w:rPr>
                    <w:rFonts w:ascii="Cambria Math" w:hAnsi="Cambria Math"/>
                    <w:lang w:val="en"/>
                  </w:rPr>
                </m:ctrlPr>
              </m:sSupPr>
              <m:e>
                <m:r>
                  <w:rPr>
                    <w:rFonts w:ascii="Cambria Math" w:hAnsi="Cambria Math"/>
                    <w:lang w:val="en"/>
                  </w:rPr>
                  <m:t>CMF</m:t>
                </m:r>
              </m:e>
              <m:sup>
                <m:r>
                  <m:rPr>
                    <m:sty m:val="p"/>
                  </m:rPr>
                  <w:rPr>
                    <w:rFonts w:ascii="Cambria Math" w:hAnsi="Cambria Math"/>
                    <w:lang w:val="en"/>
                  </w:rPr>
                  <m:t>2</m:t>
                </m:r>
              </m:sup>
            </m:sSup>
            <m:r>
              <m:rPr>
                <m:sty m:val="p"/>
              </m:rPr>
              <w:rPr>
                <w:rFonts w:ascii="Cambria Math" w:hAnsi="Cambria Math"/>
                <w:lang w:val="en"/>
              </w:rPr>
              <m:t>)</m:t>
            </m:r>
            <m:f>
              <m:fPr>
                <m:ctrlPr>
                  <w:rPr>
                    <w:rFonts w:ascii="Cambria Math" w:hAnsi="Cambria Math"/>
                    <w:lang w:val="en"/>
                  </w:rPr>
                </m:ctrlPr>
              </m:fPr>
              <m:num>
                <m:f>
                  <m:fPr>
                    <m:ctrlPr>
                      <w:rPr>
                        <w:rFonts w:ascii="Cambria Math" w:hAnsi="Cambria Math"/>
                        <w:lang w:val="en"/>
                      </w:rPr>
                    </m:ctrlPr>
                  </m:fPr>
                  <m:num>
                    <m:r>
                      <w:rPr>
                        <w:rFonts w:ascii="Cambria Math" w:hAnsi="Cambria Math"/>
                        <w:lang w:val="en"/>
                      </w:rPr>
                      <m:t>Var</m:t>
                    </m:r>
                    <m:r>
                      <m:rPr>
                        <m:sty m:val="p"/>
                      </m:rPr>
                      <w:rPr>
                        <w:rFonts w:ascii="Cambria Math" w:hAnsi="Cambria Math"/>
                        <w:lang w:val="en"/>
                      </w:rPr>
                      <m:t>(</m:t>
                    </m:r>
                    <m:sSub>
                      <m:sSubPr>
                        <m:ctrlPr>
                          <w:rPr>
                            <w:rFonts w:ascii="Cambria Math" w:hAnsi="Cambria Math"/>
                            <w:lang w:val="en"/>
                          </w:rPr>
                        </m:ctrlPr>
                      </m:sSubPr>
                      <m:e>
                        <m:r>
                          <w:rPr>
                            <w:rFonts w:ascii="Cambria Math" w:hAnsi="Cambria Math"/>
                            <w:lang w:val="en"/>
                          </w:rPr>
                          <m:t>O</m:t>
                        </m:r>
                      </m:e>
                      <m:sub>
                        <m:r>
                          <w:rPr>
                            <w:rFonts w:ascii="Cambria Math" w:hAnsi="Cambria Math"/>
                            <w:lang w:val="en"/>
                          </w:rPr>
                          <m:t>after</m:t>
                        </m:r>
                      </m:sub>
                    </m:sSub>
                    <m:r>
                      <m:rPr>
                        <m:sty m:val="p"/>
                      </m:rPr>
                      <w:rPr>
                        <w:rFonts w:ascii="Cambria Math" w:hAnsi="Cambria Math"/>
                        <w:lang w:val="en"/>
                      </w:rPr>
                      <m:t>)</m:t>
                    </m:r>
                  </m:num>
                  <m:den>
                    <m:sSubSup>
                      <m:sSubSupPr>
                        <m:ctrlPr>
                          <w:rPr>
                            <w:rFonts w:ascii="Cambria Math" w:hAnsi="Cambria Math"/>
                            <w:lang w:val="en"/>
                          </w:rPr>
                        </m:ctrlPr>
                      </m:sSubSupPr>
                      <m:e>
                        <m:r>
                          <w:rPr>
                            <w:rFonts w:ascii="Cambria Math" w:hAnsi="Cambria Math"/>
                            <w:lang w:val="en"/>
                          </w:rPr>
                          <m:t>O</m:t>
                        </m:r>
                      </m:e>
                      <m:sub>
                        <m:r>
                          <w:rPr>
                            <w:rFonts w:ascii="Cambria Math" w:hAnsi="Cambria Math"/>
                            <w:lang w:val="en"/>
                          </w:rPr>
                          <m:t>after</m:t>
                        </m:r>
                      </m:sub>
                      <m:sup>
                        <m:r>
                          <m:rPr>
                            <m:sty m:val="p"/>
                          </m:rPr>
                          <w:rPr>
                            <w:rFonts w:ascii="Cambria Math" w:hAnsi="Cambria Math"/>
                            <w:lang w:val="en"/>
                          </w:rPr>
                          <m:t>2</m:t>
                        </m:r>
                      </m:sup>
                    </m:sSubSup>
                  </m:den>
                </m:f>
                <m:r>
                  <m:rPr>
                    <m:sty m:val="p"/>
                  </m:rPr>
                  <w:rPr>
                    <w:rFonts w:ascii="Cambria Math" w:hAnsi="Cambria Math"/>
                    <w:lang w:val="en"/>
                  </w:rPr>
                  <m:t>+</m:t>
                </m:r>
                <m:f>
                  <m:fPr>
                    <m:ctrlPr>
                      <w:rPr>
                        <w:rFonts w:ascii="Cambria Math" w:hAnsi="Cambria Math"/>
                        <w:lang w:val="en"/>
                      </w:rPr>
                    </m:ctrlPr>
                  </m:fPr>
                  <m:num>
                    <m:r>
                      <w:rPr>
                        <w:rFonts w:ascii="Cambria Math" w:hAnsi="Cambria Math"/>
                        <w:lang w:val="en"/>
                      </w:rPr>
                      <m:t>Var</m:t>
                    </m:r>
                    <m:r>
                      <m:rPr>
                        <m:sty m:val="p"/>
                      </m:rPr>
                      <w:rPr>
                        <w:rFonts w:ascii="Cambria Math" w:hAnsi="Cambria Math"/>
                        <w:lang w:val="en"/>
                      </w:rPr>
                      <m:t>(</m:t>
                    </m:r>
                    <m:sSub>
                      <m:sSubPr>
                        <m:ctrlPr>
                          <w:rPr>
                            <w:rFonts w:ascii="Cambria Math" w:hAnsi="Cambria Math"/>
                            <w:lang w:val="en"/>
                          </w:rPr>
                        </m:ctrlPr>
                      </m:sSubPr>
                      <m:e>
                        <m:r>
                          <w:rPr>
                            <w:rFonts w:ascii="Cambria Math" w:hAnsi="Cambria Math"/>
                            <w:lang w:val="en"/>
                          </w:rPr>
                          <m:t>E</m:t>
                        </m:r>
                      </m:e>
                      <m:sub>
                        <m:r>
                          <w:rPr>
                            <w:rFonts w:ascii="Cambria Math" w:hAnsi="Cambria Math"/>
                            <w:lang w:val="en"/>
                          </w:rPr>
                          <m:t>after</m:t>
                        </m:r>
                      </m:sub>
                    </m:sSub>
                    <m:r>
                      <m:rPr>
                        <m:sty m:val="p"/>
                      </m:rPr>
                      <w:rPr>
                        <w:rFonts w:ascii="Cambria Math" w:hAnsi="Cambria Math"/>
                        <w:lang w:val="en"/>
                      </w:rPr>
                      <m:t>)</m:t>
                    </m:r>
                  </m:num>
                  <m:den>
                    <m:sSubSup>
                      <m:sSubSupPr>
                        <m:ctrlPr>
                          <w:rPr>
                            <w:rFonts w:ascii="Cambria Math" w:hAnsi="Cambria Math"/>
                            <w:lang w:val="en"/>
                          </w:rPr>
                        </m:ctrlPr>
                      </m:sSubSupPr>
                      <m:e>
                        <m:r>
                          <w:rPr>
                            <w:rFonts w:ascii="Cambria Math" w:hAnsi="Cambria Math"/>
                            <w:lang w:val="en"/>
                          </w:rPr>
                          <m:t>E</m:t>
                        </m:r>
                      </m:e>
                      <m:sub>
                        <m:r>
                          <w:rPr>
                            <w:rFonts w:ascii="Cambria Math" w:hAnsi="Cambria Math"/>
                            <w:lang w:val="en"/>
                          </w:rPr>
                          <m:t>after</m:t>
                        </m:r>
                      </m:sub>
                      <m:sup>
                        <m:r>
                          <m:rPr>
                            <m:sty m:val="p"/>
                          </m:rPr>
                          <w:rPr>
                            <w:rFonts w:ascii="Cambria Math" w:hAnsi="Cambria Math"/>
                            <w:lang w:val="en"/>
                          </w:rPr>
                          <m:t>2</m:t>
                        </m:r>
                      </m:sup>
                    </m:sSubSup>
                  </m:den>
                </m:f>
              </m:num>
              <m:den>
                <m:r>
                  <m:rPr>
                    <m:sty m:val="p"/>
                  </m:rPr>
                  <w:rPr>
                    <w:rFonts w:ascii="Cambria Math" w:hAnsi="Cambria Math"/>
                    <w:lang w:val="en"/>
                  </w:rPr>
                  <m:t>(1+</m:t>
                </m:r>
                <m:f>
                  <m:fPr>
                    <m:ctrlPr>
                      <w:rPr>
                        <w:rFonts w:ascii="Cambria Math" w:hAnsi="Cambria Math"/>
                        <w:lang w:val="en"/>
                      </w:rPr>
                    </m:ctrlPr>
                  </m:fPr>
                  <m:num>
                    <m:r>
                      <w:rPr>
                        <w:rFonts w:ascii="Cambria Math" w:hAnsi="Cambria Math"/>
                        <w:lang w:val="en"/>
                      </w:rPr>
                      <m:t>Var</m:t>
                    </m:r>
                    <m:r>
                      <m:rPr>
                        <m:sty m:val="p"/>
                      </m:rPr>
                      <w:rPr>
                        <w:rFonts w:ascii="Cambria Math" w:hAnsi="Cambria Math"/>
                        <w:lang w:val="en"/>
                      </w:rPr>
                      <m:t>(</m:t>
                    </m:r>
                    <m:sSub>
                      <m:sSubPr>
                        <m:ctrlPr>
                          <w:rPr>
                            <w:rFonts w:ascii="Cambria Math" w:hAnsi="Cambria Math"/>
                            <w:lang w:val="en"/>
                          </w:rPr>
                        </m:ctrlPr>
                      </m:sSubPr>
                      <m:e>
                        <m:r>
                          <w:rPr>
                            <w:rFonts w:ascii="Cambria Math" w:hAnsi="Cambria Math"/>
                            <w:lang w:val="en"/>
                          </w:rPr>
                          <m:t>E</m:t>
                        </m:r>
                      </m:e>
                      <m:sub>
                        <m:r>
                          <w:rPr>
                            <w:rFonts w:ascii="Cambria Math" w:hAnsi="Cambria Math"/>
                            <w:lang w:val="en"/>
                          </w:rPr>
                          <m:t>after</m:t>
                        </m:r>
                      </m:sub>
                    </m:sSub>
                    <m:r>
                      <m:rPr>
                        <m:sty m:val="p"/>
                      </m:rPr>
                      <w:rPr>
                        <w:rFonts w:ascii="Cambria Math" w:hAnsi="Cambria Math"/>
                        <w:lang w:val="en"/>
                      </w:rPr>
                      <m:t>)</m:t>
                    </m:r>
                  </m:num>
                  <m:den>
                    <m:sSubSup>
                      <m:sSubSupPr>
                        <m:ctrlPr>
                          <w:rPr>
                            <w:rFonts w:ascii="Cambria Math" w:hAnsi="Cambria Math"/>
                            <w:lang w:val="en"/>
                          </w:rPr>
                        </m:ctrlPr>
                      </m:sSubSupPr>
                      <m:e>
                        <m:r>
                          <w:rPr>
                            <w:rFonts w:ascii="Cambria Math" w:hAnsi="Cambria Math"/>
                            <w:lang w:val="en"/>
                          </w:rPr>
                          <m:t>E</m:t>
                        </m:r>
                      </m:e>
                      <m:sub>
                        <m:r>
                          <w:rPr>
                            <w:rFonts w:ascii="Cambria Math" w:hAnsi="Cambria Math"/>
                            <w:lang w:val="en"/>
                          </w:rPr>
                          <m:t>after</m:t>
                        </m:r>
                      </m:sub>
                      <m:sup>
                        <m:r>
                          <m:rPr>
                            <m:sty m:val="p"/>
                          </m:rPr>
                          <w:rPr>
                            <w:rFonts w:ascii="Cambria Math" w:hAnsi="Cambria Math"/>
                            <w:lang w:val="en"/>
                          </w:rPr>
                          <m:t>2</m:t>
                        </m:r>
                      </m:sup>
                    </m:sSubSup>
                  </m:den>
                </m:f>
                <m:sSup>
                  <m:sSupPr>
                    <m:ctrlPr>
                      <w:rPr>
                        <w:rFonts w:ascii="Cambria Math" w:hAnsi="Cambria Math"/>
                        <w:lang w:val="en"/>
                      </w:rPr>
                    </m:ctrlPr>
                  </m:sSupPr>
                  <m:e>
                    <m:r>
                      <m:rPr>
                        <m:sty m:val="p"/>
                      </m:rPr>
                      <w:rPr>
                        <w:rFonts w:ascii="Cambria Math" w:hAnsi="Cambria Math"/>
                        <w:lang w:val="en"/>
                      </w:rPr>
                      <m:t>)</m:t>
                    </m:r>
                  </m:e>
                  <m:sup>
                    <m:r>
                      <m:rPr>
                        <m:sty m:val="p"/>
                      </m:rPr>
                      <w:rPr>
                        <w:rFonts w:ascii="Cambria Math" w:hAnsi="Cambria Math"/>
                        <w:lang w:val="en"/>
                      </w:rPr>
                      <m:t>2</m:t>
                    </m:r>
                  </m:sup>
                </m:sSup>
              </m:den>
            </m:f>
          </m:e>
        </m:rad>
      </m:oMath>
      <w:r w:rsidRPr="0026286A">
        <w:rPr>
          <w:lang w:val="en"/>
        </w:rPr>
        <w:tab/>
      </w:r>
      <w:r w:rsidRPr="0026286A">
        <w:rPr>
          <w:lang w:val="en"/>
        </w:rPr>
        <w:tab/>
        <w:t>(8)</w:t>
      </w:r>
    </w:p>
    <w:p w14:paraId="328F07F7" w14:textId="77777777" w:rsidR="0026286A" w:rsidRPr="0026286A" w:rsidRDefault="0026286A" w:rsidP="0026286A">
      <w:pPr>
        <w:spacing w:after="240"/>
        <w:rPr>
          <w:lang w:val="en"/>
        </w:rPr>
      </w:pPr>
      <w:r w:rsidRPr="0026286A">
        <w:rPr>
          <w:lang w:val="en"/>
        </w:rPr>
        <w:t>Multiple CMFs are calculated for each FIST using the crash types found in the naïve Bayes CMF crash type analysis.</w:t>
      </w:r>
    </w:p>
    <w:p w14:paraId="3431601B" w14:textId="77777777" w:rsidR="0026286A" w:rsidRPr="0026286A" w:rsidRDefault="0026286A" w:rsidP="0026286A">
      <w:pPr>
        <w:keepNext/>
        <w:keepLines/>
        <w:spacing w:before="240" w:after="0"/>
        <w:outlineLvl w:val="1"/>
        <w:rPr>
          <w:rFonts w:eastAsiaTheme="majorEastAsia" w:cstheme="majorBidi"/>
          <w:b/>
          <w:iCs/>
          <w:szCs w:val="26"/>
          <w:lang w:val="en"/>
        </w:rPr>
      </w:pPr>
      <w:bookmarkStart w:id="38" w:name="_Toc109304588"/>
      <w:r w:rsidRPr="0026286A">
        <w:rPr>
          <w:rFonts w:eastAsiaTheme="majorEastAsia" w:cstheme="majorBidi"/>
          <w:b/>
          <w:iCs/>
          <w:szCs w:val="26"/>
          <w:lang w:val="en"/>
        </w:rPr>
        <w:t>Modeling naïve CMFs as functions of the roadway environment</w:t>
      </w:r>
      <w:bookmarkEnd w:id="38"/>
    </w:p>
    <w:p w14:paraId="6540A953" w14:textId="77777777" w:rsidR="0026286A" w:rsidRPr="0026286A" w:rsidRDefault="0026286A" w:rsidP="0026286A">
      <w:pPr>
        <w:spacing w:after="240"/>
        <w:rPr>
          <w:lang w:val="en"/>
        </w:rPr>
      </w:pPr>
      <w:r w:rsidRPr="0026286A">
        <w:rPr>
          <w:lang w:val="en"/>
        </w:rPr>
        <w:t xml:space="preserve">After the naïve Bayes CMFs are calculated, a regression analysis in R is performed to understand the effect of different roadway features on those CMFs and to propose a potential model for predicting future CMFs given a set of roadway features. In this study, this analysis is limited to </w:t>
      </w:r>
      <w:r w:rsidRPr="0026286A">
        <w:rPr>
          <w:lang w:val="en"/>
        </w:rPr>
        <w:lastRenderedPageBreak/>
        <w:t>CMFs for HFST in district 6. The roadway features used for this analysis are selected on the basis that these features should be accessible to engineers before implementing the FIST. Thus, the roadway features selected for the analysis are the speed limit of the curve, the curve length, the BBI measurement of the curve, the average AADT of the curve before HFST implementation, the intersection-related crash frequency of the before HFST implementation, and the crash frequency of the curve before HFST implementation. A multiple linear regression model that uses the calculated naïve CMFs as the dependent variable and the selected roadway features as the independent variables is generated, and a backward and forward feature selection process is performed to find the significant roadway features. The multiple linear regression, given curve characteristics C</w:t>
      </w:r>
      <w:r w:rsidRPr="0026286A">
        <w:rPr>
          <w:vertAlign w:val="subscript"/>
          <w:lang w:val="en"/>
        </w:rPr>
        <w:t xml:space="preserve">n </w:t>
      </w:r>
      <w:r w:rsidRPr="0026286A">
        <w:rPr>
          <w:lang w:val="en"/>
        </w:rPr>
        <w:t>and coefficients Z</w:t>
      </w:r>
      <w:r w:rsidRPr="0026286A">
        <w:rPr>
          <w:vertAlign w:val="subscript"/>
          <w:lang w:val="en"/>
        </w:rPr>
        <w:t>n</w:t>
      </w:r>
      <w:r w:rsidRPr="0026286A">
        <w:rPr>
          <w:lang w:val="en"/>
        </w:rPr>
        <w:t xml:space="preserve">, takes the form of </w:t>
      </w:r>
      <w:r w:rsidRPr="0026286A">
        <w:rPr>
          <w:b/>
          <w:bCs/>
          <w:lang w:val="en"/>
        </w:rPr>
        <w:t xml:space="preserve">Equation </w:t>
      </w:r>
      <w:commentRangeStart w:id="39"/>
      <w:r w:rsidRPr="0026286A">
        <w:rPr>
          <w:b/>
          <w:bCs/>
          <w:lang w:val="en"/>
        </w:rPr>
        <w:t>9</w:t>
      </w:r>
      <w:commentRangeEnd w:id="39"/>
      <w:r w:rsidRPr="0026286A">
        <w:rPr>
          <w:sz w:val="16"/>
          <w:szCs w:val="16"/>
          <w:lang w:val="en"/>
        </w:rPr>
        <w:commentReference w:id="39"/>
      </w:r>
      <w:r w:rsidRPr="0026286A">
        <w:rPr>
          <w:lang w:val="en"/>
        </w:rPr>
        <w:t>:</w:t>
      </w:r>
    </w:p>
    <w:p w14:paraId="7CACB3DC" w14:textId="0D9FBD57" w:rsidR="0026286A" w:rsidRPr="0026286A" w:rsidRDefault="00FC57FF" w:rsidP="0026286A">
      <w:pPr>
        <w:spacing w:after="240"/>
      </w:pPr>
      <m:oMath>
        <m:r>
          <w:rPr>
            <w:rFonts w:ascii="Cambria Math" w:hAnsi="Cambria Math"/>
          </w:rPr>
          <m:t>Naive Bayes CM</m:t>
        </m:r>
        <m:sSub>
          <m:sSubPr>
            <m:ctrlPr>
              <w:rPr>
                <w:rFonts w:ascii="Cambria Math" w:hAnsi="Cambria Math"/>
              </w:rPr>
            </m:ctrlPr>
          </m:sSubPr>
          <m:e>
            <m:r>
              <w:rPr>
                <w:rFonts w:ascii="Cambria Math" w:hAnsi="Cambria Math"/>
              </w:rPr>
              <m:t>F</m:t>
            </m:r>
          </m:e>
          <m:sub>
            <m:r>
              <w:rPr>
                <w:rFonts w:ascii="Cambria Math" w:hAnsi="Cambria Math"/>
              </w:rPr>
              <m:t>HFST</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rPr>
                </m:ctrlPr>
              </m:sSubPr>
              <m:e>
                <m:r>
                  <w:rPr>
                    <w:rFonts w:ascii="Cambria Math" w:hAnsi="Cambria Math"/>
                  </w:rPr>
                  <m:t>C</m:t>
                </m:r>
              </m:e>
              <m:sub>
                <m:r>
                  <w:rPr>
                    <w:rFonts w:ascii="Cambria Math" w:hAnsi="Cambria Math"/>
                  </w:rPr>
                  <m:t>1</m:t>
                </m:r>
              </m:sub>
            </m:sSub>
          </m:e>
        </m:d>
        <m:d>
          <m:dPr>
            <m:ctrlPr>
              <w:rPr>
                <w:rFonts w:ascii="Cambria Math" w:hAnsi="Cambria Math"/>
                <w:i/>
              </w:rPr>
            </m:ctrlPr>
          </m:dPr>
          <m:e>
            <m:sSub>
              <m:sSubPr>
                <m:ctrlPr>
                  <w:rPr>
                    <w:rFonts w:ascii="Cambria Math" w:hAnsi="Cambria Math"/>
                  </w:rPr>
                </m:ctrlPr>
              </m:sSubPr>
              <m:e>
                <m:r>
                  <w:rPr>
                    <w:rFonts w:ascii="Cambria Math" w:hAnsi="Cambria Math"/>
                  </w:rPr>
                  <m:t>Z</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rPr>
                </m:ctrlPr>
              </m:sSubPr>
              <m:e>
                <m:r>
                  <w:rPr>
                    <w:rFonts w:ascii="Cambria Math" w:hAnsi="Cambria Math"/>
                  </w:rPr>
                  <m:t>C</m:t>
                </m:r>
              </m:e>
              <m:sub>
                <m:r>
                  <w:rPr>
                    <w:rFonts w:ascii="Cambria Math" w:hAnsi="Cambria Math"/>
                  </w:rPr>
                  <m:t>2</m:t>
                </m:r>
              </m:sub>
            </m:sSub>
          </m:e>
        </m:d>
        <m:d>
          <m:dPr>
            <m:ctrlPr>
              <w:rPr>
                <w:rFonts w:ascii="Cambria Math" w:hAnsi="Cambria Math"/>
                <w:i/>
              </w:rPr>
            </m:ctrlPr>
          </m:dPr>
          <m:e>
            <m:sSub>
              <m:sSubPr>
                <m:ctrlPr>
                  <w:rPr>
                    <w:rFonts w:ascii="Cambria Math" w:hAnsi="Cambria Math"/>
                  </w:rPr>
                </m:ctrlPr>
              </m:sSubPr>
              <m:e>
                <m:r>
                  <w:rPr>
                    <w:rFonts w:ascii="Cambria Math" w:hAnsi="Cambria Math"/>
                  </w:rPr>
                  <m:t>Z</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oMath>
      <w:r w:rsidR="004D661D">
        <w:tab/>
      </w:r>
      <w:r w:rsidR="004D661D">
        <w:tab/>
        <w:t>(9)</w:t>
      </w:r>
    </w:p>
    <w:p w14:paraId="087CEF8B" w14:textId="7EE6BFDC" w:rsidR="0026286A" w:rsidRPr="0026286A" w:rsidRDefault="0026286A" w:rsidP="0026286A">
      <w:pPr>
        <w:spacing w:after="240"/>
        <w:rPr>
          <w:lang w:val="en"/>
        </w:rPr>
      </w:pPr>
      <w:r w:rsidRPr="0026286A">
        <w:rPr>
          <w:lang w:val="en"/>
        </w:rPr>
        <w:t xml:space="preserve">The variables that are found to have significant effect on the </w:t>
      </w:r>
      <w:r w:rsidRPr="3B807B6B">
        <w:rPr>
          <w:lang w:val="en"/>
        </w:rPr>
        <w:t>calculated</w:t>
      </w:r>
      <w:r w:rsidRPr="0026286A">
        <w:rPr>
          <w:lang w:val="en"/>
        </w:rPr>
        <w:t xml:space="preserve"> EB CMFs are then isolated by grouping curves based on those variables and then calculating separate EB CMFs for each group. For example, if curve length was identified as a significant variable, then the curves would be grouped based on longer or shorter curve lengths, and a separate EB CMF would be calculated for each curve length group.</w:t>
      </w:r>
      <w:r w:rsidRPr="0026286A">
        <w:rPr>
          <w:lang w:val="en"/>
        </w:rPr>
        <w:br w:type="page"/>
      </w:r>
    </w:p>
    <w:p w14:paraId="3BFE5B46" w14:textId="1A03E2D3" w:rsidR="0026286A" w:rsidRPr="0026286A" w:rsidRDefault="0026286A" w:rsidP="0026286A">
      <w:pPr>
        <w:keepNext/>
        <w:keepLines/>
        <w:spacing w:after="240"/>
        <w:outlineLvl w:val="0"/>
        <w:rPr>
          <w:rFonts w:eastAsiaTheme="majorEastAsia" w:cstheme="majorBidi"/>
          <w:b/>
          <w:sz w:val="28"/>
          <w:szCs w:val="28"/>
          <w:lang w:val="en"/>
        </w:rPr>
      </w:pPr>
      <w:bookmarkStart w:id="40" w:name="_Toc109304589"/>
      <w:commentRangeStart w:id="41"/>
      <w:r w:rsidRPr="0026286A">
        <w:rPr>
          <w:rFonts w:eastAsiaTheme="majorEastAsia" w:cstheme="majorBidi"/>
          <w:b/>
          <w:sz w:val="28"/>
          <w:szCs w:val="28"/>
          <w:lang w:val="en"/>
        </w:rPr>
        <w:lastRenderedPageBreak/>
        <w:t>RESULTS</w:t>
      </w:r>
      <w:bookmarkEnd w:id="40"/>
      <w:commentRangeEnd w:id="41"/>
      <w:r>
        <w:rPr>
          <w:rStyle w:val="CommentReference"/>
        </w:rPr>
        <w:commentReference w:id="41"/>
      </w:r>
    </w:p>
    <w:p w14:paraId="2800539D" w14:textId="77777777" w:rsidR="0026286A" w:rsidRPr="0026286A" w:rsidRDefault="0026286A" w:rsidP="0026286A">
      <w:pPr>
        <w:keepNext/>
        <w:keepLines/>
        <w:spacing w:before="240" w:after="0"/>
        <w:outlineLvl w:val="1"/>
        <w:rPr>
          <w:rFonts w:eastAsiaTheme="majorEastAsia" w:cstheme="majorBidi"/>
          <w:b/>
          <w:iCs/>
          <w:szCs w:val="26"/>
          <w:lang w:val="en"/>
        </w:rPr>
      </w:pPr>
      <w:bookmarkStart w:id="42" w:name="_Toc109304590"/>
      <w:r w:rsidRPr="0026286A">
        <w:rPr>
          <w:rFonts w:eastAsiaTheme="majorEastAsia" w:cstheme="majorBidi"/>
          <w:b/>
          <w:iCs/>
          <w:szCs w:val="26"/>
          <w:lang w:val="en"/>
        </w:rPr>
        <w:t>Naïve Bayes CMFs</w:t>
      </w:r>
      <w:bookmarkEnd w:id="42"/>
    </w:p>
    <w:p w14:paraId="2F9476F1" w14:textId="77777777" w:rsidR="0026286A" w:rsidRPr="0026286A" w:rsidRDefault="0026286A" w:rsidP="0026286A">
      <w:pPr>
        <w:spacing w:after="240"/>
        <w:rPr>
          <w:lang w:val="en"/>
        </w:rPr>
      </w:pPr>
      <w:r w:rsidRPr="0026286A">
        <w:rPr>
          <w:lang w:val="en"/>
        </w:rPr>
        <w:t>The preliminary investigations with the naïve Bayes CMFs led to four different crash types to investigate with EB CMFs: a CMF with all crashes, a CMF with only single vehicle crashes, a CMF with only crashes with the “Negotiating a curve” maneuver, and a CMF with only crashes with wet road conditions were calculated. The crash frequency before FIST implementation, crash frequency after FIST implementation, and calculated naïve Bayes CMFs for each FIST are summarized below in table 1 below.</w:t>
      </w:r>
    </w:p>
    <w:p w14:paraId="6DA3CB46" w14:textId="455105D5" w:rsidR="0026286A" w:rsidRPr="0026286A" w:rsidRDefault="0026286A" w:rsidP="0026286A">
      <w:pPr>
        <w:spacing w:before="240" w:after="240"/>
        <w:jc w:val="center"/>
        <w:rPr>
          <w:lang w:val="en"/>
        </w:rPr>
      </w:pPr>
      <w:r w:rsidRPr="0026286A">
        <w:rPr>
          <w:lang w:val="en"/>
        </w:rPr>
        <w:t xml:space="preserve">Table 1: Crash frequencies and </w:t>
      </w:r>
      <w:r w:rsidR="00D23BCA">
        <w:rPr>
          <w:lang w:val="en"/>
        </w:rPr>
        <w:t>N</w:t>
      </w:r>
      <w:r w:rsidRPr="0026286A">
        <w:rPr>
          <w:lang w:val="en"/>
        </w:rPr>
        <w:t>aïve Bayes CMFs of studied FISTs</w:t>
      </w:r>
    </w:p>
    <w:tbl>
      <w:tblPr>
        <w:tblStyle w:val="TableGrid"/>
        <w:tblW w:w="0" w:type="auto"/>
        <w:tblLook w:val="04A0" w:firstRow="1" w:lastRow="0" w:firstColumn="1" w:lastColumn="0" w:noHBand="0" w:noVBand="1"/>
      </w:tblPr>
      <w:tblGrid>
        <w:gridCol w:w="2164"/>
        <w:gridCol w:w="1781"/>
        <w:gridCol w:w="1848"/>
        <w:gridCol w:w="1848"/>
        <w:gridCol w:w="1714"/>
      </w:tblGrid>
      <w:tr w:rsidR="0026286A" w:rsidRPr="0026286A" w14:paraId="488A2923" w14:textId="77777777" w:rsidTr="00A04F7B">
        <w:tc>
          <w:tcPr>
            <w:tcW w:w="2164" w:type="dxa"/>
            <w:tcBorders>
              <w:top w:val="nil"/>
              <w:left w:val="nil"/>
            </w:tcBorders>
          </w:tcPr>
          <w:p w14:paraId="3FBA2076" w14:textId="77777777" w:rsidR="0026286A" w:rsidRPr="0026286A" w:rsidRDefault="0026286A" w:rsidP="0026286A">
            <w:pPr>
              <w:spacing w:line="276" w:lineRule="auto"/>
              <w:jc w:val="center"/>
              <w:rPr>
                <w:lang w:val="en"/>
              </w:rPr>
            </w:pPr>
          </w:p>
        </w:tc>
        <w:tc>
          <w:tcPr>
            <w:tcW w:w="1781" w:type="dxa"/>
          </w:tcPr>
          <w:p w14:paraId="627C1539" w14:textId="77777777" w:rsidR="0026286A" w:rsidRPr="0026286A" w:rsidRDefault="0026286A" w:rsidP="0026286A">
            <w:pPr>
              <w:spacing w:line="276" w:lineRule="auto"/>
              <w:jc w:val="center"/>
              <w:rPr>
                <w:lang w:val="en"/>
              </w:rPr>
            </w:pPr>
            <w:r w:rsidRPr="0026286A">
              <w:rPr>
                <w:lang w:val="en"/>
              </w:rPr>
              <w:t>Filter</w:t>
            </w:r>
          </w:p>
        </w:tc>
        <w:tc>
          <w:tcPr>
            <w:tcW w:w="1848" w:type="dxa"/>
          </w:tcPr>
          <w:p w14:paraId="4D471B0D" w14:textId="77777777" w:rsidR="0026286A" w:rsidRPr="0026286A" w:rsidRDefault="0026286A" w:rsidP="0026286A">
            <w:pPr>
              <w:spacing w:line="276" w:lineRule="auto"/>
              <w:jc w:val="center"/>
              <w:rPr>
                <w:lang w:val="en"/>
              </w:rPr>
            </w:pPr>
            <w:r w:rsidRPr="0026286A">
              <w:rPr>
                <w:lang w:val="en"/>
              </w:rPr>
              <w:t>Crash frequency before FIST</w:t>
            </w:r>
          </w:p>
          <w:p w14:paraId="3BE5986A" w14:textId="77777777" w:rsidR="0026286A" w:rsidRPr="0026286A" w:rsidRDefault="0026286A" w:rsidP="0026286A">
            <w:pPr>
              <w:spacing w:line="276" w:lineRule="auto"/>
              <w:jc w:val="center"/>
              <w:rPr>
                <w:lang w:val="en"/>
              </w:rPr>
            </w:pPr>
            <w:r w:rsidRPr="0026286A">
              <w:rPr>
                <w:lang w:val="en"/>
              </w:rPr>
              <w:t>implementation</w:t>
            </w:r>
          </w:p>
          <w:p w14:paraId="7214FA6A" w14:textId="77777777" w:rsidR="0026286A" w:rsidRPr="0026286A" w:rsidRDefault="0026286A" w:rsidP="0026286A">
            <w:pPr>
              <w:spacing w:line="276" w:lineRule="auto"/>
              <w:jc w:val="center"/>
              <w:rPr>
                <w:lang w:val="en"/>
              </w:rPr>
            </w:pPr>
            <w:r w:rsidRPr="0026286A">
              <w:rPr>
                <w:lang w:val="en"/>
              </w:rPr>
              <w:t>(2013-2016) in crashes/year</w:t>
            </w:r>
          </w:p>
        </w:tc>
        <w:tc>
          <w:tcPr>
            <w:tcW w:w="1848" w:type="dxa"/>
          </w:tcPr>
          <w:p w14:paraId="29D7A188" w14:textId="77777777" w:rsidR="0026286A" w:rsidRPr="0026286A" w:rsidRDefault="0026286A" w:rsidP="0026286A">
            <w:pPr>
              <w:spacing w:line="276" w:lineRule="auto"/>
              <w:jc w:val="center"/>
              <w:rPr>
                <w:lang w:val="en"/>
              </w:rPr>
            </w:pPr>
            <w:r w:rsidRPr="0026286A">
              <w:rPr>
                <w:lang w:val="en"/>
              </w:rPr>
              <w:t>Crash frequency after FIST implementation</w:t>
            </w:r>
          </w:p>
          <w:p w14:paraId="505C9CF9" w14:textId="77777777" w:rsidR="0026286A" w:rsidRPr="0026286A" w:rsidRDefault="0026286A" w:rsidP="0026286A">
            <w:pPr>
              <w:spacing w:line="276" w:lineRule="auto"/>
              <w:jc w:val="center"/>
              <w:rPr>
                <w:lang w:val="en"/>
              </w:rPr>
            </w:pPr>
            <w:r w:rsidRPr="0026286A">
              <w:rPr>
                <w:lang w:val="en"/>
              </w:rPr>
              <w:t>(2018-2020) in crashes/year</w:t>
            </w:r>
          </w:p>
        </w:tc>
        <w:tc>
          <w:tcPr>
            <w:tcW w:w="1714" w:type="dxa"/>
          </w:tcPr>
          <w:p w14:paraId="0BFEC9A3" w14:textId="77777777" w:rsidR="0026286A" w:rsidRPr="0026286A" w:rsidRDefault="0026286A" w:rsidP="0026286A">
            <w:pPr>
              <w:spacing w:line="276" w:lineRule="auto"/>
              <w:jc w:val="center"/>
              <w:rPr>
                <w:lang w:val="en"/>
              </w:rPr>
            </w:pPr>
            <w:r w:rsidRPr="0026286A">
              <w:rPr>
                <w:lang w:val="en"/>
              </w:rPr>
              <w:t>CMF Value</w:t>
            </w:r>
          </w:p>
        </w:tc>
      </w:tr>
      <w:tr w:rsidR="0026286A" w:rsidRPr="0026286A" w14:paraId="41EC5DD7" w14:textId="77777777" w:rsidTr="00A04F7B">
        <w:tc>
          <w:tcPr>
            <w:tcW w:w="2164" w:type="dxa"/>
            <w:vMerge w:val="restart"/>
          </w:tcPr>
          <w:p w14:paraId="77590305" w14:textId="77777777" w:rsidR="0026286A" w:rsidRPr="0026286A" w:rsidRDefault="0026286A" w:rsidP="0026286A">
            <w:pPr>
              <w:spacing w:line="276" w:lineRule="auto"/>
              <w:jc w:val="center"/>
              <w:rPr>
                <w:lang w:val="en"/>
              </w:rPr>
            </w:pPr>
            <w:r w:rsidRPr="0026286A">
              <w:rPr>
                <w:lang w:val="en"/>
              </w:rPr>
              <w:t>Phonolite/Wyoming Bauxite</w:t>
            </w:r>
          </w:p>
        </w:tc>
        <w:tc>
          <w:tcPr>
            <w:tcW w:w="1781" w:type="dxa"/>
          </w:tcPr>
          <w:p w14:paraId="2CD5D8D2" w14:textId="77777777" w:rsidR="0026286A" w:rsidRPr="0026286A" w:rsidRDefault="0026286A" w:rsidP="0026286A">
            <w:pPr>
              <w:spacing w:line="276" w:lineRule="auto"/>
              <w:jc w:val="center"/>
              <w:rPr>
                <w:lang w:val="en"/>
              </w:rPr>
            </w:pPr>
            <w:r w:rsidRPr="0026286A">
              <w:rPr>
                <w:lang w:val="en"/>
              </w:rPr>
              <w:t>All Crashes</w:t>
            </w:r>
          </w:p>
        </w:tc>
        <w:tc>
          <w:tcPr>
            <w:tcW w:w="1848" w:type="dxa"/>
          </w:tcPr>
          <w:p w14:paraId="22EBA976" w14:textId="77777777" w:rsidR="0026286A" w:rsidRPr="0026286A" w:rsidRDefault="0026286A" w:rsidP="0026286A">
            <w:pPr>
              <w:spacing w:line="276" w:lineRule="auto"/>
              <w:jc w:val="center"/>
              <w:rPr>
                <w:lang w:val="en"/>
              </w:rPr>
            </w:pPr>
            <w:r w:rsidRPr="0026286A">
              <w:rPr>
                <w:lang w:val="en"/>
              </w:rPr>
              <w:t>41.75</w:t>
            </w:r>
          </w:p>
        </w:tc>
        <w:tc>
          <w:tcPr>
            <w:tcW w:w="1848" w:type="dxa"/>
          </w:tcPr>
          <w:p w14:paraId="45D0DE0C" w14:textId="77777777" w:rsidR="0026286A" w:rsidRPr="0026286A" w:rsidRDefault="0026286A" w:rsidP="0026286A">
            <w:pPr>
              <w:spacing w:line="276" w:lineRule="auto"/>
              <w:jc w:val="center"/>
              <w:rPr>
                <w:lang w:val="en"/>
              </w:rPr>
            </w:pPr>
            <w:r w:rsidRPr="0026286A">
              <w:rPr>
                <w:lang w:val="en"/>
              </w:rPr>
              <w:t>40.00</w:t>
            </w:r>
          </w:p>
        </w:tc>
        <w:tc>
          <w:tcPr>
            <w:tcW w:w="1714" w:type="dxa"/>
          </w:tcPr>
          <w:p w14:paraId="78E34574" w14:textId="77777777" w:rsidR="0026286A" w:rsidRPr="0026286A" w:rsidRDefault="0026286A" w:rsidP="0026286A">
            <w:pPr>
              <w:spacing w:line="276" w:lineRule="auto"/>
              <w:jc w:val="center"/>
              <w:rPr>
                <w:lang w:val="en"/>
              </w:rPr>
            </w:pPr>
            <w:r w:rsidRPr="0026286A">
              <w:rPr>
                <w:lang w:val="en"/>
              </w:rPr>
              <w:t>0.958</w:t>
            </w:r>
          </w:p>
        </w:tc>
      </w:tr>
      <w:tr w:rsidR="0026286A" w:rsidRPr="0026286A" w14:paraId="4A165F96" w14:textId="77777777" w:rsidTr="00A04F7B">
        <w:tc>
          <w:tcPr>
            <w:tcW w:w="2164" w:type="dxa"/>
            <w:vMerge/>
          </w:tcPr>
          <w:p w14:paraId="23D8CDC2" w14:textId="77777777" w:rsidR="0026286A" w:rsidRPr="0026286A" w:rsidRDefault="0026286A" w:rsidP="0026286A">
            <w:pPr>
              <w:spacing w:line="276" w:lineRule="auto"/>
              <w:jc w:val="center"/>
              <w:rPr>
                <w:lang w:val="en"/>
              </w:rPr>
            </w:pPr>
          </w:p>
        </w:tc>
        <w:tc>
          <w:tcPr>
            <w:tcW w:w="1781" w:type="dxa"/>
          </w:tcPr>
          <w:p w14:paraId="4F5A5E59" w14:textId="77777777" w:rsidR="0026286A" w:rsidRPr="0026286A" w:rsidRDefault="0026286A" w:rsidP="0026286A">
            <w:pPr>
              <w:spacing w:line="276" w:lineRule="auto"/>
              <w:jc w:val="center"/>
              <w:rPr>
                <w:lang w:val="en"/>
              </w:rPr>
            </w:pPr>
            <w:r w:rsidRPr="0026286A">
              <w:rPr>
                <w:lang w:val="en"/>
              </w:rPr>
              <w:t>Single Vehicle</w:t>
            </w:r>
          </w:p>
        </w:tc>
        <w:tc>
          <w:tcPr>
            <w:tcW w:w="1848" w:type="dxa"/>
          </w:tcPr>
          <w:p w14:paraId="58E25220" w14:textId="77777777" w:rsidR="0026286A" w:rsidRPr="0026286A" w:rsidRDefault="0026286A" w:rsidP="0026286A">
            <w:pPr>
              <w:spacing w:line="276" w:lineRule="auto"/>
              <w:jc w:val="center"/>
              <w:rPr>
                <w:lang w:val="en"/>
              </w:rPr>
            </w:pPr>
            <w:r w:rsidRPr="0026286A">
              <w:rPr>
                <w:lang w:val="en"/>
              </w:rPr>
              <w:t>27.25</w:t>
            </w:r>
          </w:p>
        </w:tc>
        <w:tc>
          <w:tcPr>
            <w:tcW w:w="1848" w:type="dxa"/>
          </w:tcPr>
          <w:p w14:paraId="7D756EA3" w14:textId="77777777" w:rsidR="0026286A" w:rsidRPr="0026286A" w:rsidRDefault="0026286A" w:rsidP="0026286A">
            <w:pPr>
              <w:spacing w:line="276" w:lineRule="auto"/>
              <w:jc w:val="center"/>
              <w:rPr>
                <w:lang w:val="en"/>
              </w:rPr>
            </w:pPr>
            <w:r w:rsidRPr="0026286A">
              <w:rPr>
                <w:lang w:val="en"/>
              </w:rPr>
              <w:t>24.67</w:t>
            </w:r>
          </w:p>
        </w:tc>
        <w:tc>
          <w:tcPr>
            <w:tcW w:w="1714" w:type="dxa"/>
          </w:tcPr>
          <w:p w14:paraId="1D225B54" w14:textId="77777777" w:rsidR="0026286A" w:rsidRPr="0026286A" w:rsidRDefault="0026286A" w:rsidP="0026286A">
            <w:pPr>
              <w:spacing w:line="276" w:lineRule="auto"/>
              <w:jc w:val="center"/>
              <w:rPr>
                <w:lang w:val="en"/>
              </w:rPr>
            </w:pPr>
            <w:r w:rsidRPr="0026286A">
              <w:rPr>
                <w:lang w:val="en"/>
              </w:rPr>
              <w:t>0.905</w:t>
            </w:r>
          </w:p>
        </w:tc>
      </w:tr>
      <w:tr w:rsidR="0026286A" w:rsidRPr="0026286A" w14:paraId="036826A6" w14:textId="77777777" w:rsidTr="00A04F7B">
        <w:tc>
          <w:tcPr>
            <w:tcW w:w="2164" w:type="dxa"/>
            <w:vMerge/>
          </w:tcPr>
          <w:p w14:paraId="575DCE90" w14:textId="77777777" w:rsidR="0026286A" w:rsidRPr="0026286A" w:rsidRDefault="0026286A" w:rsidP="0026286A">
            <w:pPr>
              <w:spacing w:line="276" w:lineRule="auto"/>
              <w:jc w:val="center"/>
              <w:rPr>
                <w:lang w:val="en"/>
              </w:rPr>
            </w:pPr>
          </w:p>
        </w:tc>
        <w:tc>
          <w:tcPr>
            <w:tcW w:w="1781" w:type="dxa"/>
          </w:tcPr>
          <w:p w14:paraId="44CA58AF" w14:textId="77777777" w:rsidR="0026286A" w:rsidRPr="0026286A" w:rsidRDefault="0026286A" w:rsidP="0026286A">
            <w:pPr>
              <w:spacing w:line="276" w:lineRule="auto"/>
              <w:jc w:val="center"/>
              <w:rPr>
                <w:lang w:val="en"/>
              </w:rPr>
            </w:pPr>
            <w:r w:rsidRPr="0026286A">
              <w:rPr>
                <w:lang w:val="en"/>
              </w:rPr>
              <w:t>Curve</w:t>
            </w:r>
          </w:p>
        </w:tc>
        <w:tc>
          <w:tcPr>
            <w:tcW w:w="1848" w:type="dxa"/>
          </w:tcPr>
          <w:p w14:paraId="21B8FA68" w14:textId="77777777" w:rsidR="0026286A" w:rsidRPr="0026286A" w:rsidRDefault="0026286A" w:rsidP="0026286A">
            <w:pPr>
              <w:spacing w:line="276" w:lineRule="auto"/>
              <w:jc w:val="center"/>
              <w:rPr>
                <w:lang w:val="en"/>
              </w:rPr>
            </w:pPr>
            <w:r w:rsidRPr="0026286A">
              <w:rPr>
                <w:lang w:val="en"/>
              </w:rPr>
              <w:t>27.25</w:t>
            </w:r>
          </w:p>
        </w:tc>
        <w:tc>
          <w:tcPr>
            <w:tcW w:w="1848" w:type="dxa"/>
          </w:tcPr>
          <w:p w14:paraId="506B3089" w14:textId="77777777" w:rsidR="0026286A" w:rsidRPr="0026286A" w:rsidRDefault="0026286A" w:rsidP="0026286A">
            <w:pPr>
              <w:spacing w:line="276" w:lineRule="auto"/>
              <w:jc w:val="center"/>
              <w:rPr>
                <w:lang w:val="en"/>
              </w:rPr>
            </w:pPr>
            <w:r w:rsidRPr="0026286A">
              <w:rPr>
                <w:lang w:val="en"/>
              </w:rPr>
              <w:t>20.67</w:t>
            </w:r>
          </w:p>
        </w:tc>
        <w:tc>
          <w:tcPr>
            <w:tcW w:w="1714" w:type="dxa"/>
          </w:tcPr>
          <w:p w14:paraId="3B31DFEC" w14:textId="77777777" w:rsidR="0026286A" w:rsidRPr="0026286A" w:rsidRDefault="0026286A" w:rsidP="0026286A">
            <w:pPr>
              <w:spacing w:line="276" w:lineRule="auto"/>
              <w:jc w:val="center"/>
              <w:rPr>
                <w:lang w:val="en"/>
              </w:rPr>
            </w:pPr>
            <w:r w:rsidRPr="0026286A">
              <w:rPr>
                <w:lang w:val="en"/>
              </w:rPr>
              <w:t>0.758</w:t>
            </w:r>
          </w:p>
        </w:tc>
      </w:tr>
      <w:tr w:rsidR="0026286A" w:rsidRPr="0026286A" w14:paraId="3BF45B4C" w14:textId="77777777" w:rsidTr="00A04F7B">
        <w:tc>
          <w:tcPr>
            <w:tcW w:w="2164" w:type="dxa"/>
            <w:vMerge/>
          </w:tcPr>
          <w:p w14:paraId="4D9F4D79" w14:textId="77777777" w:rsidR="0026286A" w:rsidRPr="0026286A" w:rsidRDefault="0026286A" w:rsidP="0026286A">
            <w:pPr>
              <w:spacing w:line="276" w:lineRule="auto"/>
              <w:jc w:val="center"/>
              <w:rPr>
                <w:lang w:val="en"/>
              </w:rPr>
            </w:pPr>
          </w:p>
        </w:tc>
        <w:tc>
          <w:tcPr>
            <w:tcW w:w="1781" w:type="dxa"/>
          </w:tcPr>
          <w:p w14:paraId="736C0A5F" w14:textId="77777777" w:rsidR="0026286A" w:rsidRPr="0026286A" w:rsidRDefault="0026286A" w:rsidP="0026286A">
            <w:pPr>
              <w:spacing w:line="276" w:lineRule="auto"/>
              <w:jc w:val="center"/>
              <w:rPr>
                <w:lang w:val="en"/>
              </w:rPr>
            </w:pPr>
            <w:r w:rsidRPr="0026286A">
              <w:rPr>
                <w:lang w:val="en"/>
              </w:rPr>
              <w:t>Wet Road</w:t>
            </w:r>
          </w:p>
        </w:tc>
        <w:tc>
          <w:tcPr>
            <w:tcW w:w="1848" w:type="dxa"/>
          </w:tcPr>
          <w:p w14:paraId="12D6E28A" w14:textId="77777777" w:rsidR="0026286A" w:rsidRPr="0026286A" w:rsidRDefault="0026286A" w:rsidP="0026286A">
            <w:pPr>
              <w:spacing w:line="276" w:lineRule="auto"/>
              <w:jc w:val="center"/>
              <w:rPr>
                <w:lang w:val="en"/>
              </w:rPr>
            </w:pPr>
            <w:r w:rsidRPr="0026286A">
              <w:rPr>
                <w:lang w:val="en"/>
              </w:rPr>
              <w:t>8.75</w:t>
            </w:r>
          </w:p>
        </w:tc>
        <w:tc>
          <w:tcPr>
            <w:tcW w:w="1848" w:type="dxa"/>
          </w:tcPr>
          <w:p w14:paraId="58BD7DB5" w14:textId="77777777" w:rsidR="0026286A" w:rsidRPr="0026286A" w:rsidRDefault="0026286A" w:rsidP="0026286A">
            <w:pPr>
              <w:spacing w:line="276" w:lineRule="auto"/>
              <w:jc w:val="center"/>
              <w:rPr>
                <w:lang w:val="en"/>
              </w:rPr>
            </w:pPr>
            <w:r w:rsidRPr="0026286A">
              <w:rPr>
                <w:lang w:val="en"/>
              </w:rPr>
              <w:t>9.33</w:t>
            </w:r>
          </w:p>
        </w:tc>
        <w:tc>
          <w:tcPr>
            <w:tcW w:w="1714" w:type="dxa"/>
          </w:tcPr>
          <w:p w14:paraId="788C5DB8" w14:textId="77777777" w:rsidR="0026286A" w:rsidRPr="0026286A" w:rsidRDefault="0026286A" w:rsidP="0026286A">
            <w:pPr>
              <w:spacing w:line="276" w:lineRule="auto"/>
              <w:jc w:val="center"/>
              <w:rPr>
                <w:lang w:val="en"/>
              </w:rPr>
            </w:pPr>
            <w:r w:rsidRPr="0026286A">
              <w:rPr>
                <w:lang w:val="en"/>
              </w:rPr>
              <w:t>1.067</w:t>
            </w:r>
          </w:p>
        </w:tc>
      </w:tr>
      <w:tr w:rsidR="0026286A" w:rsidRPr="0026286A" w14:paraId="5B92F0AB" w14:textId="77777777" w:rsidTr="00A04F7B">
        <w:tc>
          <w:tcPr>
            <w:tcW w:w="2164" w:type="dxa"/>
            <w:vMerge w:val="restart"/>
          </w:tcPr>
          <w:p w14:paraId="285F4B67" w14:textId="77777777" w:rsidR="0026286A" w:rsidRPr="0026286A" w:rsidRDefault="0026286A" w:rsidP="0026286A">
            <w:pPr>
              <w:spacing w:line="276" w:lineRule="auto"/>
              <w:jc w:val="center"/>
              <w:rPr>
                <w:lang w:val="en"/>
              </w:rPr>
            </w:pPr>
            <w:r w:rsidRPr="0026286A">
              <w:rPr>
                <w:lang w:val="en"/>
              </w:rPr>
              <w:t>LWA</w:t>
            </w:r>
          </w:p>
        </w:tc>
        <w:tc>
          <w:tcPr>
            <w:tcW w:w="1781" w:type="dxa"/>
          </w:tcPr>
          <w:p w14:paraId="6ADC6B42" w14:textId="77777777" w:rsidR="0026286A" w:rsidRPr="0026286A" w:rsidRDefault="0026286A" w:rsidP="0026286A">
            <w:pPr>
              <w:spacing w:line="276" w:lineRule="auto"/>
              <w:jc w:val="center"/>
              <w:rPr>
                <w:lang w:val="en"/>
              </w:rPr>
            </w:pPr>
            <w:r w:rsidRPr="0026286A">
              <w:rPr>
                <w:lang w:val="en"/>
              </w:rPr>
              <w:t>All Crashes</w:t>
            </w:r>
          </w:p>
        </w:tc>
        <w:tc>
          <w:tcPr>
            <w:tcW w:w="1848" w:type="dxa"/>
          </w:tcPr>
          <w:p w14:paraId="250BAFB3" w14:textId="50F92462" w:rsidR="0026286A" w:rsidRPr="0026286A" w:rsidRDefault="0026286A" w:rsidP="0026286A">
            <w:pPr>
              <w:spacing w:line="276" w:lineRule="auto"/>
              <w:jc w:val="center"/>
              <w:rPr>
                <w:lang w:val="en"/>
              </w:rPr>
            </w:pPr>
            <w:r w:rsidRPr="0026286A">
              <w:rPr>
                <w:lang w:val="en"/>
              </w:rPr>
              <w:t>5</w:t>
            </w:r>
            <w:r w:rsidR="00160B0F">
              <w:rPr>
                <w:lang w:val="en"/>
              </w:rPr>
              <w:t>.00</w:t>
            </w:r>
          </w:p>
        </w:tc>
        <w:tc>
          <w:tcPr>
            <w:tcW w:w="1848" w:type="dxa"/>
          </w:tcPr>
          <w:p w14:paraId="4C602F15" w14:textId="77777777" w:rsidR="0026286A" w:rsidRPr="0026286A" w:rsidRDefault="0026286A" w:rsidP="0026286A">
            <w:pPr>
              <w:spacing w:line="276" w:lineRule="auto"/>
              <w:jc w:val="center"/>
              <w:rPr>
                <w:lang w:val="en"/>
              </w:rPr>
            </w:pPr>
            <w:r w:rsidRPr="0026286A">
              <w:rPr>
                <w:lang w:val="en"/>
              </w:rPr>
              <w:t>6.33</w:t>
            </w:r>
          </w:p>
        </w:tc>
        <w:tc>
          <w:tcPr>
            <w:tcW w:w="1714" w:type="dxa"/>
          </w:tcPr>
          <w:p w14:paraId="20FB164B" w14:textId="77777777" w:rsidR="0026286A" w:rsidRPr="0026286A" w:rsidRDefault="0026286A" w:rsidP="0026286A">
            <w:pPr>
              <w:spacing w:line="276" w:lineRule="auto"/>
              <w:jc w:val="center"/>
              <w:rPr>
                <w:lang w:val="en"/>
              </w:rPr>
            </w:pPr>
            <w:r w:rsidRPr="0026286A">
              <w:rPr>
                <w:lang w:val="en"/>
              </w:rPr>
              <w:t>1.267</w:t>
            </w:r>
          </w:p>
        </w:tc>
      </w:tr>
      <w:tr w:rsidR="0026286A" w:rsidRPr="0026286A" w14:paraId="715B2C53" w14:textId="77777777" w:rsidTr="00A04F7B">
        <w:tc>
          <w:tcPr>
            <w:tcW w:w="2164" w:type="dxa"/>
            <w:vMerge/>
          </w:tcPr>
          <w:p w14:paraId="2F27BD85" w14:textId="77777777" w:rsidR="0026286A" w:rsidRPr="0026286A" w:rsidRDefault="0026286A" w:rsidP="0026286A">
            <w:pPr>
              <w:spacing w:line="276" w:lineRule="auto"/>
              <w:jc w:val="center"/>
              <w:rPr>
                <w:lang w:val="en"/>
              </w:rPr>
            </w:pPr>
          </w:p>
        </w:tc>
        <w:tc>
          <w:tcPr>
            <w:tcW w:w="1781" w:type="dxa"/>
          </w:tcPr>
          <w:p w14:paraId="229E5249" w14:textId="77777777" w:rsidR="0026286A" w:rsidRPr="0026286A" w:rsidRDefault="0026286A" w:rsidP="0026286A">
            <w:pPr>
              <w:spacing w:line="276" w:lineRule="auto"/>
              <w:jc w:val="center"/>
              <w:rPr>
                <w:lang w:val="en"/>
              </w:rPr>
            </w:pPr>
            <w:r w:rsidRPr="0026286A">
              <w:rPr>
                <w:lang w:val="en"/>
              </w:rPr>
              <w:t>Single Vehicle</w:t>
            </w:r>
          </w:p>
        </w:tc>
        <w:tc>
          <w:tcPr>
            <w:tcW w:w="1848" w:type="dxa"/>
          </w:tcPr>
          <w:p w14:paraId="2EC7927D" w14:textId="77777777" w:rsidR="0026286A" w:rsidRPr="0026286A" w:rsidRDefault="0026286A" w:rsidP="0026286A">
            <w:pPr>
              <w:spacing w:line="276" w:lineRule="auto"/>
              <w:jc w:val="center"/>
              <w:rPr>
                <w:lang w:val="en"/>
              </w:rPr>
            </w:pPr>
            <w:r w:rsidRPr="0026286A">
              <w:rPr>
                <w:lang w:val="en"/>
              </w:rPr>
              <w:t>3.75</w:t>
            </w:r>
          </w:p>
        </w:tc>
        <w:tc>
          <w:tcPr>
            <w:tcW w:w="1848" w:type="dxa"/>
          </w:tcPr>
          <w:p w14:paraId="394B8254" w14:textId="77777777" w:rsidR="0026286A" w:rsidRPr="0026286A" w:rsidRDefault="0026286A" w:rsidP="0026286A">
            <w:pPr>
              <w:spacing w:line="276" w:lineRule="auto"/>
              <w:jc w:val="center"/>
              <w:rPr>
                <w:lang w:val="en"/>
              </w:rPr>
            </w:pPr>
            <w:r w:rsidRPr="0026286A">
              <w:rPr>
                <w:lang w:val="en"/>
              </w:rPr>
              <w:t>3.67</w:t>
            </w:r>
          </w:p>
        </w:tc>
        <w:tc>
          <w:tcPr>
            <w:tcW w:w="1714" w:type="dxa"/>
          </w:tcPr>
          <w:p w14:paraId="20D39DD8" w14:textId="77777777" w:rsidR="0026286A" w:rsidRPr="0026286A" w:rsidRDefault="0026286A" w:rsidP="0026286A">
            <w:pPr>
              <w:spacing w:line="276" w:lineRule="auto"/>
              <w:jc w:val="center"/>
              <w:rPr>
                <w:lang w:val="en"/>
              </w:rPr>
            </w:pPr>
            <w:r w:rsidRPr="0026286A">
              <w:rPr>
                <w:lang w:val="en"/>
              </w:rPr>
              <w:t>0.978</w:t>
            </w:r>
          </w:p>
        </w:tc>
      </w:tr>
      <w:tr w:rsidR="0026286A" w:rsidRPr="0026286A" w14:paraId="33671C74" w14:textId="77777777" w:rsidTr="00A04F7B">
        <w:tc>
          <w:tcPr>
            <w:tcW w:w="2164" w:type="dxa"/>
            <w:vMerge/>
          </w:tcPr>
          <w:p w14:paraId="51C06995" w14:textId="77777777" w:rsidR="0026286A" w:rsidRPr="0026286A" w:rsidRDefault="0026286A" w:rsidP="0026286A">
            <w:pPr>
              <w:spacing w:line="276" w:lineRule="auto"/>
              <w:jc w:val="center"/>
              <w:rPr>
                <w:lang w:val="en"/>
              </w:rPr>
            </w:pPr>
          </w:p>
        </w:tc>
        <w:tc>
          <w:tcPr>
            <w:tcW w:w="1781" w:type="dxa"/>
          </w:tcPr>
          <w:p w14:paraId="5D9F55AA" w14:textId="77777777" w:rsidR="0026286A" w:rsidRPr="0026286A" w:rsidRDefault="0026286A" w:rsidP="0026286A">
            <w:pPr>
              <w:spacing w:line="276" w:lineRule="auto"/>
              <w:jc w:val="center"/>
              <w:rPr>
                <w:lang w:val="en"/>
              </w:rPr>
            </w:pPr>
            <w:r w:rsidRPr="0026286A">
              <w:rPr>
                <w:lang w:val="en"/>
              </w:rPr>
              <w:t>Curve</w:t>
            </w:r>
          </w:p>
        </w:tc>
        <w:tc>
          <w:tcPr>
            <w:tcW w:w="1848" w:type="dxa"/>
          </w:tcPr>
          <w:p w14:paraId="44A6411C" w14:textId="77777777" w:rsidR="0026286A" w:rsidRPr="0026286A" w:rsidRDefault="0026286A" w:rsidP="0026286A">
            <w:pPr>
              <w:spacing w:line="276" w:lineRule="auto"/>
              <w:jc w:val="center"/>
              <w:rPr>
                <w:lang w:val="en"/>
              </w:rPr>
            </w:pPr>
            <w:r w:rsidRPr="0026286A">
              <w:rPr>
                <w:lang w:val="en"/>
              </w:rPr>
              <w:t>1.00</w:t>
            </w:r>
          </w:p>
        </w:tc>
        <w:tc>
          <w:tcPr>
            <w:tcW w:w="1848" w:type="dxa"/>
          </w:tcPr>
          <w:p w14:paraId="391CADA8" w14:textId="77777777" w:rsidR="0026286A" w:rsidRPr="0026286A" w:rsidRDefault="0026286A" w:rsidP="0026286A">
            <w:pPr>
              <w:spacing w:line="276" w:lineRule="auto"/>
              <w:jc w:val="center"/>
              <w:rPr>
                <w:lang w:val="en"/>
              </w:rPr>
            </w:pPr>
            <w:r w:rsidRPr="0026286A">
              <w:rPr>
                <w:lang w:val="en"/>
              </w:rPr>
              <w:t>0.33</w:t>
            </w:r>
          </w:p>
        </w:tc>
        <w:tc>
          <w:tcPr>
            <w:tcW w:w="1714" w:type="dxa"/>
          </w:tcPr>
          <w:p w14:paraId="1C3EE1BF" w14:textId="77777777" w:rsidR="0026286A" w:rsidRPr="0026286A" w:rsidRDefault="0026286A" w:rsidP="0026286A">
            <w:pPr>
              <w:spacing w:line="276" w:lineRule="auto"/>
              <w:jc w:val="center"/>
              <w:rPr>
                <w:lang w:val="en"/>
              </w:rPr>
            </w:pPr>
            <w:r w:rsidRPr="0026286A">
              <w:rPr>
                <w:lang w:val="en"/>
              </w:rPr>
              <w:t>0.333</w:t>
            </w:r>
          </w:p>
        </w:tc>
      </w:tr>
      <w:tr w:rsidR="0026286A" w:rsidRPr="0026286A" w14:paraId="0D391EA7" w14:textId="77777777" w:rsidTr="00A04F7B">
        <w:tc>
          <w:tcPr>
            <w:tcW w:w="2164" w:type="dxa"/>
            <w:vMerge/>
          </w:tcPr>
          <w:p w14:paraId="15BB4D3C" w14:textId="77777777" w:rsidR="0026286A" w:rsidRPr="0026286A" w:rsidRDefault="0026286A" w:rsidP="0026286A">
            <w:pPr>
              <w:spacing w:line="276" w:lineRule="auto"/>
              <w:jc w:val="center"/>
              <w:rPr>
                <w:lang w:val="en"/>
              </w:rPr>
            </w:pPr>
          </w:p>
        </w:tc>
        <w:tc>
          <w:tcPr>
            <w:tcW w:w="1781" w:type="dxa"/>
          </w:tcPr>
          <w:p w14:paraId="4D8EA806" w14:textId="77777777" w:rsidR="0026286A" w:rsidRPr="0026286A" w:rsidRDefault="0026286A" w:rsidP="0026286A">
            <w:pPr>
              <w:spacing w:line="276" w:lineRule="auto"/>
              <w:jc w:val="center"/>
              <w:rPr>
                <w:lang w:val="en"/>
              </w:rPr>
            </w:pPr>
            <w:r w:rsidRPr="0026286A">
              <w:rPr>
                <w:lang w:val="en"/>
              </w:rPr>
              <w:t>Wet Road</w:t>
            </w:r>
          </w:p>
        </w:tc>
        <w:tc>
          <w:tcPr>
            <w:tcW w:w="1848" w:type="dxa"/>
          </w:tcPr>
          <w:p w14:paraId="74D0D4FA" w14:textId="77777777" w:rsidR="0026286A" w:rsidRPr="0026286A" w:rsidRDefault="0026286A" w:rsidP="0026286A">
            <w:pPr>
              <w:spacing w:line="276" w:lineRule="auto"/>
              <w:jc w:val="center"/>
              <w:rPr>
                <w:lang w:val="en"/>
              </w:rPr>
            </w:pPr>
            <w:r w:rsidRPr="0026286A">
              <w:rPr>
                <w:lang w:val="en"/>
              </w:rPr>
              <w:t>0.25</w:t>
            </w:r>
          </w:p>
        </w:tc>
        <w:tc>
          <w:tcPr>
            <w:tcW w:w="1848" w:type="dxa"/>
          </w:tcPr>
          <w:p w14:paraId="0A87831E" w14:textId="77777777" w:rsidR="0026286A" w:rsidRPr="0026286A" w:rsidRDefault="0026286A" w:rsidP="0026286A">
            <w:pPr>
              <w:spacing w:line="276" w:lineRule="auto"/>
              <w:jc w:val="center"/>
              <w:rPr>
                <w:lang w:val="en"/>
              </w:rPr>
            </w:pPr>
            <w:r w:rsidRPr="0026286A">
              <w:rPr>
                <w:lang w:val="en"/>
              </w:rPr>
              <w:t>1.00</w:t>
            </w:r>
          </w:p>
        </w:tc>
        <w:tc>
          <w:tcPr>
            <w:tcW w:w="1714" w:type="dxa"/>
          </w:tcPr>
          <w:p w14:paraId="0BBDD8F6" w14:textId="13898935" w:rsidR="0026286A" w:rsidRPr="0026286A" w:rsidRDefault="0026286A" w:rsidP="0026286A">
            <w:pPr>
              <w:spacing w:line="276" w:lineRule="auto"/>
              <w:jc w:val="center"/>
              <w:rPr>
                <w:lang w:val="en"/>
              </w:rPr>
            </w:pPr>
            <w:r w:rsidRPr="0026286A">
              <w:rPr>
                <w:lang w:val="en"/>
              </w:rPr>
              <w:t>4.00</w:t>
            </w:r>
            <w:r w:rsidR="00160B0F">
              <w:rPr>
                <w:lang w:val="en"/>
              </w:rPr>
              <w:t>0</w:t>
            </w:r>
          </w:p>
        </w:tc>
      </w:tr>
      <w:tr w:rsidR="0026286A" w:rsidRPr="0026286A" w14:paraId="5CA93C2D" w14:textId="77777777" w:rsidTr="00A04F7B">
        <w:tc>
          <w:tcPr>
            <w:tcW w:w="2164" w:type="dxa"/>
            <w:vMerge w:val="restart"/>
          </w:tcPr>
          <w:p w14:paraId="63599281" w14:textId="77777777" w:rsidR="0026286A" w:rsidRPr="0026286A" w:rsidRDefault="0026286A" w:rsidP="0026286A">
            <w:pPr>
              <w:spacing w:line="276" w:lineRule="auto"/>
              <w:jc w:val="center"/>
              <w:rPr>
                <w:lang w:val="en"/>
              </w:rPr>
            </w:pPr>
            <w:r w:rsidRPr="0026286A">
              <w:rPr>
                <w:lang w:val="en"/>
              </w:rPr>
              <w:t>HFST</w:t>
            </w:r>
          </w:p>
        </w:tc>
        <w:tc>
          <w:tcPr>
            <w:tcW w:w="1781" w:type="dxa"/>
          </w:tcPr>
          <w:p w14:paraId="7E5654A6" w14:textId="77777777" w:rsidR="0026286A" w:rsidRPr="0026286A" w:rsidRDefault="0026286A" w:rsidP="0026286A">
            <w:pPr>
              <w:spacing w:line="276" w:lineRule="auto"/>
              <w:jc w:val="center"/>
              <w:rPr>
                <w:lang w:val="en"/>
              </w:rPr>
            </w:pPr>
            <w:r w:rsidRPr="0026286A">
              <w:rPr>
                <w:lang w:val="en"/>
              </w:rPr>
              <w:t>All Crashes</w:t>
            </w:r>
          </w:p>
        </w:tc>
        <w:tc>
          <w:tcPr>
            <w:tcW w:w="1848" w:type="dxa"/>
          </w:tcPr>
          <w:p w14:paraId="50FA52D3" w14:textId="77777777" w:rsidR="0026286A" w:rsidRPr="0026286A" w:rsidRDefault="0026286A" w:rsidP="0026286A">
            <w:pPr>
              <w:spacing w:line="276" w:lineRule="auto"/>
              <w:jc w:val="center"/>
              <w:rPr>
                <w:lang w:val="en"/>
              </w:rPr>
            </w:pPr>
            <w:r w:rsidRPr="0026286A">
              <w:rPr>
                <w:lang w:val="en"/>
              </w:rPr>
              <w:t>167.00</w:t>
            </w:r>
          </w:p>
        </w:tc>
        <w:tc>
          <w:tcPr>
            <w:tcW w:w="1848" w:type="dxa"/>
          </w:tcPr>
          <w:p w14:paraId="2E483F7F" w14:textId="77777777" w:rsidR="0026286A" w:rsidRPr="0026286A" w:rsidRDefault="0026286A" w:rsidP="0026286A">
            <w:pPr>
              <w:spacing w:line="276" w:lineRule="auto"/>
              <w:jc w:val="center"/>
              <w:rPr>
                <w:lang w:val="en"/>
              </w:rPr>
            </w:pPr>
            <w:r w:rsidRPr="0026286A">
              <w:rPr>
                <w:lang w:val="en"/>
              </w:rPr>
              <w:t>113.67</w:t>
            </w:r>
          </w:p>
        </w:tc>
        <w:tc>
          <w:tcPr>
            <w:tcW w:w="1714" w:type="dxa"/>
          </w:tcPr>
          <w:p w14:paraId="24B8B29F" w14:textId="77777777" w:rsidR="0026286A" w:rsidRPr="0026286A" w:rsidRDefault="0026286A" w:rsidP="0026286A">
            <w:pPr>
              <w:spacing w:line="276" w:lineRule="auto"/>
              <w:jc w:val="center"/>
              <w:rPr>
                <w:lang w:val="en"/>
              </w:rPr>
            </w:pPr>
            <w:r w:rsidRPr="0026286A">
              <w:rPr>
                <w:lang w:val="en"/>
              </w:rPr>
              <w:t>0.681</w:t>
            </w:r>
          </w:p>
        </w:tc>
      </w:tr>
      <w:tr w:rsidR="0026286A" w:rsidRPr="0026286A" w14:paraId="12E0FDC2" w14:textId="77777777" w:rsidTr="00A04F7B">
        <w:tc>
          <w:tcPr>
            <w:tcW w:w="2164" w:type="dxa"/>
            <w:vMerge/>
          </w:tcPr>
          <w:p w14:paraId="63766FF3" w14:textId="77777777" w:rsidR="0026286A" w:rsidRPr="0026286A" w:rsidRDefault="0026286A" w:rsidP="0026286A">
            <w:pPr>
              <w:spacing w:line="276" w:lineRule="auto"/>
              <w:jc w:val="center"/>
              <w:rPr>
                <w:lang w:val="en"/>
              </w:rPr>
            </w:pPr>
          </w:p>
        </w:tc>
        <w:tc>
          <w:tcPr>
            <w:tcW w:w="1781" w:type="dxa"/>
          </w:tcPr>
          <w:p w14:paraId="51B1A2CE" w14:textId="77777777" w:rsidR="0026286A" w:rsidRPr="0026286A" w:rsidRDefault="0026286A" w:rsidP="0026286A">
            <w:pPr>
              <w:spacing w:line="276" w:lineRule="auto"/>
              <w:jc w:val="center"/>
              <w:rPr>
                <w:lang w:val="en"/>
              </w:rPr>
            </w:pPr>
            <w:r w:rsidRPr="0026286A">
              <w:rPr>
                <w:lang w:val="en"/>
              </w:rPr>
              <w:t>Single Vehicle</w:t>
            </w:r>
          </w:p>
        </w:tc>
        <w:tc>
          <w:tcPr>
            <w:tcW w:w="1848" w:type="dxa"/>
          </w:tcPr>
          <w:p w14:paraId="26BF9766" w14:textId="77777777" w:rsidR="0026286A" w:rsidRPr="0026286A" w:rsidRDefault="0026286A" w:rsidP="0026286A">
            <w:pPr>
              <w:spacing w:line="276" w:lineRule="auto"/>
              <w:jc w:val="center"/>
              <w:rPr>
                <w:lang w:val="en"/>
              </w:rPr>
            </w:pPr>
            <w:r w:rsidRPr="0026286A">
              <w:rPr>
                <w:lang w:val="en"/>
              </w:rPr>
              <w:t>111.50</w:t>
            </w:r>
          </w:p>
        </w:tc>
        <w:tc>
          <w:tcPr>
            <w:tcW w:w="1848" w:type="dxa"/>
          </w:tcPr>
          <w:p w14:paraId="1F1FE060" w14:textId="77777777" w:rsidR="0026286A" w:rsidRPr="0026286A" w:rsidRDefault="0026286A" w:rsidP="0026286A">
            <w:pPr>
              <w:spacing w:line="276" w:lineRule="auto"/>
              <w:jc w:val="center"/>
              <w:rPr>
                <w:lang w:val="en"/>
              </w:rPr>
            </w:pPr>
            <w:r w:rsidRPr="0026286A">
              <w:rPr>
                <w:lang w:val="en"/>
              </w:rPr>
              <w:t>61.33</w:t>
            </w:r>
          </w:p>
        </w:tc>
        <w:tc>
          <w:tcPr>
            <w:tcW w:w="1714" w:type="dxa"/>
          </w:tcPr>
          <w:p w14:paraId="24EF7ED2" w14:textId="77777777" w:rsidR="0026286A" w:rsidRPr="0026286A" w:rsidRDefault="0026286A" w:rsidP="0026286A">
            <w:pPr>
              <w:spacing w:line="276" w:lineRule="auto"/>
              <w:jc w:val="center"/>
              <w:rPr>
                <w:lang w:val="en"/>
              </w:rPr>
            </w:pPr>
            <w:r w:rsidRPr="0026286A">
              <w:rPr>
                <w:lang w:val="en"/>
              </w:rPr>
              <w:t>0.550</w:t>
            </w:r>
          </w:p>
        </w:tc>
      </w:tr>
      <w:tr w:rsidR="0026286A" w:rsidRPr="0026286A" w14:paraId="0008DCF9" w14:textId="77777777" w:rsidTr="00A04F7B">
        <w:tc>
          <w:tcPr>
            <w:tcW w:w="2164" w:type="dxa"/>
            <w:vMerge/>
          </w:tcPr>
          <w:p w14:paraId="5C73A92E" w14:textId="77777777" w:rsidR="0026286A" w:rsidRPr="0026286A" w:rsidRDefault="0026286A" w:rsidP="0026286A">
            <w:pPr>
              <w:spacing w:line="276" w:lineRule="auto"/>
              <w:jc w:val="center"/>
              <w:rPr>
                <w:lang w:val="en"/>
              </w:rPr>
            </w:pPr>
          </w:p>
        </w:tc>
        <w:tc>
          <w:tcPr>
            <w:tcW w:w="1781" w:type="dxa"/>
          </w:tcPr>
          <w:p w14:paraId="5C2E4245" w14:textId="77777777" w:rsidR="0026286A" w:rsidRPr="0026286A" w:rsidRDefault="0026286A" w:rsidP="0026286A">
            <w:pPr>
              <w:spacing w:line="276" w:lineRule="auto"/>
              <w:jc w:val="center"/>
              <w:rPr>
                <w:lang w:val="en"/>
              </w:rPr>
            </w:pPr>
            <w:r w:rsidRPr="0026286A">
              <w:rPr>
                <w:lang w:val="en"/>
              </w:rPr>
              <w:t>Curve</w:t>
            </w:r>
          </w:p>
        </w:tc>
        <w:tc>
          <w:tcPr>
            <w:tcW w:w="1848" w:type="dxa"/>
          </w:tcPr>
          <w:p w14:paraId="75B134DE" w14:textId="77777777" w:rsidR="0026286A" w:rsidRPr="0026286A" w:rsidRDefault="0026286A" w:rsidP="0026286A">
            <w:pPr>
              <w:spacing w:line="276" w:lineRule="auto"/>
              <w:jc w:val="center"/>
              <w:rPr>
                <w:lang w:val="en"/>
              </w:rPr>
            </w:pPr>
            <w:r w:rsidRPr="0026286A">
              <w:rPr>
                <w:lang w:val="en"/>
              </w:rPr>
              <w:t>117.00</w:t>
            </w:r>
          </w:p>
        </w:tc>
        <w:tc>
          <w:tcPr>
            <w:tcW w:w="1848" w:type="dxa"/>
          </w:tcPr>
          <w:p w14:paraId="2A4626C1" w14:textId="77777777" w:rsidR="0026286A" w:rsidRPr="0026286A" w:rsidRDefault="0026286A" w:rsidP="0026286A">
            <w:pPr>
              <w:spacing w:line="276" w:lineRule="auto"/>
              <w:jc w:val="center"/>
              <w:rPr>
                <w:lang w:val="en"/>
              </w:rPr>
            </w:pPr>
            <w:r w:rsidRPr="0026286A">
              <w:rPr>
                <w:lang w:val="en"/>
              </w:rPr>
              <w:t>72.00</w:t>
            </w:r>
          </w:p>
        </w:tc>
        <w:tc>
          <w:tcPr>
            <w:tcW w:w="1714" w:type="dxa"/>
          </w:tcPr>
          <w:p w14:paraId="60498890" w14:textId="77777777" w:rsidR="0026286A" w:rsidRPr="0026286A" w:rsidRDefault="0026286A" w:rsidP="0026286A">
            <w:pPr>
              <w:spacing w:line="276" w:lineRule="auto"/>
              <w:jc w:val="center"/>
              <w:rPr>
                <w:lang w:val="en"/>
              </w:rPr>
            </w:pPr>
            <w:r w:rsidRPr="0026286A">
              <w:rPr>
                <w:lang w:val="en"/>
              </w:rPr>
              <w:t>0.615</w:t>
            </w:r>
          </w:p>
        </w:tc>
      </w:tr>
      <w:tr w:rsidR="0026286A" w:rsidRPr="0026286A" w14:paraId="502C956B" w14:textId="77777777" w:rsidTr="00A04F7B">
        <w:tc>
          <w:tcPr>
            <w:tcW w:w="2164" w:type="dxa"/>
            <w:vMerge/>
          </w:tcPr>
          <w:p w14:paraId="6F11FC12" w14:textId="77777777" w:rsidR="0026286A" w:rsidRPr="0026286A" w:rsidRDefault="0026286A" w:rsidP="0026286A">
            <w:pPr>
              <w:spacing w:line="276" w:lineRule="auto"/>
              <w:jc w:val="center"/>
              <w:rPr>
                <w:lang w:val="en"/>
              </w:rPr>
            </w:pPr>
          </w:p>
        </w:tc>
        <w:tc>
          <w:tcPr>
            <w:tcW w:w="1781" w:type="dxa"/>
          </w:tcPr>
          <w:p w14:paraId="2000208D" w14:textId="77777777" w:rsidR="0026286A" w:rsidRPr="0026286A" w:rsidRDefault="0026286A" w:rsidP="0026286A">
            <w:pPr>
              <w:spacing w:line="276" w:lineRule="auto"/>
              <w:jc w:val="center"/>
              <w:rPr>
                <w:lang w:val="en"/>
              </w:rPr>
            </w:pPr>
            <w:r w:rsidRPr="0026286A">
              <w:rPr>
                <w:lang w:val="en"/>
              </w:rPr>
              <w:t>Wet Road</w:t>
            </w:r>
          </w:p>
        </w:tc>
        <w:tc>
          <w:tcPr>
            <w:tcW w:w="1848" w:type="dxa"/>
          </w:tcPr>
          <w:p w14:paraId="3FED729A" w14:textId="77777777" w:rsidR="0026286A" w:rsidRPr="0026286A" w:rsidRDefault="0026286A" w:rsidP="0026286A">
            <w:pPr>
              <w:spacing w:line="276" w:lineRule="auto"/>
              <w:jc w:val="center"/>
              <w:rPr>
                <w:lang w:val="en"/>
              </w:rPr>
            </w:pPr>
            <w:r w:rsidRPr="0026286A">
              <w:rPr>
                <w:lang w:val="en"/>
              </w:rPr>
              <w:t>56.25</w:t>
            </w:r>
          </w:p>
        </w:tc>
        <w:tc>
          <w:tcPr>
            <w:tcW w:w="1848" w:type="dxa"/>
          </w:tcPr>
          <w:p w14:paraId="13524C53" w14:textId="3BFAE691" w:rsidR="0026286A" w:rsidRPr="0026286A" w:rsidRDefault="0026286A" w:rsidP="0026286A">
            <w:pPr>
              <w:spacing w:line="276" w:lineRule="auto"/>
              <w:jc w:val="center"/>
              <w:rPr>
                <w:lang w:val="en"/>
              </w:rPr>
            </w:pPr>
            <w:r w:rsidRPr="0026286A">
              <w:rPr>
                <w:lang w:val="en"/>
              </w:rPr>
              <w:t>26</w:t>
            </w:r>
            <w:r w:rsidR="00160B0F">
              <w:rPr>
                <w:lang w:val="en"/>
              </w:rPr>
              <w:t>.00</w:t>
            </w:r>
          </w:p>
        </w:tc>
        <w:tc>
          <w:tcPr>
            <w:tcW w:w="1714" w:type="dxa"/>
          </w:tcPr>
          <w:p w14:paraId="5746BF7A" w14:textId="77777777" w:rsidR="0026286A" w:rsidRPr="0026286A" w:rsidRDefault="0026286A" w:rsidP="0026286A">
            <w:pPr>
              <w:spacing w:line="276" w:lineRule="auto"/>
              <w:jc w:val="center"/>
              <w:rPr>
                <w:lang w:val="en"/>
              </w:rPr>
            </w:pPr>
            <w:r w:rsidRPr="0026286A">
              <w:rPr>
                <w:lang w:val="en"/>
              </w:rPr>
              <w:t>0.462</w:t>
            </w:r>
          </w:p>
        </w:tc>
      </w:tr>
    </w:tbl>
    <w:p w14:paraId="596D0B80" w14:textId="77777777" w:rsidR="0026286A" w:rsidRPr="0026286A" w:rsidRDefault="0026286A" w:rsidP="0026286A">
      <w:pPr>
        <w:rPr>
          <w:rFonts w:eastAsiaTheme="majorEastAsia" w:cstheme="majorBidi"/>
          <w:b/>
          <w:iCs/>
          <w:szCs w:val="26"/>
          <w:lang w:val="en"/>
        </w:rPr>
      </w:pPr>
      <w:r w:rsidRPr="0026286A">
        <w:rPr>
          <w:lang w:val="en"/>
        </w:rPr>
        <w:br w:type="page"/>
      </w:r>
    </w:p>
    <w:p w14:paraId="475F2157" w14:textId="77777777" w:rsidR="0026286A" w:rsidRPr="0026286A" w:rsidRDefault="0026286A" w:rsidP="0026286A">
      <w:pPr>
        <w:keepNext/>
        <w:keepLines/>
        <w:spacing w:before="240" w:after="0"/>
        <w:outlineLvl w:val="1"/>
        <w:rPr>
          <w:rFonts w:eastAsiaTheme="majorEastAsia" w:cstheme="majorBidi"/>
          <w:b/>
          <w:iCs/>
          <w:szCs w:val="26"/>
          <w:lang w:val="en"/>
        </w:rPr>
      </w:pPr>
      <w:bookmarkStart w:id="43" w:name="_Toc109304591"/>
      <w:r w:rsidRPr="0026286A">
        <w:rPr>
          <w:rFonts w:eastAsiaTheme="majorEastAsia" w:cstheme="majorBidi"/>
          <w:b/>
          <w:iCs/>
          <w:szCs w:val="26"/>
          <w:lang w:val="en"/>
        </w:rPr>
        <w:lastRenderedPageBreak/>
        <w:t>Developed SPFs</w:t>
      </w:r>
      <w:bookmarkEnd w:id="43"/>
    </w:p>
    <w:p w14:paraId="278ED967" w14:textId="77777777" w:rsidR="0026286A" w:rsidRPr="0026286A" w:rsidRDefault="0026286A" w:rsidP="0026286A">
      <w:pPr>
        <w:spacing w:after="240"/>
        <w:rPr>
          <w:lang w:val="en"/>
        </w:rPr>
      </w:pPr>
      <w:r w:rsidRPr="0026286A">
        <w:rPr>
          <w:lang w:val="en"/>
        </w:rPr>
        <w:t>The coefficients of the SPF function for all crashes, single vehicles crashes only, curve crashes only, and wet road crashes only are listed below in tables 2 to 5.</w:t>
      </w:r>
    </w:p>
    <w:p w14:paraId="2E37133E" w14:textId="77777777" w:rsidR="0026286A" w:rsidRPr="0026286A" w:rsidRDefault="0026286A" w:rsidP="0026286A">
      <w:pPr>
        <w:spacing w:before="240" w:after="240"/>
        <w:jc w:val="center"/>
        <w:rPr>
          <w:lang w:val="en"/>
        </w:rPr>
      </w:pPr>
      <w:r w:rsidRPr="0026286A">
        <w:rPr>
          <w:lang w:val="en"/>
        </w:rPr>
        <w:t>Table 2: Total crashes SPF coefficients</w:t>
      </w:r>
    </w:p>
    <w:tbl>
      <w:tblPr>
        <w:tblStyle w:val="TableGrid"/>
        <w:tblW w:w="0" w:type="auto"/>
        <w:tblLook w:val="04A0" w:firstRow="1" w:lastRow="0" w:firstColumn="1" w:lastColumn="0" w:noHBand="0" w:noVBand="1"/>
      </w:tblPr>
      <w:tblGrid>
        <w:gridCol w:w="3116"/>
        <w:gridCol w:w="3117"/>
        <w:gridCol w:w="3117"/>
      </w:tblGrid>
      <w:tr w:rsidR="00A64142" w:rsidRPr="0026286A" w14:paraId="60BF04DC" w14:textId="77777777" w:rsidTr="00A64142">
        <w:tc>
          <w:tcPr>
            <w:tcW w:w="3116" w:type="dxa"/>
          </w:tcPr>
          <w:p w14:paraId="11EA0EAA" w14:textId="77777777" w:rsidR="00A64142" w:rsidRPr="0026286A" w:rsidRDefault="00A64142" w:rsidP="00A64142">
            <w:pPr>
              <w:spacing w:line="276" w:lineRule="auto"/>
              <w:jc w:val="center"/>
              <w:rPr>
                <w:lang w:val="en"/>
              </w:rPr>
            </w:pPr>
            <w:r w:rsidRPr="0026286A">
              <w:rPr>
                <w:lang w:val="en"/>
              </w:rPr>
              <w:t>Label</w:t>
            </w:r>
          </w:p>
        </w:tc>
        <w:tc>
          <w:tcPr>
            <w:tcW w:w="3117" w:type="dxa"/>
          </w:tcPr>
          <w:p w14:paraId="5B413AC4" w14:textId="60A108E0" w:rsidR="00A64142" w:rsidRPr="0026286A" w:rsidRDefault="00A64142" w:rsidP="00A64142">
            <w:pPr>
              <w:spacing w:line="276" w:lineRule="auto"/>
              <w:jc w:val="center"/>
              <w:rPr>
                <w:lang w:val="en"/>
              </w:rPr>
            </w:pPr>
            <w:commentRangeStart w:id="44"/>
            <w:r w:rsidRPr="0026286A">
              <w:rPr>
                <w:lang w:val="en"/>
              </w:rPr>
              <w:t>Estimate divided by number of years</w:t>
            </w:r>
            <w:commentRangeEnd w:id="44"/>
            <w:r>
              <w:rPr>
                <w:rStyle w:val="CommentReference"/>
              </w:rPr>
              <w:commentReference w:id="44"/>
            </w:r>
            <w:r w:rsidR="00CF51C0">
              <w:rPr>
                <w:lang w:val="en"/>
              </w:rPr>
              <w:t xml:space="preserve"> in ln(crashes/year)</w:t>
            </w:r>
          </w:p>
        </w:tc>
        <w:tc>
          <w:tcPr>
            <w:tcW w:w="3117" w:type="dxa"/>
          </w:tcPr>
          <w:p w14:paraId="5364E556" w14:textId="77777777" w:rsidR="00A64142" w:rsidRPr="0026286A" w:rsidRDefault="00A64142" w:rsidP="00A64142">
            <w:pPr>
              <w:spacing w:line="276" w:lineRule="auto"/>
              <w:jc w:val="center"/>
              <w:rPr>
                <w:lang w:val="en"/>
              </w:rPr>
            </w:pPr>
            <w:r w:rsidRPr="0026286A">
              <w:rPr>
                <w:lang w:val="en"/>
              </w:rPr>
              <w:t>P value</w:t>
            </w:r>
          </w:p>
        </w:tc>
      </w:tr>
      <w:tr w:rsidR="00A64142" w:rsidRPr="0026286A" w14:paraId="45AB3E01" w14:textId="77777777" w:rsidTr="00A64142">
        <w:tc>
          <w:tcPr>
            <w:tcW w:w="3116" w:type="dxa"/>
          </w:tcPr>
          <w:p w14:paraId="1B2A45FD" w14:textId="77777777" w:rsidR="00A64142" w:rsidRPr="0026286A" w:rsidRDefault="00A64142" w:rsidP="00A64142">
            <w:pPr>
              <w:spacing w:line="276" w:lineRule="auto"/>
              <w:jc w:val="center"/>
              <w:rPr>
                <w:lang w:val="en"/>
              </w:rPr>
            </w:pPr>
            <w:r w:rsidRPr="0026286A">
              <w:rPr>
                <w:lang w:val="en"/>
              </w:rPr>
              <w:t>Intercept</w:t>
            </w:r>
          </w:p>
        </w:tc>
        <w:tc>
          <w:tcPr>
            <w:tcW w:w="3117" w:type="dxa"/>
          </w:tcPr>
          <w:p w14:paraId="3FCBBB20" w14:textId="0B10A836" w:rsidR="00A64142" w:rsidRPr="0026286A" w:rsidRDefault="00A64142" w:rsidP="00A64142">
            <w:pPr>
              <w:spacing w:line="276" w:lineRule="auto"/>
              <w:jc w:val="center"/>
              <w:rPr>
                <w:lang w:val="en"/>
              </w:rPr>
            </w:pPr>
            <w:r w:rsidRPr="0026286A">
              <w:rPr>
                <w:lang w:val="en"/>
              </w:rPr>
              <w:t>-0.543</w:t>
            </w:r>
          </w:p>
        </w:tc>
        <w:tc>
          <w:tcPr>
            <w:tcW w:w="3117" w:type="dxa"/>
          </w:tcPr>
          <w:p w14:paraId="121EE105" w14:textId="461EA69B" w:rsidR="00A64142" w:rsidRPr="0026286A" w:rsidRDefault="00A64142" w:rsidP="00A64142">
            <w:pPr>
              <w:spacing w:line="276" w:lineRule="auto"/>
              <w:jc w:val="center"/>
              <w:rPr>
                <w:lang w:val="en"/>
              </w:rPr>
            </w:pPr>
            <w:r w:rsidRPr="0026286A">
              <w:rPr>
                <w:lang w:val="en"/>
              </w:rPr>
              <w:t>&lt; 2</w:t>
            </w:r>
            <w:r w:rsidR="009C57CD" w:rsidRPr="0026286A">
              <w:rPr>
                <w:lang w:val="en"/>
              </w:rPr>
              <w:t>×10</w:t>
            </w:r>
            <w:r w:rsidR="009C57CD" w:rsidRPr="0026286A">
              <w:rPr>
                <w:vertAlign w:val="superscript"/>
                <w:lang w:val="en"/>
              </w:rPr>
              <w:t>-</w:t>
            </w:r>
            <w:r w:rsidR="009C57CD">
              <w:rPr>
                <w:vertAlign w:val="superscript"/>
                <w:lang w:val="en"/>
              </w:rPr>
              <w:t>16</w:t>
            </w:r>
          </w:p>
        </w:tc>
      </w:tr>
      <w:tr w:rsidR="00A64142" w:rsidRPr="0026286A" w14:paraId="33629251" w14:textId="77777777" w:rsidTr="00A64142">
        <w:tc>
          <w:tcPr>
            <w:tcW w:w="3116" w:type="dxa"/>
          </w:tcPr>
          <w:p w14:paraId="55768740" w14:textId="77777777" w:rsidR="00A64142" w:rsidRPr="0026286A" w:rsidRDefault="00A64142" w:rsidP="00A64142">
            <w:pPr>
              <w:spacing w:line="276" w:lineRule="auto"/>
              <w:jc w:val="center"/>
              <w:rPr>
                <w:lang w:val="en"/>
              </w:rPr>
            </w:pPr>
            <w:r w:rsidRPr="0026286A">
              <w:rPr>
                <w:lang w:val="en"/>
              </w:rPr>
              <w:t>Divided road</w:t>
            </w:r>
          </w:p>
        </w:tc>
        <w:tc>
          <w:tcPr>
            <w:tcW w:w="3117" w:type="dxa"/>
          </w:tcPr>
          <w:p w14:paraId="3F2F88C1" w14:textId="3CEDE4E2" w:rsidR="00A64142" w:rsidRPr="0026286A" w:rsidRDefault="00A64142" w:rsidP="00A64142">
            <w:pPr>
              <w:spacing w:line="276" w:lineRule="auto"/>
              <w:jc w:val="center"/>
              <w:rPr>
                <w:lang w:val="en"/>
              </w:rPr>
            </w:pPr>
            <w:r w:rsidRPr="0026286A">
              <w:rPr>
                <w:lang w:val="en"/>
              </w:rPr>
              <w:t>0.04</w:t>
            </w:r>
            <w:r w:rsidR="00003EFA">
              <w:rPr>
                <w:lang w:val="en"/>
              </w:rPr>
              <w:t>2</w:t>
            </w:r>
          </w:p>
        </w:tc>
        <w:tc>
          <w:tcPr>
            <w:tcW w:w="3117" w:type="dxa"/>
          </w:tcPr>
          <w:p w14:paraId="555EDD74" w14:textId="2B29C54B" w:rsidR="00A64142" w:rsidRPr="0026286A" w:rsidRDefault="00A64142" w:rsidP="00A64142">
            <w:pPr>
              <w:spacing w:line="276" w:lineRule="auto"/>
              <w:jc w:val="center"/>
              <w:rPr>
                <w:lang w:val="en"/>
              </w:rPr>
            </w:pPr>
            <w:r w:rsidRPr="0026286A">
              <w:rPr>
                <w:lang w:val="en"/>
              </w:rPr>
              <w:t>1.32</w:t>
            </w:r>
            <w:r w:rsidR="009C57CD" w:rsidRPr="0026286A">
              <w:rPr>
                <w:lang w:val="en"/>
              </w:rPr>
              <w:t>×10</w:t>
            </w:r>
            <w:r w:rsidR="009C57CD" w:rsidRPr="0026286A">
              <w:rPr>
                <w:vertAlign w:val="superscript"/>
                <w:lang w:val="en"/>
              </w:rPr>
              <w:t>-</w:t>
            </w:r>
            <w:r w:rsidR="009C57CD">
              <w:rPr>
                <w:vertAlign w:val="superscript"/>
                <w:lang w:val="en"/>
              </w:rPr>
              <w:t>8</w:t>
            </w:r>
          </w:p>
        </w:tc>
      </w:tr>
      <w:tr w:rsidR="00A64142" w:rsidRPr="0026286A" w14:paraId="3DEDEACC" w14:textId="77777777" w:rsidTr="00A64142">
        <w:tc>
          <w:tcPr>
            <w:tcW w:w="3116" w:type="dxa"/>
          </w:tcPr>
          <w:p w14:paraId="67940BD5" w14:textId="77777777" w:rsidR="00A64142" w:rsidRPr="0026286A" w:rsidRDefault="00A64142" w:rsidP="00A64142">
            <w:pPr>
              <w:spacing w:line="276" w:lineRule="auto"/>
              <w:jc w:val="center"/>
              <w:rPr>
                <w:vertAlign w:val="superscript"/>
                <w:lang w:val="en"/>
              </w:rPr>
            </w:pPr>
            <w:r w:rsidRPr="0026286A">
              <w:rPr>
                <w:lang w:val="en"/>
              </w:rPr>
              <w:t>Natural log of deflection angle</w:t>
            </w:r>
          </w:p>
        </w:tc>
        <w:tc>
          <w:tcPr>
            <w:tcW w:w="3117" w:type="dxa"/>
          </w:tcPr>
          <w:p w14:paraId="3596E57D" w14:textId="057163BA" w:rsidR="00A64142" w:rsidRPr="0026286A" w:rsidRDefault="00A64142" w:rsidP="00A64142">
            <w:pPr>
              <w:spacing w:line="276" w:lineRule="auto"/>
              <w:jc w:val="center"/>
              <w:rPr>
                <w:lang w:val="en"/>
              </w:rPr>
            </w:pPr>
            <w:r w:rsidRPr="0026286A">
              <w:rPr>
                <w:lang w:val="en"/>
              </w:rPr>
              <w:t>0.</w:t>
            </w:r>
            <w:commentRangeStart w:id="45"/>
            <w:r w:rsidRPr="0026286A">
              <w:rPr>
                <w:lang w:val="en"/>
              </w:rPr>
              <w:t>03</w:t>
            </w:r>
            <w:commentRangeEnd w:id="45"/>
            <w:r w:rsidR="00003EFA">
              <w:rPr>
                <w:lang w:val="en"/>
              </w:rPr>
              <w:t>1</w:t>
            </w:r>
            <w:r>
              <w:rPr>
                <w:rStyle w:val="CommentReference"/>
              </w:rPr>
              <w:commentReference w:id="45"/>
            </w:r>
          </w:p>
        </w:tc>
        <w:tc>
          <w:tcPr>
            <w:tcW w:w="3117" w:type="dxa"/>
          </w:tcPr>
          <w:p w14:paraId="77F99C4B" w14:textId="42C52A43" w:rsidR="00A64142" w:rsidRPr="0026286A" w:rsidRDefault="00A64142" w:rsidP="00A64142">
            <w:pPr>
              <w:spacing w:line="276" w:lineRule="auto"/>
              <w:jc w:val="center"/>
              <w:rPr>
                <w:lang w:val="en"/>
              </w:rPr>
            </w:pPr>
            <w:r w:rsidRPr="0026286A">
              <w:rPr>
                <w:lang w:val="en"/>
              </w:rPr>
              <w:t>2.67</w:t>
            </w:r>
            <w:r w:rsidR="009C57CD" w:rsidRPr="0026286A">
              <w:rPr>
                <w:lang w:val="en"/>
              </w:rPr>
              <w:t>×10</w:t>
            </w:r>
            <w:r w:rsidR="009C57CD" w:rsidRPr="0026286A">
              <w:rPr>
                <w:vertAlign w:val="superscript"/>
                <w:lang w:val="en"/>
              </w:rPr>
              <w:t>-</w:t>
            </w:r>
            <w:r w:rsidR="009C57CD">
              <w:rPr>
                <w:vertAlign w:val="superscript"/>
                <w:lang w:val="en"/>
              </w:rPr>
              <w:t>11</w:t>
            </w:r>
          </w:p>
        </w:tc>
      </w:tr>
      <w:tr w:rsidR="00A64142" w:rsidRPr="0026286A" w14:paraId="67091427" w14:textId="77777777" w:rsidTr="00A64142">
        <w:tc>
          <w:tcPr>
            <w:tcW w:w="3116" w:type="dxa"/>
          </w:tcPr>
          <w:p w14:paraId="6B557032" w14:textId="77777777" w:rsidR="00A64142" w:rsidRPr="0026286A" w:rsidRDefault="00A64142" w:rsidP="00A64142">
            <w:pPr>
              <w:spacing w:line="276" w:lineRule="auto"/>
              <w:jc w:val="center"/>
              <w:rPr>
                <w:lang w:val="en"/>
              </w:rPr>
            </w:pPr>
            <w:r w:rsidRPr="0026286A">
              <w:rPr>
                <w:lang w:val="en"/>
              </w:rPr>
              <w:t>Length</w:t>
            </w:r>
          </w:p>
        </w:tc>
        <w:tc>
          <w:tcPr>
            <w:tcW w:w="3117" w:type="dxa"/>
          </w:tcPr>
          <w:p w14:paraId="47BE1112" w14:textId="54C3274E" w:rsidR="00A64142" w:rsidRPr="0026286A" w:rsidRDefault="00A64142" w:rsidP="00A64142">
            <w:pPr>
              <w:spacing w:line="276" w:lineRule="auto"/>
              <w:jc w:val="center"/>
              <w:rPr>
                <w:lang w:val="en"/>
              </w:rPr>
            </w:pPr>
            <w:r w:rsidRPr="0026286A">
              <w:rPr>
                <w:lang w:val="en"/>
              </w:rPr>
              <w:t>2.76</w:t>
            </w:r>
            <w:r w:rsidR="009C57CD">
              <w:rPr>
                <w:lang w:val="en"/>
              </w:rPr>
              <w:t>4</w:t>
            </w:r>
            <w:r w:rsidR="00003EFA" w:rsidRPr="0026286A">
              <w:rPr>
                <w:lang w:val="en"/>
              </w:rPr>
              <w:t>×10</w:t>
            </w:r>
            <w:r w:rsidR="00003EFA" w:rsidRPr="0026286A">
              <w:rPr>
                <w:vertAlign w:val="superscript"/>
                <w:lang w:val="en"/>
              </w:rPr>
              <w:t>-5</w:t>
            </w:r>
          </w:p>
        </w:tc>
        <w:tc>
          <w:tcPr>
            <w:tcW w:w="3117" w:type="dxa"/>
          </w:tcPr>
          <w:p w14:paraId="12F89F6F" w14:textId="0CE99B0E" w:rsidR="00A64142" w:rsidRPr="0026286A" w:rsidRDefault="00A64142" w:rsidP="00A64142">
            <w:pPr>
              <w:spacing w:line="276" w:lineRule="auto"/>
              <w:jc w:val="center"/>
              <w:rPr>
                <w:lang w:val="en"/>
              </w:rPr>
            </w:pPr>
            <w:r w:rsidRPr="0026286A">
              <w:rPr>
                <w:lang w:val="en"/>
              </w:rPr>
              <w:t>1.18</w:t>
            </w:r>
            <w:r w:rsidR="009C57CD" w:rsidRPr="0026286A">
              <w:rPr>
                <w:lang w:val="en"/>
              </w:rPr>
              <w:t>×10</w:t>
            </w:r>
            <w:r w:rsidR="009C57CD" w:rsidRPr="0026286A">
              <w:rPr>
                <w:vertAlign w:val="superscript"/>
                <w:lang w:val="en"/>
              </w:rPr>
              <w:t>-</w:t>
            </w:r>
            <w:r w:rsidR="009C57CD">
              <w:rPr>
                <w:vertAlign w:val="superscript"/>
                <w:lang w:val="en"/>
              </w:rPr>
              <w:t>10</w:t>
            </w:r>
          </w:p>
        </w:tc>
      </w:tr>
      <w:tr w:rsidR="00A64142" w:rsidRPr="0026286A" w14:paraId="4E904297" w14:textId="77777777" w:rsidTr="00A64142">
        <w:tc>
          <w:tcPr>
            <w:tcW w:w="3116" w:type="dxa"/>
          </w:tcPr>
          <w:p w14:paraId="62570A29" w14:textId="77777777" w:rsidR="00A64142" w:rsidRPr="0026286A" w:rsidRDefault="00A64142" w:rsidP="00A64142">
            <w:pPr>
              <w:spacing w:line="276" w:lineRule="auto"/>
              <w:jc w:val="center"/>
              <w:rPr>
                <w:lang w:val="en"/>
              </w:rPr>
            </w:pPr>
            <w:r w:rsidRPr="0026286A">
              <w:rPr>
                <w:lang w:val="en"/>
              </w:rPr>
              <w:t>Natural log of AADT</w:t>
            </w:r>
          </w:p>
        </w:tc>
        <w:tc>
          <w:tcPr>
            <w:tcW w:w="3117" w:type="dxa"/>
          </w:tcPr>
          <w:p w14:paraId="402DB99C" w14:textId="5DC7C343" w:rsidR="00A64142" w:rsidRPr="0026286A" w:rsidRDefault="00A64142" w:rsidP="00A64142">
            <w:pPr>
              <w:spacing w:line="276" w:lineRule="auto"/>
              <w:jc w:val="center"/>
              <w:rPr>
                <w:lang w:val="en"/>
              </w:rPr>
            </w:pPr>
            <w:r w:rsidRPr="0026286A">
              <w:rPr>
                <w:lang w:val="en"/>
              </w:rPr>
              <w:t>0.081</w:t>
            </w:r>
          </w:p>
        </w:tc>
        <w:tc>
          <w:tcPr>
            <w:tcW w:w="3117" w:type="dxa"/>
            <w:tcBorders>
              <w:bottom w:val="single" w:sz="4" w:space="0" w:color="auto"/>
            </w:tcBorders>
          </w:tcPr>
          <w:p w14:paraId="04E7E030" w14:textId="6F56712C" w:rsidR="00A64142" w:rsidRPr="0026286A" w:rsidRDefault="00A64142" w:rsidP="00A64142">
            <w:pPr>
              <w:spacing w:line="276" w:lineRule="auto"/>
              <w:jc w:val="center"/>
              <w:rPr>
                <w:lang w:val="en"/>
              </w:rPr>
            </w:pPr>
            <w:r w:rsidRPr="0026286A">
              <w:rPr>
                <w:lang w:val="en"/>
              </w:rPr>
              <w:t>&lt; 2</w:t>
            </w:r>
            <w:r w:rsidR="009C57CD" w:rsidRPr="0026286A">
              <w:rPr>
                <w:lang w:val="en"/>
              </w:rPr>
              <w:t>×10</w:t>
            </w:r>
            <w:r w:rsidR="009C57CD" w:rsidRPr="0026286A">
              <w:rPr>
                <w:vertAlign w:val="superscript"/>
                <w:lang w:val="en"/>
              </w:rPr>
              <w:t>-</w:t>
            </w:r>
            <w:r w:rsidR="009C57CD">
              <w:rPr>
                <w:vertAlign w:val="superscript"/>
                <w:lang w:val="en"/>
              </w:rPr>
              <w:t>16</w:t>
            </w:r>
          </w:p>
        </w:tc>
      </w:tr>
      <w:tr w:rsidR="009F05BC" w:rsidRPr="0026286A" w14:paraId="44AEE17C" w14:textId="77777777" w:rsidTr="00310DF0">
        <w:tc>
          <w:tcPr>
            <w:tcW w:w="9350" w:type="dxa"/>
            <w:gridSpan w:val="3"/>
          </w:tcPr>
          <w:p w14:paraId="5392E02C" w14:textId="77777777" w:rsidR="009F05BC" w:rsidRPr="0026286A" w:rsidRDefault="009F05BC" w:rsidP="00A64142">
            <w:pPr>
              <w:spacing w:line="276" w:lineRule="auto"/>
              <w:jc w:val="center"/>
              <w:rPr>
                <w:lang w:val="en"/>
              </w:rPr>
            </w:pPr>
          </w:p>
        </w:tc>
      </w:tr>
      <w:tr w:rsidR="009F05BC" w:rsidRPr="0026286A" w14:paraId="049CA34D" w14:textId="77777777" w:rsidTr="00730266">
        <w:tc>
          <w:tcPr>
            <w:tcW w:w="3116" w:type="dxa"/>
          </w:tcPr>
          <w:p w14:paraId="0F577AB1" w14:textId="77777777" w:rsidR="009F05BC" w:rsidRPr="0026286A" w:rsidRDefault="009F05BC" w:rsidP="0026286A">
            <w:pPr>
              <w:spacing w:line="276" w:lineRule="auto"/>
              <w:jc w:val="center"/>
              <w:rPr>
                <w:lang w:val="en"/>
              </w:rPr>
            </w:pPr>
            <w:r w:rsidRPr="0026286A">
              <w:rPr>
                <w:lang w:val="en"/>
              </w:rPr>
              <w:t>Dispersion</w:t>
            </w:r>
          </w:p>
        </w:tc>
        <w:tc>
          <w:tcPr>
            <w:tcW w:w="6234" w:type="dxa"/>
            <w:gridSpan w:val="2"/>
          </w:tcPr>
          <w:p w14:paraId="7375ADE2" w14:textId="3B3D59FB" w:rsidR="009F05BC" w:rsidRPr="0026286A" w:rsidRDefault="009F05BC" w:rsidP="0026286A">
            <w:pPr>
              <w:spacing w:line="276" w:lineRule="auto"/>
              <w:jc w:val="center"/>
              <w:rPr>
                <w:lang w:val="en"/>
              </w:rPr>
            </w:pPr>
            <w:r w:rsidRPr="0026286A">
              <w:rPr>
                <w:lang w:val="en"/>
              </w:rPr>
              <w:t>1.233</w:t>
            </w:r>
          </w:p>
        </w:tc>
      </w:tr>
      <w:tr w:rsidR="009F05BC" w:rsidRPr="0026286A" w14:paraId="6905B7EE" w14:textId="77777777" w:rsidTr="004B235D">
        <w:tc>
          <w:tcPr>
            <w:tcW w:w="3116" w:type="dxa"/>
          </w:tcPr>
          <w:p w14:paraId="08317F8B" w14:textId="77777777" w:rsidR="009F05BC" w:rsidRPr="0026286A" w:rsidRDefault="009F05BC" w:rsidP="0026286A">
            <w:pPr>
              <w:spacing w:line="276" w:lineRule="auto"/>
              <w:jc w:val="center"/>
              <w:rPr>
                <w:lang w:val="en"/>
              </w:rPr>
            </w:pPr>
            <w:r w:rsidRPr="0026286A">
              <w:rPr>
                <w:lang w:val="en"/>
              </w:rPr>
              <w:t>Years</w:t>
            </w:r>
          </w:p>
        </w:tc>
        <w:tc>
          <w:tcPr>
            <w:tcW w:w="6234" w:type="dxa"/>
            <w:gridSpan w:val="2"/>
          </w:tcPr>
          <w:p w14:paraId="292419FD" w14:textId="38FD8209" w:rsidR="009F05BC" w:rsidRPr="0026286A" w:rsidRDefault="009F05BC" w:rsidP="0026286A">
            <w:pPr>
              <w:spacing w:line="276" w:lineRule="auto"/>
              <w:jc w:val="center"/>
              <w:rPr>
                <w:lang w:val="en"/>
              </w:rPr>
            </w:pPr>
            <w:r w:rsidRPr="0026286A">
              <w:rPr>
                <w:lang w:val="en"/>
              </w:rPr>
              <w:t>8</w:t>
            </w:r>
          </w:p>
        </w:tc>
      </w:tr>
      <w:tr w:rsidR="009F05BC" w:rsidRPr="0026286A" w14:paraId="591F07D4" w14:textId="77777777" w:rsidTr="00326C24">
        <w:tc>
          <w:tcPr>
            <w:tcW w:w="3116" w:type="dxa"/>
          </w:tcPr>
          <w:p w14:paraId="1B6E0812" w14:textId="77777777" w:rsidR="009F05BC" w:rsidRPr="0026286A" w:rsidRDefault="009F05BC" w:rsidP="0026286A">
            <w:pPr>
              <w:spacing w:line="276" w:lineRule="auto"/>
              <w:jc w:val="center"/>
              <w:rPr>
                <w:vertAlign w:val="superscript"/>
                <w:lang w:val="en"/>
              </w:rPr>
            </w:pPr>
            <w:r w:rsidRPr="0026286A">
              <w:rPr>
                <w:lang w:val="en"/>
              </w:rPr>
              <w:t>R</w:t>
            </w:r>
            <w:r w:rsidRPr="0026286A">
              <w:rPr>
                <w:vertAlign w:val="superscript"/>
                <w:lang w:val="en"/>
              </w:rPr>
              <w:t>2</w:t>
            </w:r>
          </w:p>
        </w:tc>
        <w:tc>
          <w:tcPr>
            <w:tcW w:w="6234" w:type="dxa"/>
            <w:gridSpan w:val="2"/>
          </w:tcPr>
          <w:p w14:paraId="764F3E89" w14:textId="1A18BFC7" w:rsidR="009F05BC" w:rsidRPr="0026286A" w:rsidRDefault="009F05BC" w:rsidP="0026286A">
            <w:pPr>
              <w:spacing w:line="276" w:lineRule="auto"/>
              <w:jc w:val="center"/>
              <w:rPr>
                <w:lang w:val="en"/>
              </w:rPr>
            </w:pPr>
            <w:r w:rsidRPr="0026286A">
              <w:rPr>
                <w:lang w:val="en"/>
              </w:rPr>
              <w:t>0.491</w:t>
            </w:r>
          </w:p>
        </w:tc>
      </w:tr>
    </w:tbl>
    <w:p w14:paraId="167C25D0" w14:textId="77777777" w:rsidR="0026286A" w:rsidRPr="0026286A" w:rsidRDefault="0026286A" w:rsidP="0026286A">
      <w:pPr>
        <w:spacing w:before="240" w:after="240"/>
        <w:jc w:val="center"/>
        <w:rPr>
          <w:lang w:val="en"/>
        </w:rPr>
      </w:pPr>
      <w:r w:rsidRPr="0026286A">
        <w:rPr>
          <w:lang w:val="en"/>
        </w:rPr>
        <w:t>Table 3: Single vehicle crashes SPF coefficients</w:t>
      </w:r>
    </w:p>
    <w:tbl>
      <w:tblPr>
        <w:tblStyle w:val="TableGrid"/>
        <w:tblW w:w="0" w:type="auto"/>
        <w:tblLook w:val="04A0" w:firstRow="1" w:lastRow="0" w:firstColumn="1" w:lastColumn="0" w:noHBand="0" w:noVBand="1"/>
      </w:tblPr>
      <w:tblGrid>
        <w:gridCol w:w="3116"/>
        <w:gridCol w:w="3117"/>
        <w:gridCol w:w="3117"/>
      </w:tblGrid>
      <w:tr w:rsidR="00EC0442" w:rsidRPr="0026286A" w14:paraId="25536BCE" w14:textId="77777777" w:rsidTr="00EC0442">
        <w:tc>
          <w:tcPr>
            <w:tcW w:w="3116" w:type="dxa"/>
          </w:tcPr>
          <w:p w14:paraId="33C34F37" w14:textId="77777777" w:rsidR="00EC0442" w:rsidRPr="0026286A" w:rsidRDefault="00EC0442" w:rsidP="00EC0442">
            <w:pPr>
              <w:spacing w:line="276" w:lineRule="auto"/>
              <w:jc w:val="center"/>
              <w:rPr>
                <w:lang w:val="en"/>
              </w:rPr>
            </w:pPr>
            <w:r w:rsidRPr="0026286A">
              <w:rPr>
                <w:lang w:val="en"/>
              </w:rPr>
              <w:t>Label</w:t>
            </w:r>
          </w:p>
        </w:tc>
        <w:tc>
          <w:tcPr>
            <w:tcW w:w="3117" w:type="dxa"/>
          </w:tcPr>
          <w:p w14:paraId="66C2C2BA" w14:textId="4D26A3C0" w:rsidR="00EC0442" w:rsidRPr="0026286A" w:rsidRDefault="00EC0442" w:rsidP="00EC0442">
            <w:pPr>
              <w:spacing w:line="276" w:lineRule="auto"/>
              <w:jc w:val="center"/>
              <w:rPr>
                <w:lang w:val="en"/>
              </w:rPr>
            </w:pPr>
            <w:r w:rsidRPr="0026286A">
              <w:rPr>
                <w:lang w:val="en"/>
              </w:rPr>
              <w:t>Estimate divided by number of years</w:t>
            </w:r>
          </w:p>
        </w:tc>
        <w:tc>
          <w:tcPr>
            <w:tcW w:w="3117" w:type="dxa"/>
          </w:tcPr>
          <w:p w14:paraId="3B7C2991" w14:textId="77777777" w:rsidR="00EC0442" w:rsidRPr="0026286A" w:rsidRDefault="00EC0442" w:rsidP="00EC0442">
            <w:pPr>
              <w:spacing w:line="276" w:lineRule="auto"/>
              <w:jc w:val="center"/>
              <w:rPr>
                <w:lang w:val="en"/>
              </w:rPr>
            </w:pPr>
            <w:r w:rsidRPr="0026286A">
              <w:rPr>
                <w:lang w:val="en"/>
              </w:rPr>
              <w:t>P value</w:t>
            </w:r>
          </w:p>
        </w:tc>
      </w:tr>
      <w:tr w:rsidR="00EC0442" w:rsidRPr="0026286A" w14:paraId="137E9055" w14:textId="77777777" w:rsidTr="00EC0442">
        <w:tc>
          <w:tcPr>
            <w:tcW w:w="3116" w:type="dxa"/>
          </w:tcPr>
          <w:p w14:paraId="0C5B864C" w14:textId="77777777" w:rsidR="00EC0442" w:rsidRPr="0026286A" w:rsidRDefault="00EC0442" w:rsidP="00EC0442">
            <w:pPr>
              <w:spacing w:line="276" w:lineRule="auto"/>
              <w:jc w:val="center"/>
              <w:rPr>
                <w:lang w:val="en"/>
              </w:rPr>
            </w:pPr>
            <w:r w:rsidRPr="0026286A">
              <w:rPr>
                <w:lang w:val="en"/>
              </w:rPr>
              <w:t>Intercept</w:t>
            </w:r>
          </w:p>
        </w:tc>
        <w:tc>
          <w:tcPr>
            <w:tcW w:w="3117" w:type="dxa"/>
          </w:tcPr>
          <w:p w14:paraId="2E3BB786" w14:textId="5C4268E2" w:rsidR="00EC0442" w:rsidRPr="0026286A" w:rsidRDefault="00EC0442" w:rsidP="00EC0442">
            <w:pPr>
              <w:spacing w:line="276" w:lineRule="auto"/>
              <w:jc w:val="center"/>
              <w:rPr>
                <w:lang w:val="en"/>
              </w:rPr>
            </w:pPr>
            <w:r w:rsidRPr="0026286A">
              <w:rPr>
                <w:lang w:val="en"/>
              </w:rPr>
              <w:t>0.3</w:t>
            </w:r>
            <w:r w:rsidR="00050668">
              <w:rPr>
                <w:lang w:val="en"/>
              </w:rPr>
              <w:t>60</w:t>
            </w:r>
          </w:p>
        </w:tc>
        <w:tc>
          <w:tcPr>
            <w:tcW w:w="3117" w:type="dxa"/>
          </w:tcPr>
          <w:p w14:paraId="44E4AAF0" w14:textId="53AB92D6" w:rsidR="00EC0442" w:rsidRPr="0026286A" w:rsidRDefault="00D93A8D" w:rsidP="00EC0442">
            <w:pPr>
              <w:spacing w:line="276" w:lineRule="auto"/>
              <w:jc w:val="center"/>
              <w:rPr>
                <w:lang w:val="en"/>
              </w:rPr>
            </w:pPr>
            <w:r w:rsidRPr="0026286A">
              <w:rPr>
                <w:lang w:val="en"/>
              </w:rPr>
              <w:t>&lt; 2×10</w:t>
            </w:r>
            <w:r w:rsidRPr="0026286A">
              <w:rPr>
                <w:vertAlign w:val="superscript"/>
                <w:lang w:val="en"/>
              </w:rPr>
              <w:t>-</w:t>
            </w:r>
            <w:r>
              <w:rPr>
                <w:vertAlign w:val="superscript"/>
                <w:lang w:val="en"/>
              </w:rPr>
              <w:t>16</w:t>
            </w:r>
          </w:p>
        </w:tc>
      </w:tr>
      <w:tr w:rsidR="00EC0442" w:rsidRPr="0026286A" w14:paraId="532A37BE" w14:textId="77777777" w:rsidTr="00EC0442">
        <w:tc>
          <w:tcPr>
            <w:tcW w:w="3116" w:type="dxa"/>
          </w:tcPr>
          <w:p w14:paraId="7973C9DE" w14:textId="77777777" w:rsidR="00EC0442" w:rsidRPr="0026286A" w:rsidRDefault="00EC0442" w:rsidP="00EC0442">
            <w:pPr>
              <w:spacing w:line="276" w:lineRule="auto"/>
              <w:jc w:val="center"/>
              <w:rPr>
                <w:lang w:val="en"/>
              </w:rPr>
            </w:pPr>
            <w:r w:rsidRPr="0026286A">
              <w:rPr>
                <w:lang w:val="en"/>
              </w:rPr>
              <w:t>Divided road</w:t>
            </w:r>
          </w:p>
        </w:tc>
        <w:tc>
          <w:tcPr>
            <w:tcW w:w="3117" w:type="dxa"/>
          </w:tcPr>
          <w:p w14:paraId="6A14444E" w14:textId="4C782ABF" w:rsidR="00EC0442" w:rsidRPr="0026286A" w:rsidRDefault="00EC0442" w:rsidP="00EC0442">
            <w:pPr>
              <w:spacing w:line="276" w:lineRule="auto"/>
              <w:jc w:val="center"/>
              <w:rPr>
                <w:lang w:val="en"/>
              </w:rPr>
            </w:pPr>
            <w:r w:rsidRPr="0026286A">
              <w:rPr>
                <w:lang w:val="en"/>
              </w:rPr>
              <w:t>-0.03</w:t>
            </w:r>
            <w:r w:rsidR="00050668">
              <w:rPr>
                <w:lang w:val="en"/>
              </w:rPr>
              <w:t>4</w:t>
            </w:r>
          </w:p>
        </w:tc>
        <w:tc>
          <w:tcPr>
            <w:tcW w:w="3117" w:type="dxa"/>
          </w:tcPr>
          <w:p w14:paraId="1596BF01" w14:textId="1FB4DE4C" w:rsidR="00EC0442" w:rsidRPr="0026286A" w:rsidRDefault="00EC0442" w:rsidP="00EC0442">
            <w:pPr>
              <w:spacing w:line="276" w:lineRule="auto"/>
              <w:jc w:val="center"/>
              <w:rPr>
                <w:lang w:val="en"/>
              </w:rPr>
            </w:pPr>
            <w:r w:rsidRPr="0026286A">
              <w:rPr>
                <w:lang w:val="en"/>
              </w:rPr>
              <w:t>3.95</w:t>
            </w:r>
            <w:r w:rsidR="00D93A8D" w:rsidRPr="0026286A">
              <w:rPr>
                <w:lang w:val="en"/>
              </w:rPr>
              <w:t>×10</w:t>
            </w:r>
            <w:r w:rsidR="00D93A8D" w:rsidRPr="0026286A">
              <w:rPr>
                <w:vertAlign w:val="superscript"/>
                <w:lang w:val="en"/>
              </w:rPr>
              <w:t>-</w:t>
            </w:r>
            <w:r w:rsidR="00D93A8D">
              <w:rPr>
                <w:vertAlign w:val="superscript"/>
                <w:lang w:val="en"/>
              </w:rPr>
              <w:t>8</w:t>
            </w:r>
          </w:p>
        </w:tc>
      </w:tr>
      <w:tr w:rsidR="00EC0442" w:rsidRPr="0026286A" w14:paraId="161C666A" w14:textId="77777777" w:rsidTr="00EC0442">
        <w:tc>
          <w:tcPr>
            <w:tcW w:w="3116" w:type="dxa"/>
          </w:tcPr>
          <w:p w14:paraId="15A95E93" w14:textId="77777777" w:rsidR="00EC0442" w:rsidRPr="0026286A" w:rsidRDefault="00EC0442" w:rsidP="00EC0442">
            <w:pPr>
              <w:spacing w:line="276" w:lineRule="auto"/>
              <w:jc w:val="center"/>
              <w:rPr>
                <w:vertAlign w:val="superscript"/>
                <w:lang w:val="en"/>
              </w:rPr>
            </w:pPr>
            <w:r w:rsidRPr="0026286A">
              <w:rPr>
                <w:lang w:val="en"/>
              </w:rPr>
              <w:t>Natural log of deflection angle</w:t>
            </w:r>
          </w:p>
        </w:tc>
        <w:tc>
          <w:tcPr>
            <w:tcW w:w="3117" w:type="dxa"/>
          </w:tcPr>
          <w:p w14:paraId="1D9DEC1F" w14:textId="4FC20FBC" w:rsidR="00EC0442" w:rsidRPr="0026286A" w:rsidRDefault="00EC0442" w:rsidP="00EC0442">
            <w:pPr>
              <w:spacing w:line="276" w:lineRule="auto"/>
              <w:jc w:val="center"/>
              <w:rPr>
                <w:lang w:val="en"/>
              </w:rPr>
            </w:pPr>
            <w:r w:rsidRPr="0026286A">
              <w:rPr>
                <w:lang w:val="en"/>
              </w:rPr>
              <w:t>0.01</w:t>
            </w:r>
            <w:r w:rsidR="00050668">
              <w:rPr>
                <w:lang w:val="en"/>
              </w:rPr>
              <w:t>8</w:t>
            </w:r>
          </w:p>
        </w:tc>
        <w:tc>
          <w:tcPr>
            <w:tcW w:w="3117" w:type="dxa"/>
          </w:tcPr>
          <w:p w14:paraId="6FF14621" w14:textId="2E2FDECB" w:rsidR="00EC0442" w:rsidRPr="0026286A" w:rsidRDefault="00EC0442" w:rsidP="00EC0442">
            <w:pPr>
              <w:spacing w:line="276" w:lineRule="auto"/>
              <w:jc w:val="center"/>
              <w:rPr>
                <w:lang w:val="en"/>
              </w:rPr>
            </w:pPr>
            <w:r w:rsidRPr="0026286A">
              <w:rPr>
                <w:lang w:val="en"/>
              </w:rPr>
              <w:t>4</w:t>
            </w:r>
            <w:r w:rsidR="00D93A8D">
              <w:rPr>
                <w:lang w:val="en"/>
              </w:rPr>
              <w:t>.</w:t>
            </w:r>
            <w:r w:rsidRPr="0026286A">
              <w:rPr>
                <w:lang w:val="en"/>
              </w:rPr>
              <w:t>09</w:t>
            </w:r>
            <w:r w:rsidR="00D93A8D" w:rsidRPr="0026286A">
              <w:rPr>
                <w:lang w:val="en"/>
              </w:rPr>
              <w:t>×10</w:t>
            </w:r>
            <w:r w:rsidR="00D93A8D" w:rsidRPr="0026286A">
              <w:rPr>
                <w:vertAlign w:val="superscript"/>
                <w:lang w:val="en"/>
              </w:rPr>
              <w:t>-</w:t>
            </w:r>
            <w:r w:rsidR="00D93A8D">
              <w:rPr>
                <w:vertAlign w:val="superscript"/>
                <w:lang w:val="en"/>
              </w:rPr>
              <w:t>4</w:t>
            </w:r>
          </w:p>
        </w:tc>
      </w:tr>
      <w:tr w:rsidR="00EC0442" w:rsidRPr="0026286A" w14:paraId="04FC5E58" w14:textId="77777777" w:rsidTr="00EC0442">
        <w:tc>
          <w:tcPr>
            <w:tcW w:w="3116" w:type="dxa"/>
          </w:tcPr>
          <w:p w14:paraId="5A919EE3" w14:textId="77777777" w:rsidR="00EC0442" w:rsidRPr="0026286A" w:rsidRDefault="00EC0442" w:rsidP="00EC0442">
            <w:pPr>
              <w:spacing w:line="276" w:lineRule="auto"/>
              <w:jc w:val="center"/>
              <w:rPr>
                <w:lang w:val="en"/>
              </w:rPr>
            </w:pPr>
            <w:r w:rsidRPr="0026286A">
              <w:rPr>
                <w:lang w:val="en"/>
              </w:rPr>
              <w:t>Length</w:t>
            </w:r>
          </w:p>
        </w:tc>
        <w:tc>
          <w:tcPr>
            <w:tcW w:w="3117" w:type="dxa"/>
          </w:tcPr>
          <w:p w14:paraId="1F895504" w14:textId="53E3E45A" w:rsidR="00EC0442" w:rsidRPr="0026286A" w:rsidRDefault="00EC0442" w:rsidP="00EC0442">
            <w:pPr>
              <w:spacing w:line="276" w:lineRule="auto"/>
              <w:jc w:val="center"/>
              <w:rPr>
                <w:lang w:val="en"/>
              </w:rPr>
            </w:pPr>
            <w:r w:rsidRPr="0026286A">
              <w:rPr>
                <w:lang w:val="en"/>
              </w:rPr>
              <w:t>5.096</w:t>
            </w:r>
            <w:r w:rsidR="00050668" w:rsidRPr="0026286A">
              <w:rPr>
                <w:lang w:val="en"/>
              </w:rPr>
              <w:t>×10</w:t>
            </w:r>
            <w:r w:rsidR="00050668" w:rsidRPr="0026286A">
              <w:rPr>
                <w:vertAlign w:val="superscript"/>
                <w:lang w:val="en"/>
              </w:rPr>
              <w:t>-</w:t>
            </w:r>
            <w:r w:rsidR="00050668">
              <w:rPr>
                <w:vertAlign w:val="superscript"/>
                <w:lang w:val="en"/>
              </w:rPr>
              <w:t>5</w:t>
            </w:r>
          </w:p>
        </w:tc>
        <w:tc>
          <w:tcPr>
            <w:tcW w:w="3117" w:type="dxa"/>
          </w:tcPr>
          <w:p w14:paraId="7B9101BB" w14:textId="269EDDED" w:rsidR="00EC0442" w:rsidRPr="0026286A" w:rsidRDefault="00EC0442" w:rsidP="00EC0442">
            <w:pPr>
              <w:spacing w:line="276" w:lineRule="auto"/>
              <w:jc w:val="center"/>
              <w:rPr>
                <w:lang w:val="en"/>
              </w:rPr>
            </w:pPr>
            <w:r w:rsidRPr="0026286A">
              <w:rPr>
                <w:lang w:val="en"/>
              </w:rPr>
              <w:t>&lt; 2</w:t>
            </w:r>
            <w:r w:rsidR="001E5888" w:rsidRPr="0026286A">
              <w:rPr>
                <w:lang w:val="en"/>
              </w:rPr>
              <w:t>×10</w:t>
            </w:r>
            <w:r w:rsidR="001E5888" w:rsidRPr="0026286A">
              <w:rPr>
                <w:vertAlign w:val="superscript"/>
                <w:lang w:val="en"/>
              </w:rPr>
              <w:t>-</w:t>
            </w:r>
            <w:r w:rsidR="001E5888">
              <w:rPr>
                <w:vertAlign w:val="superscript"/>
                <w:lang w:val="en"/>
              </w:rPr>
              <w:t>16</w:t>
            </w:r>
          </w:p>
        </w:tc>
      </w:tr>
      <w:tr w:rsidR="00EC0442" w:rsidRPr="0026286A" w14:paraId="05AB8DC5" w14:textId="77777777" w:rsidTr="00EC0442">
        <w:tc>
          <w:tcPr>
            <w:tcW w:w="3116" w:type="dxa"/>
          </w:tcPr>
          <w:p w14:paraId="60BC0FBD" w14:textId="77777777" w:rsidR="00EC0442" w:rsidRPr="0026286A" w:rsidRDefault="00EC0442" w:rsidP="00EC0442">
            <w:pPr>
              <w:spacing w:line="276" w:lineRule="auto"/>
              <w:jc w:val="center"/>
              <w:rPr>
                <w:lang w:val="en"/>
              </w:rPr>
            </w:pPr>
            <w:r w:rsidRPr="0026286A">
              <w:rPr>
                <w:lang w:val="en"/>
              </w:rPr>
              <w:t>Natural log of AADT</w:t>
            </w:r>
          </w:p>
        </w:tc>
        <w:tc>
          <w:tcPr>
            <w:tcW w:w="3117" w:type="dxa"/>
          </w:tcPr>
          <w:p w14:paraId="29B4A139" w14:textId="46BEAE31" w:rsidR="00EC0442" w:rsidRPr="0026286A" w:rsidRDefault="00EC0442" w:rsidP="00EC0442">
            <w:pPr>
              <w:spacing w:line="276" w:lineRule="auto"/>
              <w:jc w:val="center"/>
              <w:rPr>
                <w:lang w:val="en"/>
              </w:rPr>
            </w:pPr>
            <w:r w:rsidRPr="0026286A">
              <w:rPr>
                <w:lang w:val="en"/>
              </w:rPr>
              <w:t>0.047</w:t>
            </w:r>
          </w:p>
        </w:tc>
        <w:tc>
          <w:tcPr>
            <w:tcW w:w="3117" w:type="dxa"/>
          </w:tcPr>
          <w:p w14:paraId="573ACBDC" w14:textId="5B31EF8E" w:rsidR="00EC0442" w:rsidRPr="0026286A" w:rsidRDefault="00EC0442" w:rsidP="00EC0442">
            <w:pPr>
              <w:spacing w:line="276" w:lineRule="auto"/>
              <w:jc w:val="center"/>
              <w:rPr>
                <w:lang w:val="en"/>
              </w:rPr>
            </w:pPr>
            <w:r w:rsidRPr="0026286A">
              <w:rPr>
                <w:lang w:val="en"/>
              </w:rPr>
              <w:t>&lt; 2</w:t>
            </w:r>
            <w:r w:rsidR="001E5888" w:rsidRPr="0026286A">
              <w:rPr>
                <w:lang w:val="en"/>
              </w:rPr>
              <w:t>×10</w:t>
            </w:r>
            <w:r w:rsidR="001E5888" w:rsidRPr="0026286A">
              <w:rPr>
                <w:vertAlign w:val="superscript"/>
                <w:lang w:val="en"/>
              </w:rPr>
              <w:t>-</w:t>
            </w:r>
            <w:r w:rsidR="001E5888">
              <w:rPr>
                <w:vertAlign w:val="superscript"/>
                <w:lang w:val="en"/>
              </w:rPr>
              <w:t>16</w:t>
            </w:r>
          </w:p>
        </w:tc>
      </w:tr>
      <w:tr w:rsidR="00EC0442" w:rsidRPr="0026286A" w14:paraId="330FB95A" w14:textId="77777777" w:rsidTr="00EC0442">
        <w:tc>
          <w:tcPr>
            <w:tcW w:w="3116" w:type="dxa"/>
          </w:tcPr>
          <w:p w14:paraId="216A5FB0" w14:textId="77777777" w:rsidR="00EC0442" w:rsidRPr="0026286A" w:rsidRDefault="00EC0442" w:rsidP="00EC0442">
            <w:pPr>
              <w:spacing w:line="276" w:lineRule="auto"/>
              <w:jc w:val="center"/>
              <w:rPr>
                <w:lang w:val="en"/>
              </w:rPr>
            </w:pPr>
            <w:r w:rsidRPr="0026286A">
              <w:rPr>
                <w:lang w:val="en"/>
              </w:rPr>
              <w:t>Natural log of BBI</w:t>
            </w:r>
          </w:p>
        </w:tc>
        <w:tc>
          <w:tcPr>
            <w:tcW w:w="3117" w:type="dxa"/>
          </w:tcPr>
          <w:p w14:paraId="08E5A15B" w14:textId="179FB137" w:rsidR="00EC0442" w:rsidRPr="0026286A" w:rsidRDefault="00EC0442" w:rsidP="00EC0442">
            <w:pPr>
              <w:spacing w:line="276" w:lineRule="auto"/>
              <w:jc w:val="center"/>
              <w:rPr>
                <w:lang w:val="en"/>
              </w:rPr>
            </w:pPr>
            <w:r w:rsidRPr="0026286A">
              <w:rPr>
                <w:lang w:val="en"/>
              </w:rPr>
              <w:t>0.018</w:t>
            </w:r>
          </w:p>
        </w:tc>
        <w:tc>
          <w:tcPr>
            <w:tcW w:w="3117" w:type="dxa"/>
          </w:tcPr>
          <w:p w14:paraId="01624C24" w14:textId="17B03492" w:rsidR="00EC0442" w:rsidRPr="0026286A" w:rsidRDefault="00EC0442" w:rsidP="00EC0442">
            <w:pPr>
              <w:spacing w:line="276" w:lineRule="auto"/>
              <w:jc w:val="center"/>
              <w:rPr>
                <w:lang w:val="en"/>
              </w:rPr>
            </w:pPr>
            <w:r w:rsidRPr="0026286A">
              <w:rPr>
                <w:lang w:val="en"/>
              </w:rPr>
              <w:t>5.22</w:t>
            </w:r>
            <w:r w:rsidR="001E5888" w:rsidRPr="0026286A">
              <w:rPr>
                <w:lang w:val="en"/>
              </w:rPr>
              <w:t>×10</w:t>
            </w:r>
            <w:r w:rsidR="001E5888" w:rsidRPr="0026286A">
              <w:rPr>
                <w:vertAlign w:val="superscript"/>
                <w:lang w:val="en"/>
              </w:rPr>
              <w:t>-</w:t>
            </w:r>
            <w:r w:rsidR="001E5888">
              <w:rPr>
                <w:vertAlign w:val="superscript"/>
                <w:lang w:val="en"/>
              </w:rPr>
              <w:t>7</w:t>
            </w:r>
          </w:p>
        </w:tc>
      </w:tr>
      <w:tr w:rsidR="00EC0442" w:rsidRPr="0026286A" w14:paraId="6B3ED470" w14:textId="77777777" w:rsidTr="00EC0442">
        <w:tc>
          <w:tcPr>
            <w:tcW w:w="3116" w:type="dxa"/>
          </w:tcPr>
          <w:p w14:paraId="7D4674FB" w14:textId="77777777" w:rsidR="00EC0442" w:rsidRPr="0026286A" w:rsidRDefault="00EC0442" w:rsidP="00EC0442">
            <w:pPr>
              <w:spacing w:line="276" w:lineRule="auto"/>
              <w:jc w:val="center"/>
              <w:rPr>
                <w:lang w:val="en"/>
              </w:rPr>
            </w:pPr>
            <w:r w:rsidRPr="0026286A">
              <w:rPr>
                <w:lang w:val="en"/>
              </w:rPr>
              <w:t>Speed limit and advisory speed difference</w:t>
            </w:r>
          </w:p>
        </w:tc>
        <w:tc>
          <w:tcPr>
            <w:tcW w:w="3117" w:type="dxa"/>
          </w:tcPr>
          <w:p w14:paraId="1302AADF" w14:textId="2B088B50" w:rsidR="00EC0442" w:rsidRPr="0026286A" w:rsidRDefault="00EC0442" w:rsidP="00EC0442">
            <w:pPr>
              <w:spacing w:line="276" w:lineRule="auto"/>
              <w:jc w:val="center"/>
              <w:rPr>
                <w:lang w:val="en"/>
              </w:rPr>
            </w:pPr>
            <w:r w:rsidRPr="0026286A">
              <w:rPr>
                <w:lang w:val="en"/>
              </w:rPr>
              <w:t>1</w:t>
            </w:r>
            <w:r w:rsidR="001E5888">
              <w:rPr>
                <w:lang w:val="en"/>
              </w:rPr>
              <w:t>.</w:t>
            </w:r>
            <w:r w:rsidRPr="0026286A">
              <w:rPr>
                <w:lang w:val="en"/>
              </w:rPr>
              <w:t>96</w:t>
            </w:r>
            <w:r w:rsidR="001E5888">
              <w:rPr>
                <w:lang w:val="en"/>
              </w:rPr>
              <w:t>8</w:t>
            </w:r>
            <w:r w:rsidR="001E5888" w:rsidRPr="0026286A">
              <w:rPr>
                <w:lang w:val="en"/>
              </w:rPr>
              <w:t>×10</w:t>
            </w:r>
            <w:r w:rsidR="001E5888" w:rsidRPr="0026286A">
              <w:rPr>
                <w:vertAlign w:val="superscript"/>
                <w:lang w:val="en"/>
              </w:rPr>
              <w:t>-</w:t>
            </w:r>
            <w:r w:rsidR="001E5888">
              <w:rPr>
                <w:vertAlign w:val="superscript"/>
                <w:lang w:val="en"/>
              </w:rPr>
              <w:t>3</w:t>
            </w:r>
          </w:p>
        </w:tc>
        <w:tc>
          <w:tcPr>
            <w:tcW w:w="3117" w:type="dxa"/>
            <w:tcBorders>
              <w:bottom w:val="single" w:sz="4" w:space="0" w:color="auto"/>
            </w:tcBorders>
          </w:tcPr>
          <w:p w14:paraId="11FE7E45" w14:textId="56BA6215" w:rsidR="00EC0442" w:rsidRPr="0026286A" w:rsidRDefault="00EC0442" w:rsidP="00EC0442">
            <w:pPr>
              <w:spacing w:line="276" w:lineRule="auto"/>
              <w:jc w:val="center"/>
              <w:rPr>
                <w:lang w:val="en"/>
              </w:rPr>
            </w:pPr>
            <w:r w:rsidRPr="0026286A">
              <w:rPr>
                <w:lang w:val="en"/>
              </w:rPr>
              <w:t>1.43</w:t>
            </w:r>
            <w:r w:rsidR="00EE10F6" w:rsidRPr="0026286A">
              <w:rPr>
                <w:lang w:val="en"/>
              </w:rPr>
              <w:t>×10</w:t>
            </w:r>
            <w:r w:rsidR="00EE10F6" w:rsidRPr="0026286A">
              <w:rPr>
                <w:vertAlign w:val="superscript"/>
                <w:lang w:val="en"/>
              </w:rPr>
              <w:t>-</w:t>
            </w:r>
            <w:r w:rsidR="00EE10F6">
              <w:rPr>
                <w:vertAlign w:val="superscript"/>
                <w:lang w:val="en"/>
              </w:rPr>
              <w:t>5</w:t>
            </w:r>
          </w:p>
        </w:tc>
      </w:tr>
      <w:tr w:rsidR="009F05BC" w:rsidRPr="0026286A" w14:paraId="17CA7773" w14:textId="77777777" w:rsidTr="006F3751">
        <w:tc>
          <w:tcPr>
            <w:tcW w:w="9350" w:type="dxa"/>
            <w:gridSpan w:val="3"/>
          </w:tcPr>
          <w:p w14:paraId="5B48ED75" w14:textId="77777777" w:rsidR="009F05BC" w:rsidRPr="0026286A" w:rsidRDefault="009F05BC" w:rsidP="00EC0442">
            <w:pPr>
              <w:spacing w:line="276" w:lineRule="auto"/>
              <w:jc w:val="center"/>
              <w:rPr>
                <w:lang w:val="en"/>
              </w:rPr>
            </w:pPr>
          </w:p>
        </w:tc>
      </w:tr>
      <w:tr w:rsidR="009F05BC" w:rsidRPr="0026286A" w14:paraId="089D1027" w14:textId="77777777" w:rsidTr="009E1183">
        <w:tc>
          <w:tcPr>
            <w:tcW w:w="3116" w:type="dxa"/>
          </w:tcPr>
          <w:p w14:paraId="6468AF71" w14:textId="77777777" w:rsidR="009F05BC" w:rsidRPr="0026286A" w:rsidRDefault="009F05BC" w:rsidP="0026286A">
            <w:pPr>
              <w:spacing w:line="276" w:lineRule="auto"/>
              <w:jc w:val="center"/>
              <w:rPr>
                <w:lang w:val="en"/>
              </w:rPr>
            </w:pPr>
            <w:r w:rsidRPr="0026286A">
              <w:rPr>
                <w:lang w:val="en"/>
              </w:rPr>
              <w:t>Dispersion</w:t>
            </w:r>
          </w:p>
        </w:tc>
        <w:tc>
          <w:tcPr>
            <w:tcW w:w="6234" w:type="dxa"/>
            <w:gridSpan w:val="2"/>
          </w:tcPr>
          <w:p w14:paraId="136AF09A" w14:textId="197D2950" w:rsidR="009F05BC" w:rsidRPr="0026286A" w:rsidRDefault="009F05BC" w:rsidP="0026286A">
            <w:pPr>
              <w:spacing w:line="276" w:lineRule="auto"/>
              <w:jc w:val="center"/>
              <w:rPr>
                <w:lang w:val="en"/>
              </w:rPr>
            </w:pPr>
            <w:r w:rsidRPr="0026286A">
              <w:rPr>
                <w:lang w:val="en"/>
              </w:rPr>
              <w:t>2.604</w:t>
            </w:r>
          </w:p>
        </w:tc>
      </w:tr>
      <w:tr w:rsidR="009F05BC" w:rsidRPr="0026286A" w14:paraId="1EDC61A4" w14:textId="77777777" w:rsidTr="00DC15DB">
        <w:tc>
          <w:tcPr>
            <w:tcW w:w="3116" w:type="dxa"/>
          </w:tcPr>
          <w:p w14:paraId="0C81513B" w14:textId="77777777" w:rsidR="009F05BC" w:rsidRPr="0026286A" w:rsidRDefault="009F05BC" w:rsidP="0026286A">
            <w:pPr>
              <w:spacing w:line="276" w:lineRule="auto"/>
              <w:jc w:val="center"/>
              <w:rPr>
                <w:lang w:val="en"/>
              </w:rPr>
            </w:pPr>
            <w:r w:rsidRPr="0026286A">
              <w:rPr>
                <w:lang w:val="en"/>
              </w:rPr>
              <w:t>Years</w:t>
            </w:r>
          </w:p>
        </w:tc>
        <w:tc>
          <w:tcPr>
            <w:tcW w:w="6234" w:type="dxa"/>
            <w:gridSpan w:val="2"/>
          </w:tcPr>
          <w:p w14:paraId="60EDD39F" w14:textId="010F42F9" w:rsidR="009F05BC" w:rsidRPr="0026286A" w:rsidRDefault="009F05BC" w:rsidP="0026286A">
            <w:pPr>
              <w:spacing w:line="276" w:lineRule="auto"/>
              <w:jc w:val="center"/>
              <w:rPr>
                <w:lang w:val="en"/>
              </w:rPr>
            </w:pPr>
            <w:r w:rsidRPr="0026286A">
              <w:rPr>
                <w:lang w:val="en"/>
              </w:rPr>
              <w:t>8</w:t>
            </w:r>
          </w:p>
        </w:tc>
      </w:tr>
      <w:tr w:rsidR="009F05BC" w:rsidRPr="0026286A" w14:paraId="49D1B8A1" w14:textId="77777777" w:rsidTr="002C6D55">
        <w:tc>
          <w:tcPr>
            <w:tcW w:w="3116" w:type="dxa"/>
          </w:tcPr>
          <w:p w14:paraId="079A931E" w14:textId="77777777" w:rsidR="009F05BC" w:rsidRPr="0026286A" w:rsidRDefault="009F05BC" w:rsidP="0026286A">
            <w:pPr>
              <w:spacing w:line="276" w:lineRule="auto"/>
              <w:jc w:val="center"/>
              <w:rPr>
                <w:vertAlign w:val="superscript"/>
                <w:lang w:val="en"/>
              </w:rPr>
            </w:pPr>
            <w:r w:rsidRPr="0026286A">
              <w:rPr>
                <w:lang w:val="en"/>
              </w:rPr>
              <w:t>R</w:t>
            </w:r>
            <w:r w:rsidRPr="0026286A">
              <w:rPr>
                <w:vertAlign w:val="superscript"/>
                <w:lang w:val="en"/>
              </w:rPr>
              <w:t>2</w:t>
            </w:r>
          </w:p>
        </w:tc>
        <w:tc>
          <w:tcPr>
            <w:tcW w:w="6234" w:type="dxa"/>
            <w:gridSpan w:val="2"/>
          </w:tcPr>
          <w:p w14:paraId="435FB5E4" w14:textId="67976B9D" w:rsidR="009F05BC" w:rsidRPr="0026286A" w:rsidRDefault="009F05BC" w:rsidP="0026286A">
            <w:pPr>
              <w:spacing w:line="276" w:lineRule="auto"/>
              <w:jc w:val="center"/>
              <w:rPr>
                <w:lang w:val="en"/>
              </w:rPr>
            </w:pPr>
            <w:r w:rsidRPr="0026286A">
              <w:rPr>
                <w:lang w:val="en"/>
              </w:rPr>
              <w:t>0.32</w:t>
            </w:r>
            <w:r>
              <w:rPr>
                <w:lang w:val="en"/>
              </w:rPr>
              <w:t>4</w:t>
            </w:r>
          </w:p>
        </w:tc>
      </w:tr>
    </w:tbl>
    <w:p w14:paraId="0DA4D94D" w14:textId="77777777" w:rsidR="0026286A" w:rsidRPr="0026286A" w:rsidRDefault="0026286A" w:rsidP="0026286A">
      <w:pPr>
        <w:rPr>
          <w:lang w:val="en"/>
        </w:rPr>
      </w:pPr>
      <w:r w:rsidRPr="0026286A">
        <w:rPr>
          <w:lang w:val="en"/>
        </w:rPr>
        <w:br w:type="page"/>
      </w:r>
    </w:p>
    <w:p w14:paraId="0831062A" w14:textId="77777777" w:rsidR="0026286A" w:rsidRPr="0026286A" w:rsidRDefault="0026286A" w:rsidP="0026286A">
      <w:pPr>
        <w:spacing w:before="240" w:after="240"/>
        <w:jc w:val="center"/>
        <w:rPr>
          <w:lang w:val="en"/>
        </w:rPr>
      </w:pPr>
      <w:r w:rsidRPr="0026286A">
        <w:rPr>
          <w:lang w:val="en"/>
        </w:rPr>
        <w:lastRenderedPageBreak/>
        <w:t>Table 4: Curve crashes SPF coefficients</w:t>
      </w:r>
    </w:p>
    <w:tbl>
      <w:tblPr>
        <w:tblStyle w:val="TableGrid"/>
        <w:tblW w:w="0" w:type="auto"/>
        <w:tblLook w:val="04A0" w:firstRow="1" w:lastRow="0" w:firstColumn="1" w:lastColumn="0" w:noHBand="0" w:noVBand="1"/>
      </w:tblPr>
      <w:tblGrid>
        <w:gridCol w:w="3116"/>
        <w:gridCol w:w="3117"/>
        <w:gridCol w:w="3117"/>
      </w:tblGrid>
      <w:tr w:rsidR="001F3DDD" w:rsidRPr="0026286A" w14:paraId="57FDA0D0" w14:textId="77777777" w:rsidTr="001F3DDD">
        <w:tc>
          <w:tcPr>
            <w:tcW w:w="3116" w:type="dxa"/>
          </w:tcPr>
          <w:p w14:paraId="5BC62CA8" w14:textId="77777777" w:rsidR="001F3DDD" w:rsidRPr="0026286A" w:rsidRDefault="001F3DDD" w:rsidP="00851F35">
            <w:pPr>
              <w:spacing w:line="276" w:lineRule="auto"/>
              <w:jc w:val="center"/>
              <w:rPr>
                <w:lang w:val="en"/>
              </w:rPr>
            </w:pPr>
            <w:r w:rsidRPr="0026286A">
              <w:rPr>
                <w:lang w:val="en"/>
              </w:rPr>
              <w:t>Label</w:t>
            </w:r>
          </w:p>
        </w:tc>
        <w:tc>
          <w:tcPr>
            <w:tcW w:w="3117" w:type="dxa"/>
          </w:tcPr>
          <w:p w14:paraId="5CAC1A19" w14:textId="48B18C64" w:rsidR="001F3DDD" w:rsidRPr="0026286A" w:rsidRDefault="001F3DDD" w:rsidP="00851F35">
            <w:pPr>
              <w:spacing w:line="276" w:lineRule="auto"/>
              <w:jc w:val="center"/>
              <w:rPr>
                <w:lang w:val="en"/>
              </w:rPr>
            </w:pPr>
            <w:r w:rsidRPr="0026286A">
              <w:rPr>
                <w:lang w:val="en"/>
              </w:rPr>
              <w:t>Estimate divided by number of years</w:t>
            </w:r>
          </w:p>
        </w:tc>
        <w:tc>
          <w:tcPr>
            <w:tcW w:w="3117" w:type="dxa"/>
          </w:tcPr>
          <w:p w14:paraId="1FA6AB12" w14:textId="77777777" w:rsidR="001F3DDD" w:rsidRPr="0026286A" w:rsidRDefault="001F3DDD" w:rsidP="00851F35">
            <w:pPr>
              <w:spacing w:line="276" w:lineRule="auto"/>
              <w:jc w:val="center"/>
              <w:rPr>
                <w:lang w:val="en"/>
              </w:rPr>
            </w:pPr>
            <w:r w:rsidRPr="0026286A">
              <w:rPr>
                <w:lang w:val="en"/>
              </w:rPr>
              <w:t>P value</w:t>
            </w:r>
          </w:p>
        </w:tc>
      </w:tr>
      <w:tr w:rsidR="001F3DDD" w:rsidRPr="0026286A" w14:paraId="59A9FFFF" w14:textId="77777777" w:rsidTr="001F3DDD">
        <w:tc>
          <w:tcPr>
            <w:tcW w:w="3116" w:type="dxa"/>
          </w:tcPr>
          <w:p w14:paraId="380F2C25" w14:textId="77777777" w:rsidR="001F3DDD" w:rsidRPr="0026286A" w:rsidRDefault="001F3DDD" w:rsidP="00851F35">
            <w:pPr>
              <w:spacing w:line="276" w:lineRule="auto"/>
              <w:jc w:val="center"/>
              <w:rPr>
                <w:lang w:val="en"/>
              </w:rPr>
            </w:pPr>
            <w:r w:rsidRPr="0026286A">
              <w:rPr>
                <w:lang w:val="en"/>
              </w:rPr>
              <w:t>Intercept</w:t>
            </w:r>
          </w:p>
        </w:tc>
        <w:tc>
          <w:tcPr>
            <w:tcW w:w="3117" w:type="dxa"/>
          </w:tcPr>
          <w:p w14:paraId="391D6674" w14:textId="558FC442" w:rsidR="001F3DDD" w:rsidRPr="0026286A" w:rsidRDefault="001F3DDD" w:rsidP="00851F35">
            <w:pPr>
              <w:spacing w:line="276" w:lineRule="auto"/>
              <w:jc w:val="center"/>
              <w:rPr>
                <w:lang w:val="en"/>
              </w:rPr>
            </w:pPr>
            <w:r w:rsidRPr="0026286A">
              <w:rPr>
                <w:lang w:val="en"/>
              </w:rPr>
              <w:t>-0.735</w:t>
            </w:r>
          </w:p>
        </w:tc>
        <w:tc>
          <w:tcPr>
            <w:tcW w:w="3117" w:type="dxa"/>
          </w:tcPr>
          <w:p w14:paraId="146AA0DD" w14:textId="0004D389" w:rsidR="001F3DDD" w:rsidRPr="0026286A" w:rsidRDefault="001F3DDD" w:rsidP="00851F35">
            <w:pPr>
              <w:spacing w:line="276" w:lineRule="auto"/>
              <w:jc w:val="center"/>
              <w:rPr>
                <w:lang w:val="en"/>
              </w:rPr>
            </w:pPr>
            <w:r w:rsidRPr="0026286A">
              <w:rPr>
                <w:lang w:val="en"/>
              </w:rPr>
              <w:t>&lt; 2×10</w:t>
            </w:r>
            <w:r w:rsidRPr="0026286A">
              <w:rPr>
                <w:vertAlign w:val="superscript"/>
                <w:lang w:val="en"/>
              </w:rPr>
              <w:t>-</w:t>
            </w:r>
            <w:r>
              <w:rPr>
                <w:vertAlign w:val="superscript"/>
                <w:lang w:val="en"/>
              </w:rPr>
              <w:t>16</w:t>
            </w:r>
          </w:p>
        </w:tc>
      </w:tr>
      <w:tr w:rsidR="001F3DDD" w:rsidRPr="0026286A" w14:paraId="3EABA2C2" w14:textId="77777777" w:rsidTr="001F3DDD">
        <w:tc>
          <w:tcPr>
            <w:tcW w:w="3116" w:type="dxa"/>
          </w:tcPr>
          <w:p w14:paraId="69CEBEF0" w14:textId="77777777" w:rsidR="001F3DDD" w:rsidRPr="0026286A" w:rsidRDefault="001F3DDD" w:rsidP="00851F35">
            <w:pPr>
              <w:spacing w:line="276" w:lineRule="auto"/>
              <w:jc w:val="center"/>
              <w:rPr>
                <w:lang w:val="en"/>
              </w:rPr>
            </w:pPr>
            <w:r w:rsidRPr="0026286A">
              <w:rPr>
                <w:lang w:val="en"/>
              </w:rPr>
              <w:t>Divided road</w:t>
            </w:r>
          </w:p>
        </w:tc>
        <w:tc>
          <w:tcPr>
            <w:tcW w:w="3117" w:type="dxa"/>
          </w:tcPr>
          <w:p w14:paraId="3B7FED35" w14:textId="60B2A95B" w:rsidR="001F3DDD" w:rsidRPr="0026286A" w:rsidRDefault="001F3DDD" w:rsidP="00851F35">
            <w:pPr>
              <w:spacing w:line="276" w:lineRule="auto"/>
              <w:jc w:val="center"/>
              <w:rPr>
                <w:lang w:val="en"/>
              </w:rPr>
            </w:pPr>
            <w:r w:rsidRPr="0026286A">
              <w:rPr>
                <w:lang w:val="en"/>
              </w:rPr>
              <w:t>-0.03</w:t>
            </w:r>
            <w:r>
              <w:rPr>
                <w:lang w:val="en"/>
              </w:rPr>
              <w:t>4</w:t>
            </w:r>
          </w:p>
        </w:tc>
        <w:tc>
          <w:tcPr>
            <w:tcW w:w="3117" w:type="dxa"/>
          </w:tcPr>
          <w:p w14:paraId="0197FC03" w14:textId="13489CF6" w:rsidR="001F3DDD" w:rsidRPr="0026286A" w:rsidRDefault="001F3DDD" w:rsidP="00851F35">
            <w:pPr>
              <w:spacing w:line="276" w:lineRule="auto"/>
              <w:jc w:val="center"/>
              <w:rPr>
                <w:lang w:val="en"/>
              </w:rPr>
            </w:pPr>
            <w:r w:rsidRPr="0026286A">
              <w:rPr>
                <w:lang w:val="en"/>
              </w:rPr>
              <w:t>2.59×10</w:t>
            </w:r>
            <w:r w:rsidRPr="0026286A">
              <w:rPr>
                <w:vertAlign w:val="superscript"/>
                <w:lang w:val="en"/>
              </w:rPr>
              <w:t>-</w:t>
            </w:r>
            <w:r>
              <w:rPr>
                <w:vertAlign w:val="superscript"/>
                <w:lang w:val="en"/>
              </w:rPr>
              <w:t>6</w:t>
            </w:r>
          </w:p>
        </w:tc>
      </w:tr>
      <w:tr w:rsidR="001F3DDD" w:rsidRPr="0026286A" w14:paraId="75594AD2" w14:textId="77777777" w:rsidTr="001F3DDD">
        <w:tc>
          <w:tcPr>
            <w:tcW w:w="3116" w:type="dxa"/>
          </w:tcPr>
          <w:p w14:paraId="598FB1A3" w14:textId="77777777" w:rsidR="001F3DDD" w:rsidRPr="0026286A" w:rsidRDefault="001F3DDD" w:rsidP="00851F35">
            <w:pPr>
              <w:spacing w:line="276" w:lineRule="auto"/>
              <w:jc w:val="center"/>
              <w:rPr>
                <w:vertAlign w:val="superscript"/>
                <w:lang w:val="en"/>
              </w:rPr>
            </w:pPr>
            <w:r w:rsidRPr="0026286A">
              <w:rPr>
                <w:lang w:val="en"/>
              </w:rPr>
              <w:t>Natural log of deflection angle</w:t>
            </w:r>
          </w:p>
        </w:tc>
        <w:tc>
          <w:tcPr>
            <w:tcW w:w="3117" w:type="dxa"/>
          </w:tcPr>
          <w:p w14:paraId="789E9241" w14:textId="0E85F242" w:rsidR="001F3DDD" w:rsidRPr="0026286A" w:rsidRDefault="001F3DDD" w:rsidP="00851F35">
            <w:pPr>
              <w:spacing w:line="276" w:lineRule="auto"/>
              <w:jc w:val="center"/>
              <w:rPr>
                <w:lang w:val="en"/>
              </w:rPr>
            </w:pPr>
            <w:r w:rsidRPr="0026286A">
              <w:rPr>
                <w:lang w:val="en"/>
              </w:rPr>
              <w:t>0.07</w:t>
            </w:r>
            <w:r>
              <w:rPr>
                <w:lang w:val="en"/>
              </w:rPr>
              <w:t>9</w:t>
            </w:r>
          </w:p>
        </w:tc>
        <w:tc>
          <w:tcPr>
            <w:tcW w:w="3117" w:type="dxa"/>
          </w:tcPr>
          <w:p w14:paraId="037D34A5" w14:textId="7BA69E4C" w:rsidR="001F3DDD" w:rsidRPr="0026286A" w:rsidRDefault="001F3DDD" w:rsidP="00851F35">
            <w:pPr>
              <w:spacing w:line="276" w:lineRule="auto"/>
              <w:jc w:val="center"/>
              <w:rPr>
                <w:lang w:val="en"/>
              </w:rPr>
            </w:pPr>
            <w:r w:rsidRPr="0026286A">
              <w:rPr>
                <w:lang w:val="en"/>
              </w:rPr>
              <w:t>&lt; 2×10</w:t>
            </w:r>
            <w:r w:rsidRPr="0026286A">
              <w:rPr>
                <w:vertAlign w:val="superscript"/>
                <w:lang w:val="en"/>
              </w:rPr>
              <w:t>-</w:t>
            </w:r>
            <w:r>
              <w:rPr>
                <w:vertAlign w:val="superscript"/>
                <w:lang w:val="en"/>
              </w:rPr>
              <w:t>16</w:t>
            </w:r>
          </w:p>
        </w:tc>
      </w:tr>
      <w:tr w:rsidR="001F3DDD" w:rsidRPr="0026286A" w14:paraId="2C48F398" w14:textId="77777777" w:rsidTr="001F3DDD">
        <w:tc>
          <w:tcPr>
            <w:tcW w:w="3116" w:type="dxa"/>
          </w:tcPr>
          <w:p w14:paraId="7D9852EC" w14:textId="77777777" w:rsidR="001F3DDD" w:rsidRPr="0026286A" w:rsidRDefault="001F3DDD" w:rsidP="00851F35">
            <w:pPr>
              <w:spacing w:line="276" w:lineRule="auto"/>
              <w:jc w:val="center"/>
              <w:rPr>
                <w:lang w:val="en"/>
              </w:rPr>
            </w:pPr>
            <w:r w:rsidRPr="0026286A">
              <w:rPr>
                <w:lang w:val="en"/>
              </w:rPr>
              <w:t>Length</w:t>
            </w:r>
          </w:p>
        </w:tc>
        <w:tc>
          <w:tcPr>
            <w:tcW w:w="3117" w:type="dxa"/>
          </w:tcPr>
          <w:p w14:paraId="57B212A8" w14:textId="2EF45479" w:rsidR="001F3DDD" w:rsidRPr="0026286A" w:rsidRDefault="001F3DDD" w:rsidP="00851F35">
            <w:pPr>
              <w:spacing w:line="276" w:lineRule="auto"/>
              <w:jc w:val="center"/>
              <w:rPr>
                <w:lang w:val="en"/>
              </w:rPr>
            </w:pPr>
            <w:r w:rsidRPr="0026286A">
              <w:rPr>
                <w:lang w:val="en"/>
              </w:rPr>
              <w:t>1.163×10</w:t>
            </w:r>
            <w:r w:rsidRPr="0026286A">
              <w:rPr>
                <w:vertAlign w:val="superscript"/>
                <w:lang w:val="en"/>
              </w:rPr>
              <w:t>-</w:t>
            </w:r>
            <w:r>
              <w:rPr>
                <w:vertAlign w:val="superscript"/>
                <w:lang w:val="en"/>
              </w:rPr>
              <w:t>5</w:t>
            </w:r>
          </w:p>
        </w:tc>
        <w:tc>
          <w:tcPr>
            <w:tcW w:w="3117" w:type="dxa"/>
          </w:tcPr>
          <w:p w14:paraId="5E277F3B" w14:textId="0B96C94C" w:rsidR="001F3DDD" w:rsidRPr="0026286A" w:rsidRDefault="001F3DDD" w:rsidP="00851F35">
            <w:pPr>
              <w:spacing w:line="276" w:lineRule="auto"/>
              <w:jc w:val="center"/>
              <w:rPr>
                <w:lang w:val="en"/>
              </w:rPr>
            </w:pPr>
            <w:r w:rsidRPr="0026286A">
              <w:rPr>
                <w:lang w:val="en"/>
              </w:rPr>
              <w:t>0.0198</w:t>
            </w:r>
          </w:p>
        </w:tc>
      </w:tr>
      <w:tr w:rsidR="001F3DDD" w:rsidRPr="0026286A" w14:paraId="1D3920B4" w14:textId="77777777" w:rsidTr="001F3DDD">
        <w:tc>
          <w:tcPr>
            <w:tcW w:w="3116" w:type="dxa"/>
          </w:tcPr>
          <w:p w14:paraId="05B5DD0C" w14:textId="77777777" w:rsidR="001F3DDD" w:rsidRPr="0026286A" w:rsidRDefault="001F3DDD" w:rsidP="00851F35">
            <w:pPr>
              <w:spacing w:line="276" w:lineRule="auto"/>
              <w:jc w:val="center"/>
              <w:rPr>
                <w:lang w:val="en"/>
              </w:rPr>
            </w:pPr>
            <w:r w:rsidRPr="0026286A">
              <w:rPr>
                <w:lang w:val="en"/>
              </w:rPr>
              <w:t>Natural log of AADT</w:t>
            </w:r>
          </w:p>
        </w:tc>
        <w:tc>
          <w:tcPr>
            <w:tcW w:w="3117" w:type="dxa"/>
          </w:tcPr>
          <w:p w14:paraId="2CEDCC22" w14:textId="488072A9" w:rsidR="001F3DDD" w:rsidRPr="0026286A" w:rsidRDefault="001F3DDD" w:rsidP="00851F35">
            <w:pPr>
              <w:spacing w:line="276" w:lineRule="auto"/>
              <w:jc w:val="center"/>
              <w:rPr>
                <w:lang w:val="en"/>
              </w:rPr>
            </w:pPr>
            <w:r w:rsidRPr="0026286A">
              <w:rPr>
                <w:lang w:val="en"/>
              </w:rPr>
              <w:t>0.062</w:t>
            </w:r>
          </w:p>
        </w:tc>
        <w:tc>
          <w:tcPr>
            <w:tcW w:w="3117" w:type="dxa"/>
          </w:tcPr>
          <w:p w14:paraId="23916E17" w14:textId="3E9D31C7" w:rsidR="001F3DDD" w:rsidRPr="0026286A" w:rsidRDefault="001F3DDD" w:rsidP="00851F35">
            <w:pPr>
              <w:spacing w:line="276" w:lineRule="auto"/>
              <w:jc w:val="center"/>
              <w:rPr>
                <w:lang w:val="en"/>
              </w:rPr>
            </w:pPr>
            <w:r w:rsidRPr="0026286A">
              <w:rPr>
                <w:lang w:val="en"/>
              </w:rPr>
              <w:t>&lt; 2×10</w:t>
            </w:r>
            <w:r w:rsidRPr="0026286A">
              <w:rPr>
                <w:vertAlign w:val="superscript"/>
                <w:lang w:val="en"/>
              </w:rPr>
              <w:t>-</w:t>
            </w:r>
            <w:r>
              <w:rPr>
                <w:vertAlign w:val="superscript"/>
                <w:lang w:val="en"/>
              </w:rPr>
              <w:t>16</w:t>
            </w:r>
          </w:p>
        </w:tc>
      </w:tr>
      <w:tr w:rsidR="001F3DDD" w:rsidRPr="0026286A" w14:paraId="3D68221D" w14:textId="77777777" w:rsidTr="001F3DDD">
        <w:tc>
          <w:tcPr>
            <w:tcW w:w="3116" w:type="dxa"/>
          </w:tcPr>
          <w:p w14:paraId="33A863A5" w14:textId="77777777" w:rsidR="001F3DDD" w:rsidRPr="0026286A" w:rsidRDefault="001F3DDD" w:rsidP="00851F35">
            <w:pPr>
              <w:spacing w:line="276" w:lineRule="auto"/>
              <w:jc w:val="center"/>
              <w:rPr>
                <w:lang w:val="en"/>
              </w:rPr>
            </w:pPr>
            <w:r w:rsidRPr="0026286A">
              <w:rPr>
                <w:lang w:val="en"/>
              </w:rPr>
              <w:t>Natural log of BBI</w:t>
            </w:r>
          </w:p>
        </w:tc>
        <w:tc>
          <w:tcPr>
            <w:tcW w:w="3117" w:type="dxa"/>
          </w:tcPr>
          <w:p w14:paraId="5E038B01" w14:textId="3A70FC9A" w:rsidR="001F3DDD" w:rsidRPr="0026286A" w:rsidRDefault="001F3DDD" w:rsidP="00851F35">
            <w:pPr>
              <w:spacing w:line="276" w:lineRule="auto"/>
              <w:jc w:val="center"/>
              <w:rPr>
                <w:lang w:val="en"/>
              </w:rPr>
            </w:pPr>
            <w:r w:rsidRPr="0026286A">
              <w:rPr>
                <w:lang w:val="en"/>
              </w:rPr>
              <w:t>0.03</w:t>
            </w:r>
            <w:r>
              <w:rPr>
                <w:lang w:val="en"/>
              </w:rPr>
              <w:t>2</w:t>
            </w:r>
          </w:p>
        </w:tc>
        <w:tc>
          <w:tcPr>
            <w:tcW w:w="3117" w:type="dxa"/>
          </w:tcPr>
          <w:p w14:paraId="021D6995" w14:textId="5781190F" w:rsidR="001F3DDD" w:rsidRPr="0026286A" w:rsidRDefault="001F3DDD" w:rsidP="00851F35">
            <w:pPr>
              <w:spacing w:line="276" w:lineRule="auto"/>
              <w:jc w:val="center"/>
              <w:rPr>
                <w:lang w:val="en"/>
              </w:rPr>
            </w:pPr>
            <w:r w:rsidRPr="0026286A">
              <w:rPr>
                <w:lang w:val="en"/>
              </w:rPr>
              <w:t>4.94×10</w:t>
            </w:r>
            <w:r w:rsidRPr="0026286A">
              <w:rPr>
                <w:vertAlign w:val="superscript"/>
                <w:lang w:val="en"/>
              </w:rPr>
              <w:t>-</w:t>
            </w:r>
            <w:r>
              <w:rPr>
                <w:vertAlign w:val="superscript"/>
                <w:lang w:val="en"/>
              </w:rPr>
              <w:t>14</w:t>
            </w:r>
          </w:p>
        </w:tc>
      </w:tr>
      <w:tr w:rsidR="001F3DDD" w:rsidRPr="0026286A" w14:paraId="40838BB8" w14:textId="77777777" w:rsidTr="001F3DDD">
        <w:tc>
          <w:tcPr>
            <w:tcW w:w="3116" w:type="dxa"/>
          </w:tcPr>
          <w:p w14:paraId="5EF19A16" w14:textId="77777777" w:rsidR="001F3DDD" w:rsidRPr="0026286A" w:rsidRDefault="001F3DDD" w:rsidP="00851F35">
            <w:pPr>
              <w:spacing w:line="276" w:lineRule="auto"/>
              <w:jc w:val="center"/>
              <w:rPr>
                <w:lang w:val="en"/>
              </w:rPr>
            </w:pPr>
            <w:r w:rsidRPr="0026286A">
              <w:rPr>
                <w:lang w:val="en"/>
              </w:rPr>
              <w:t>Speed limit and advisory speed difference</w:t>
            </w:r>
          </w:p>
        </w:tc>
        <w:tc>
          <w:tcPr>
            <w:tcW w:w="3117" w:type="dxa"/>
          </w:tcPr>
          <w:p w14:paraId="75B12FE1" w14:textId="7D7B9312" w:rsidR="001F3DDD" w:rsidRPr="0026286A" w:rsidRDefault="001F3DDD" w:rsidP="00851F35">
            <w:pPr>
              <w:spacing w:line="276" w:lineRule="auto"/>
              <w:jc w:val="center"/>
              <w:rPr>
                <w:lang w:val="en"/>
              </w:rPr>
            </w:pPr>
            <w:r w:rsidRPr="0026286A">
              <w:rPr>
                <w:lang w:val="en"/>
              </w:rPr>
              <w:t>7</w:t>
            </w:r>
            <w:r>
              <w:rPr>
                <w:lang w:val="en"/>
              </w:rPr>
              <w:t>.</w:t>
            </w:r>
            <w:r w:rsidRPr="0026286A">
              <w:rPr>
                <w:lang w:val="en"/>
              </w:rPr>
              <w:t>65</w:t>
            </w:r>
            <w:r>
              <w:rPr>
                <w:lang w:val="en"/>
              </w:rPr>
              <w:t>4</w:t>
            </w:r>
            <w:r w:rsidRPr="0026286A">
              <w:rPr>
                <w:lang w:val="en"/>
              </w:rPr>
              <w:t>×10</w:t>
            </w:r>
            <w:r w:rsidRPr="0026286A">
              <w:rPr>
                <w:vertAlign w:val="superscript"/>
                <w:lang w:val="en"/>
              </w:rPr>
              <w:t>-</w:t>
            </w:r>
            <w:r>
              <w:rPr>
                <w:vertAlign w:val="superscript"/>
                <w:lang w:val="en"/>
              </w:rPr>
              <w:t>4</w:t>
            </w:r>
          </w:p>
        </w:tc>
        <w:tc>
          <w:tcPr>
            <w:tcW w:w="3117" w:type="dxa"/>
            <w:tcBorders>
              <w:bottom w:val="single" w:sz="4" w:space="0" w:color="auto"/>
            </w:tcBorders>
          </w:tcPr>
          <w:p w14:paraId="33AE4B17" w14:textId="0EAB27D9" w:rsidR="001F3DDD" w:rsidRPr="0026286A" w:rsidRDefault="001F3DDD" w:rsidP="00851F35">
            <w:pPr>
              <w:spacing w:line="276" w:lineRule="auto"/>
              <w:jc w:val="center"/>
              <w:rPr>
                <w:lang w:val="en"/>
              </w:rPr>
            </w:pPr>
            <w:r w:rsidRPr="0026286A">
              <w:rPr>
                <w:lang w:val="en"/>
              </w:rPr>
              <w:t>0.126</w:t>
            </w:r>
          </w:p>
        </w:tc>
      </w:tr>
      <w:tr w:rsidR="00491874" w:rsidRPr="0026286A" w14:paraId="4B6EFF31" w14:textId="77777777" w:rsidTr="00462761">
        <w:tc>
          <w:tcPr>
            <w:tcW w:w="9350" w:type="dxa"/>
            <w:gridSpan w:val="3"/>
          </w:tcPr>
          <w:p w14:paraId="3B446F4F" w14:textId="77777777" w:rsidR="00491874" w:rsidRPr="0026286A" w:rsidRDefault="00491874" w:rsidP="00851F35">
            <w:pPr>
              <w:spacing w:line="276" w:lineRule="auto"/>
              <w:jc w:val="center"/>
              <w:rPr>
                <w:lang w:val="en"/>
              </w:rPr>
            </w:pPr>
          </w:p>
        </w:tc>
      </w:tr>
      <w:tr w:rsidR="00491874" w:rsidRPr="0026286A" w14:paraId="165FF42E" w14:textId="77777777" w:rsidTr="00355D05">
        <w:tc>
          <w:tcPr>
            <w:tcW w:w="3116" w:type="dxa"/>
          </w:tcPr>
          <w:p w14:paraId="1193EDEF" w14:textId="77777777" w:rsidR="00491874" w:rsidRPr="0026286A" w:rsidRDefault="00491874" w:rsidP="0026286A">
            <w:pPr>
              <w:spacing w:line="276" w:lineRule="auto"/>
              <w:jc w:val="center"/>
              <w:rPr>
                <w:lang w:val="en"/>
              </w:rPr>
            </w:pPr>
            <w:r w:rsidRPr="0026286A">
              <w:rPr>
                <w:lang w:val="en"/>
              </w:rPr>
              <w:t>Dispersion</w:t>
            </w:r>
          </w:p>
        </w:tc>
        <w:tc>
          <w:tcPr>
            <w:tcW w:w="6234" w:type="dxa"/>
            <w:gridSpan w:val="2"/>
          </w:tcPr>
          <w:p w14:paraId="06CA3500" w14:textId="4FEBE475" w:rsidR="00491874" w:rsidRPr="0026286A" w:rsidRDefault="00491874" w:rsidP="0026286A">
            <w:pPr>
              <w:spacing w:line="276" w:lineRule="auto"/>
              <w:jc w:val="center"/>
              <w:rPr>
                <w:lang w:val="en"/>
              </w:rPr>
            </w:pPr>
            <w:r w:rsidRPr="0026286A">
              <w:rPr>
                <w:lang w:val="en"/>
              </w:rPr>
              <w:t>2.046</w:t>
            </w:r>
          </w:p>
        </w:tc>
      </w:tr>
      <w:tr w:rsidR="00491874" w:rsidRPr="0026286A" w14:paraId="21C77EB2" w14:textId="77777777" w:rsidTr="003D2544">
        <w:tc>
          <w:tcPr>
            <w:tcW w:w="3116" w:type="dxa"/>
          </w:tcPr>
          <w:p w14:paraId="7A273E82" w14:textId="77777777" w:rsidR="00491874" w:rsidRPr="0026286A" w:rsidRDefault="00491874" w:rsidP="0026286A">
            <w:pPr>
              <w:spacing w:line="276" w:lineRule="auto"/>
              <w:jc w:val="center"/>
              <w:rPr>
                <w:lang w:val="en"/>
              </w:rPr>
            </w:pPr>
            <w:r w:rsidRPr="0026286A">
              <w:rPr>
                <w:lang w:val="en"/>
              </w:rPr>
              <w:t>Years</w:t>
            </w:r>
          </w:p>
        </w:tc>
        <w:tc>
          <w:tcPr>
            <w:tcW w:w="6234" w:type="dxa"/>
            <w:gridSpan w:val="2"/>
          </w:tcPr>
          <w:p w14:paraId="6869113F" w14:textId="534FD2FD" w:rsidR="00491874" w:rsidRPr="0026286A" w:rsidRDefault="00491874" w:rsidP="0026286A">
            <w:pPr>
              <w:spacing w:line="276" w:lineRule="auto"/>
              <w:jc w:val="center"/>
              <w:rPr>
                <w:lang w:val="en"/>
              </w:rPr>
            </w:pPr>
            <w:r w:rsidRPr="0026286A">
              <w:rPr>
                <w:lang w:val="en"/>
              </w:rPr>
              <w:t>8</w:t>
            </w:r>
          </w:p>
        </w:tc>
      </w:tr>
      <w:tr w:rsidR="00491874" w:rsidRPr="0026286A" w14:paraId="220CE09C" w14:textId="77777777" w:rsidTr="00551733">
        <w:tc>
          <w:tcPr>
            <w:tcW w:w="3116" w:type="dxa"/>
          </w:tcPr>
          <w:p w14:paraId="7D544036" w14:textId="77777777" w:rsidR="00491874" w:rsidRPr="0026286A" w:rsidRDefault="00491874" w:rsidP="0026286A">
            <w:pPr>
              <w:spacing w:line="276" w:lineRule="auto"/>
              <w:jc w:val="center"/>
              <w:rPr>
                <w:vertAlign w:val="superscript"/>
                <w:lang w:val="en"/>
              </w:rPr>
            </w:pPr>
            <w:r w:rsidRPr="0026286A">
              <w:rPr>
                <w:lang w:val="en"/>
              </w:rPr>
              <w:t>R</w:t>
            </w:r>
            <w:r w:rsidRPr="0026286A">
              <w:rPr>
                <w:vertAlign w:val="superscript"/>
                <w:lang w:val="en"/>
              </w:rPr>
              <w:t>2</w:t>
            </w:r>
          </w:p>
        </w:tc>
        <w:tc>
          <w:tcPr>
            <w:tcW w:w="6234" w:type="dxa"/>
            <w:gridSpan w:val="2"/>
          </w:tcPr>
          <w:p w14:paraId="6DA3053D" w14:textId="7044EB9D" w:rsidR="00491874" w:rsidRPr="0026286A" w:rsidRDefault="00491874" w:rsidP="0026286A">
            <w:pPr>
              <w:spacing w:line="276" w:lineRule="auto"/>
              <w:jc w:val="center"/>
              <w:rPr>
                <w:lang w:val="en"/>
              </w:rPr>
            </w:pPr>
            <w:r w:rsidRPr="0026286A">
              <w:rPr>
                <w:lang w:val="en"/>
              </w:rPr>
              <w:t>0.422</w:t>
            </w:r>
          </w:p>
        </w:tc>
      </w:tr>
    </w:tbl>
    <w:p w14:paraId="6311866E" w14:textId="77777777" w:rsidR="0026286A" w:rsidRPr="0026286A" w:rsidRDefault="0026286A" w:rsidP="0026286A">
      <w:pPr>
        <w:spacing w:before="240" w:after="240"/>
        <w:jc w:val="center"/>
        <w:rPr>
          <w:lang w:val="en"/>
        </w:rPr>
      </w:pPr>
      <w:r w:rsidRPr="0026286A">
        <w:rPr>
          <w:lang w:val="en"/>
        </w:rPr>
        <w:t xml:space="preserve">Table 5: </w:t>
      </w:r>
      <w:proofErr w:type="gramStart"/>
      <w:r w:rsidRPr="0026286A">
        <w:rPr>
          <w:lang w:val="en"/>
        </w:rPr>
        <w:t>Wet road</w:t>
      </w:r>
      <w:proofErr w:type="gramEnd"/>
      <w:r w:rsidRPr="0026286A">
        <w:rPr>
          <w:lang w:val="en"/>
        </w:rPr>
        <w:t xml:space="preserve"> crashes SPF coefficients</w:t>
      </w:r>
    </w:p>
    <w:tbl>
      <w:tblPr>
        <w:tblStyle w:val="TableGrid"/>
        <w:tblW w:w="0" w:type="auto"/>
        <w:tblLook w:val="04A0" w:firstRow="1" w:lastRow="0" w:firstColumn="1" w:lastColumn="0" w:noHBand="0" w:noVBand="1"/>
      </w:tblPr>
      <w:tblGrid>
        <w:gridCol w:w="3116"/>
        <w:gridCol w:w="3117"/>
        <w:gridCol w:w="3117"/>
      </w:tblGrid>
      <w:tr w:rsidR="00491874" w:rsidRPr="0026286A" w14:paraId="7F1C405B" w14:textId="77777777" w:rsidTr="00491874">
        <w:tc>
          <w:tcPr>
            <w:tcW w:w="3116" w:type="dxa"/>
          </w:tcPr>
          <w:p w14:paraId="325F07EC" w14:textId="77777777" w:rsidR="00491874" w:rsidRPr="0026286A" w:rsidRDefault="00491874" w:rsidP="00491874">
            <w:pPr>
              <w:spacing w:line="276" w:lineRule="auto"/>
              <w:jc w:val="center"/>
              <w:rPr>
                <w:lang w:val="en"/>
              </w:rPr>
            </w:pPr>
            <w:r w:rsidRPr="0026286A">
              <w:rPr>
                <w:lang w:val="en"/>
              </w:rPr>
              <w:t>Label</w:t>
            </w:r>
          </w:p>
        </w:tc>
        <w:tc>
          <w:tcPr>
            <w:tcW w:w="3117" w:type="dxa"/>
          </w:tcPr>
          <w:p w14:paraId="02BFBA09" w14:textId="6C62FC77" w:rsidR="00491874" w:rsidRPr="0026286A" w:rsidRDefault="00491874" w:rsidP="00491874">
            <w:pPr>
              <w:spacing w:line="276" w:lineRule="auto"/>
              <w:jc w:val="center"/>
              <w:rPr>
                <w:lang w:val="en"/>
              </w:rPr>
            </w:pPr>
            <w:r w:rsidRPr="0026286A">
              <w:rPr>
                <w:lang w:val="en"/>
              </w:rPr>
              <w:t>Estimate divided by number of years</w:t>
            </w:r>
          </w:p>
        </w:tc>
        <w:tc>
          <w:tcPr>
            <w:tcW w:w="3117" w:type="dxa"/>
          </w:tcPr>
          <w:p w14:paraId="005CB1C3" w14:textId="77777777" w:rsidR="00491874" w:rsidRPr="0026286A" w:rsidRDefault="00491874" w:rsidP="00491874">
            <w:pPr>
              <w:spacing w:line="276" w:lineRule="auto"/>
              <w:jc w:val="center"/>
              <w:rPr>
                <w:lang w:val="en"/>
              </w:rPr>
            </w:pPr>
            <w:r w:rsidRPr="0026286A">
              <w:rPr>
                <w:lang w:val="en"/>
              </w:rPr>
              <w:t>P value</w:t>
            </w:r>
          </w:p>
        </w:tc>
      </w:tr>
      <w:tr w:rsidR="00491874" w:rsidRPr="0026286A" w14:paraId="47B1A305" w14:textId="77777777" w:rsidTr="00491874">
        <w:tc>
          <w:tcPr>
            <w:tcW w:w="3116" w:type="dxa"/>
          </w:tcPr>
          <w:p w14:paraId="79DDDDF0" w14:textId="77777777" w:rsidR="00491874" w:rsidRPr="0026286A" w:rsidRDefault="00491874" w:rsidP="00491874">
            <w:pPr>
              <w:spacing w:line="276" w:lineRule="auto"/>
              <w:jc w:val="center"/>
              <w:rPr>
                <w:lang w:val="en"/>
              </w:rPr>
            </w:pPr>
            <w:r w:rsidRPr="0026286A">
              <w:rPr>
                <w:lang w:val="en"/>
              </w:rPr>
              <w:t>Intercept</w:t>
            </w:r>
          </w:p>
        </w:tc>
        <w:tc>
          <w:tcPr>
            <w:tcW w:w="3117" w:type="dxa"/>
          </w:tcPr>
          <w:p w14:paraId="4F984A94" w14:textId="7A6061BD" w:rsidR="00491874" w:rsidRPr="0026286A" w:rsidRDefault="00491874" w:rsidP="00491874">
            <w:pPr>
              <w:spacing w:line="276" w:lineRule="auto"/>
              <w:jc w:val="center"/>
              <w:rPr>
                <w:lang w:val="en"/>
              </w:rPr>
            </w:pPr>
            <w:r w:rsidRPr="0026286A">
              <w:rPr>
                <w:lang w:val="en"/>
              </w:rPr>
              <w:t>-0.74</w:t>
            </w:r>
            <w:r w:rsidR="00D92730">
              <w:rPr>
                <w:lang w:val="en"/>
              </w:rPr>
              <w:t>2</w:t>
            </w:r>
          </w:p>
        </w:tc>
        <w:tc>
          <w:tcPr>
            <w:tcW w:w="3117" w:type="dxa"/>
          </w:tcPr>
          <w:p w14:paraId="4FF01064" w14:textId="291F275F" w:rsidR="00491874" w:rsidRPr="0026286A" w:rsidRDefault="00491874" w:rsidP="00491874">
            <w:pPr>
              <w:spacing w:line="276" w:lineRule="auto"/>
              <w:jc w:val="center"/>
              <w:rPr>
                <w:lang w:val="en"/>
              </w:rPr>
            </w:pPr>
            <w:r w:rsidRPr="0026286A">
              <w:rPr>
                <w:lang w:val="en"/>
              </w:rPr>
              <w:t>&lt; 2</w:t>
            </w:r>
            <w:r w:rsidR="00D92730" w:rsidRPr="0026286A">
              <w:rPr>
                <w:lang w:val="en"/>
              </w:rPr>
              <w:t>×10</w:t>
            </w:r>
            <w:r w:rsidR="00D92730" w:rsidRPr="0026286A">
              <w:rPr>
                <w:vertAlign w:val="superscript"/>
                <w:lang w:val="en"/>
              </w:rPr>
              <w:t>-</w:t>
            </w:r>
            <w:r w:rsidR="00D92730">
              <w:rPr>
                <w:vertAlign w:val="superscript"/>
                <w:lang w:val="en"/>
              </w:rPr>
              <w:t>16</w:t>
            </w:r>
          </w:p>
        </w:tc>
      </w:tr>
      <w:tr w:rsidR="00491874" w:rsidRPr="0026286A" w14:paraId="2E4D705C" w14:textId="77777777" w:rsidTr="00491874">
        <w:tc>
          <w:tcPr>
            <w:tcW w:w="3116" w:type="dxa"/>
          </w:tcPr>
          <w:p w14:paraId="04C7D6BB" w14:textId="77777777" w:rsidR="00491874" w:rsidRPr="0026286A" w:rsidRDefault="00491874" w:rsidP="00491874">
            <w:pPr>
              <w:spacing w:line="276" w:lineRule="auto"/>
              <w:jc w:val="center"/>
              <w:rPr>
                <w:vertAlign w:val="superscript"/>
                <w:lang w:val="en"/>
              </w:rPr>
            </w:pPr>
            <w:r w:rsidRPr="0026286A">
              <w:rPr>
                <w:lang w:val="en"/>
              </w:rPr>
              <w:t>Natural log of deflection angle</w:t>
            </w:r>
          </w:p>
        </w:tc>
        <w:tc>
          <w:tcPr>
            <w:tcW w:w="3117" w:type="dxa"/>
          </w:tcPr>
          <w:p w14:paraId="0185643B" w14:textId="34502985" w:rsidR="00491874" w:rsidRPr="0026286A" w:rsidRDefault="00491874" w:rsidP="00491874">
            <w:pPr>
              <w:spacing w:line="276" w:lineRule="auto"/>
              <w:jc w:val="center"/>
              <w:rPr>
                <w:lang w:val="en"/>
              </w:rPr>
            </w:pPr>
            <w:r w:rsidRPr="0026286A">
              <w:rPr>
                <w:lang w:val="en"/>
              </w:rPr>
              <w:t>0.03</w:t>
            </w:r>
            <w:r w:rsidR="00D92730">
              <w:rPr>
                <w:lang w:val="en"/>
              </w:rPr>
              <w:t>1</w:t>
            </w:r>
          </w:p>
        </w:tc>
        <w:tc>
          <w:tcPr>
            <w:tcW w:w="3117" w:type="dxa"/>
          </w:tcPr>
          <w:p w14:paraId="6EB4EF4E" w14:textId="7E947FF8" w:rsidR="00491874" w:rsidRPr="0026286A" w:rsidRDefault="00491874" w:rsidP="00491874">
            <w:pPr>
              <w:spacing w:line="276" w:lineRule="auto"/>
              <w:jc w:val="center"/>
              <w:rPr>
                <w:lang w:val="en"/>
              </w:rPr>
            </w:pPr>
            <w:r w:rsidRPr="0026286A">
              <w:rPr>
                <w:lang w:val="en"/>
              </w:rPr>
              <w:t>8.02</w:t>
            </w:r>
            <w:r w:rsidR="00D92730" w:rsidRPr="0026286A">
              <w:rPr>
                <w:lang w:val="en"/>
              </w:rPr>
              <w:t>×10</w:t>
            </w:r>
            <w:r w:rsidR="00D92730" w:rsidRPr="0026286A">
              <w:rPr>
                <w:vertAlign w:val="superscript"/>
                <w:lang w:val="en"/>
              </w:rPr>
              <w:t>-</w:t>
            </w:r>
            <w:r w:rsidR="00D92730">
              <w:rPr>
                <w:vertAlign w:val="superscript"/>
                <w:lang w:val="en"/>
              </w:rPr>
              <w:t>5</w:t>
            </w:r>
          </w:p>
        </w:tc>
      </w:tr>
      <w:tr w:rsidR="00491874" w:rsidRPr="0026286A" w14:paraId="1671B6BD" w14:textId="77777777" w:rsidTr="00491874">
        <w:tc>
          <w:tcPr>
            <w:tcW w:w="3116" w:type="dxa"/>
          </w:tcPr>
          <w:p w14:paraId="6BDC37FC" w14:textId="77777777" w:rsidR="00491874" w:rsidRPr="0026286A" w:rsidRDefault="00491874" w:rsidP="00491874">
            <w:pPr>
              <w:spacing w:line="276" w:lineRule="auto"/>
              <w:jc w:val="center"/>
              <w:rPr>
                <w:lang w:val="en"/>
              </w:rPr>
            </w:pPr>
            <w:r w:rsidRPr="0026286A">
              <w:rPr>
                <w:lang w:val="en"/>
              </w:rPr>
              <w:t>Length</w:t>
            </w:r>
          </w:p>
        </w:tc>
        <w:tc>
          <w:tcPr>
            <w:tcW w:w="3117" w:type="dxa"/>
          </w:tcPr>
          <w:p w14:paraId="7A5CB215" w14:textId="69AEFAD9" w:rsidR="00491874" w:rsidRPr="0026286A" w:rsidRDefault="00491874" w:rsidP="00491874">
            <w:pPr>
              <w:spacing w:line="276" w:lineRule="auto"/>
              <w:jc w:val="center"/>
              <w:rPr>
                <w:lang w:val="en"/>
              </w:rPr>
            </w:pPr>
            <w:r w:rsidRPr="0026286A">
              <w:rPr>
                <w:lang w:val="en"/>
              </w:rPr>
              <w:t>2</w:t>
            </w:r>
            <w:r w:rsidR="00D92730">
              <w:rPr>
                <w:lang w:val="en"/>
              </w:rPr>
              <w:t>.</w:t>
            </w:r>
            <w:r w:rsidRPr="0026286A">
              <w:rPr>
                <w:lang w:val="en"/>
              </w:rPr>
              <w:t>74</w:t>
            </w:r>
            <w:r w:rsidR="00D92730">
              <w:rPr>
                <w:lang w:val="en"/>
              </w:rPr>
              <w:t>3</w:t>
            </w:r>
            <w:r w:rsidR="00D92730" w:rsidRPr="0026286A">
              <w:rPr>
                <w:lang w:val="en"/>
              </w:rPr>
              <w:t>×10</w:t>
            </w:r>
            <w:r w:rsidR="00D92730" w:rsidRPr="0026286A">
              <w:rPr>
                <w:vertAlign w:val="superscript"/>
                <w:lang w:val="en"/>
              </w:rPr>
              <w:t>-</w:t>
            </w:r>
            <w:r w:rsidR="00D92730">
              <w:rPr>
                <w:vertAlign w:val="superscript"/>
                <w:lang w:val="en"/>
              </w:rPr>
              <w:t>5</w:t>
            </w:r>
          </w:p>
        </w:tc>
        <w:tc>
          <w:tcPr>
            <w:tcW w:w="3117" w:type="dxa"/>
          </w:tcPr>
          <w:p w14:paraId="2643E9EC" w14:textId="1E4AE1F0" w:rsidR="00491874" w:rsidRPr="0026286A" w:rsidRDefault="00491874" w:rsidP="00491874">
            <w:pPr>
              <w:spacing w:line="276" w:lineRule="auto"/>
              <w:jc w:val="center"/>
              <w:rPr>
                <w:lang w:val="en"/>
              </w:rPr>
            </w:pPr>
            <w:r w:rsidRPr="0026286A">
              <w:rPr>
                <w:lang w:val="en"/>
              </w:rPr>
              <w:t>3.33</w:t>
            </w:r>
            <w:r w:rsidR="00ED4D1B" w:rsidRPr="0026286A">
              <w:rPr>
                <w:lang w:val="en"/>
              </w:rPr>
              <w:t>×10</w:t>
            </w:r>
            <w:r w:rsidR="00ED4D1B" w:rsidRPr="0026286A">
              <w:rPr>
                <w:vertAlign w:val="superscript"/>
                <w:lang w:val="en"/>
              </w:rPr>
              <w:t>-</w:t>
            </w:r>
            <w:r w:rsidR="00ED4D1B">
              <w:rPr>
                <w:vertAlign w:val="superscript"/>
                <w:lang w:val="en"/>
              </w:rPr>
              <w:t>5</w:t>
            </w:r>
          </w:p>
        </w:tc>
      </w:tr>
      <w:tr w:rsidR="00491874" w:rsidRPr="0026286A" w14:paraId="2FF40137" w14:textId="77777777" w:rsidTr="00491874">
        <w:tc>
          <w:tcPr>
            <w:tcW w:w="3116" w:type="dxa"/>
          </w:tcPr>
          <w:p w14:paraId="237C2663" w14:textId="77777777" w:rsidR="00491874" w:rsidRPr="0026286A" w:rsidRDefault="00491874" w:rsidP="00491874">
            <w:pPr>
              <w:spacing w:line="276" w:lineRule="auto"/>
              <w:jc w:val="center"/>
              <w:rPr>
                <w:lang w:val="en"/>
              </w:rPr>
            </w:pPr>
            <w:r w:rsidRPr="0026286A">
              <w:rPr>
                <w:lang w:val="en"/>
              </w:rPr>
              <w:t>Natural log of AADT</w:t>
            </w:r>
          </w:p>
        </w:tc>
        <w:tc>
          <w:tcPr>
            <w:tcW w:w="3117" w:type="dxa"/>
          </w:tcPr>
          <w:p w14:paraId="6CD96081" w14:textId="5CADB671" w:rsidR="00491874" w:rsidRPr="0026286A" w:rsidRDefault="00491874" w:rsidP="00491874">
            <w:pPr>
              <w:spacing w:line="276" w:lineRule="auto"/>
              <w:jc w:val="center"/>
              <w:rPr>
                <w:lang w:val="en"/>
              </w:rPr>
            </w:pPr>
            <w:r w:rsidRPr="0026286A">
              <w:rPr>
                <w:lang w:val="en"/>
              </w:rPr>
              <w:t>0.08</w:t>
            </w:r>
            <w:r w:rsidR="00D92730">
              <w:rPr>
                <w:lang w:val="en"/>
              </w:rPr>
              <w:t>2</w:t>
            </w:r>
          </w:p>
        </w:tc>
        <w:tc>
          <w:tcPr>
            <w:tcW w:w="3117" w:type="dxa"/>
          </w:tcPr>
          <w:p w14:paraId="539FAE71" w14:textId="364ADBBF" w:rsidR="00491874" w:rsidRPr="0026286A" w:rsidRDefault="00491874" w:rsidP="00491874">
            <w:pPr>
              <w:spacing w:line="276" w:lineRule="auto"/>
              <w:jc w:val="center"/>
              <w:rPr>
                <w:lang w:val="en"/>
              </w:rPr>
            </w:pPr>
            <w:r w:rsidRPr="0026286A">
              <w:rPr>
                <w:lang w:val="en"/>
              </w:rPr>
              <w:t>&lt; 2</w:t>
            </w:r>
            <w:r w:rsidR="00ED4D1B" w:rsidRPr="0026286A">
              <w:rPr>
                <w:lang w:val="en"/>
              </w:rPr>
              <w:t>×10</w:t>
            </w:r>
            <w:r w:rsidR="00ED4D1B" w:rsidRPr="0026286A">
              <w:rPr>
                <w:vertAlign w:val="superscript"/>
                <w:lang w:val="en"/>
              </w:rPr>
              <w:t>-</w:t>
            </w:r>
            <w:r w:rsidR="00ED4D1B">
              <w:rPr>
                <w:vertAlign w:val="superscript"/>
                <w:lang w:val="en"/>
              </w:rPr>
              <w:t>16</w:t>
            </w:r>
          </w:p>
        </w:tc>
      </w:tr>
      <w:tr w:rsidR="00491874" w:rsidRPr="0026286A" w14:paraId="58C8782E" w14:textId="77777777" w:rsidTr="00491874">
        <w:tc>
          <w:tcPr>
            <w:tcW w:w="3116" w:type="dxa"/>
          </w:tcPr>
          <w:p w14:paraId="3EDF5E7E" w14:textId="77777777" w:rsidR="00491874" w:rsidRPr="0026286A" w:rsidRDefault="00491874" w:rsidP="00491874">
            <w:pPr>
              <w:spacing w:line="276" w:lineRule="auto"/>
              <w:jc w:val="center"/>
              <w:rPr>
                <w:lang w:val="en"/>
              </w:rPr>
            </w:pPr>
            <w:r w:rsidRPr="0026286A">
              <w:rPr>
                <w:lang w:val="en"/>
              </w:rPr>
              <w:t>Speed limit and advisory speed difference</w:t>
            </w:r>
          </w:p>
        </w:tc>
        <w:tc>
          <w:tcPr>
            <w:tcW w:w="3117" w:type="dxa"/>
          </w:tcPr>
          <w:p w14:paraId="1A38D481" w14:textId="60E235B0" w:rsidR="00491874" w:rsidRPr="0026286A" w:rsidRDefault="00491874" w:rsidP="00491874">
            <w:pPr>
              <w:spacing w:line="276" w:lineRule="auto"/>
              <w:jc w:val="center"/>
              <w:rPr>
                <w:lang w:val="en"/>
              </w:rPr>
            </w:pPr>
            <w:r w:rsidRPr="0026286A">
              <w:rPr>
                <w:lang w:val="en"/>
              </w:rPr>
              <w:t>2</w:t>
            </w:r>
            <w:r w:rsidR="00D92730">
              <w:rPr>
                <w:lang w:val="en"/>
              </w:rPr>
              <w:t>.</w:t>
            </w:r>
            <w:r w:rsidRPr="0026286A">
              <w:rPr>
                <w:lang w:val="en"/>
              </w:rPr>
              <w:t>651</w:t>
            </w:r>
            <w:r w:rsidR="00D92730" w:rsidRPr="0026286A">
              <w:rPr>
                <w:lang w:val="en"/>
              </w:rPr>
              <w:t>×10</w:t>
            </w:r>
            <w:r w:rsidR="00D92730" w:rsidRPr="0026286A">
              <w:rPr>
                <w:vertAlign w:val="superscript"/>
                <w:lang w:val="en"/>
              </w:rPr>
              <w:t>-</w:t>
            </w:r>
            <w:r w:rsidR="00D92730">
              <w:rPr>
                <w:vertAlign w:val="superscript"/>
                <w:lang w:val="en"/>
              </w:rPr>
              <w:t>3</w:t>
            </w:r>
          </w:p>
        </w:tc>
        <w:tc>
          <w:tcPr>
            <w:tcW w:w="3117" w:type="dxa"/>
            <w:tcBorders>
              <w:bottom w:val="single" w:sz="4" w:space="0" w:color="auto"/>
            </w:tcBorders>
          </w:tcPr>
          <w:p w14:paraId="6E0F3746" w14:textId="0F26A7C4" w:rsidR="00491874" w:rsidRPr="0026286A" w:rsidRDefault="00491874" w:rsidP="00491874">
            <w:pPr>
              <w:spacing w:line="276" w:lineRule="auto"/>
              <w:jc w:val="center"/>
              <w:rPr>
                <w:lang w:val="en"/>
              </w:rPr>
            </w:pPr>
            <w:r w:rsidRPr="0026286A">
              <w:rPr>
                <w:lang w:val="en"/>
              </w:rPr>
              <w:t>2</w:t>
            </w:r>
            <w:r w:rsidR="00ED4D1B">
              <w:rPr>
                <w:lang w:val="en"/>
              </w:rPr>
              <w:t>.</w:t>
            </w:r>
            <w:r w:rsidRPr="0026286A">
              <w:rPr>
                <w:lang w:val="en"/>
              </w:rPr>
              <w:t>86</w:t>
            </w:r>
            <w:r w:rsidR="00ED4D1B" w:rsidRPr="0026286A">
              <w:rPr>
                <w:lang w:val="en"/>
              </w:rPr>
              <w:t>×10</w:t>
            </w:r>
            <w:r w:rsidR="00ED4D1B" w:rsidRPr="0026286A">
              <w:rPr>
                <w:vertAlign w:val="superscript"/>
                <w:lang w:val="en"/>
              </w:rPr>
              <w:t>-</w:t>
            </w:r>
            <w:r w:rsidR="00ED4D1B">
              <w:rPr>
                <w:vertAlign w:val="superscript"/>
                <w:lang w:val="en"/>
              </w:rPr>
              <w:t>4</w:t>
            </w:r>
          </w:p>
        </w:tc>
      </w:tr>
      <w:tr w:rsidR="00D92730" w:rsidRPr="0026286A" w14:paraId="7FA9A49C" w14:textId="77777777" w:rsidTr="005777FA">
        <w:tc>
          <w:tcPr>
            <w:tcW w:w="9350" w:type="dxa"/>
            <w:gridSpan w:val="3"/>
          </w:tcPr>
          <w:p w14:paraId="7858BF23" w14:textId="77777777" w:rsidR="00D92730" w:rsidRPr="0026286A" w:rsidRDefault="00D92730" w:rsidP="00491874">
            <w:pPr>
              <w:spacing w:line="276" w:lineRule="auto"/>
              <w:jc w:val="center"/>
              <w:rPr>
                <w:lang w:val="en"/>
              </w:rPr>
            </w:pPr>
          </w:p>
        </w:tc>
      </w:tr>
      <w:tr w:rsidR="00D92730" w:rsidRPr="0026286A" w14:paraId="354F3CF2" w14:textId="77777777" w:rsidTr="004D183A">
        <w:tc>
          <w:tcPr>
            <w:tcW w:w="3116" w:type="dxa"/>
          </w:tcPr>
          <w:p w14:paraId="1DB77160" w14:textId="77777777" w:rsidR="00D92730" w:rsidRPr="0026286A" w:rsidRDefault="00D92730" w:rsidP="0026286A">
            <w:pPr>
              <w:spacing w:line="276" w:lineRule="auto"/>
              <w:jc w:val="center"/>
              <w:rPr>
                <w:lang w:val="en"/>
              </w:rPr>
            </w:pPr>
            <w:r w:rsidRPr="0026286A">
              <w:rPr>
                <w:lang w:val="en"/>
              </w:rPr>
              <w:t>Dispersion</w:t>
            </w:r>
          </w:p>
        </w:tc>
        <w:tc>
          <w:tcPr>
            <w:tcW w:w="6234" w:type="dxa"/>
            <w:gridSpan w:val="2"/>
          </w:tcPr>
          <w:p w14:paraId="1058AF71" w14:textId="791CD47F" w:rsidR="00D92730" w:rsidRPr="0026286A" w:rsidRDefault="00D92730" w:rsidP="0026286A">
            <w:pPr>
              <w:spacing w:line="276" w:lineRule="auto"/>
              <w:jc w:val="center"/>
              <w:rPr>
                <w:lang w:val="en"/>
              </w:rPr>
            </w:pPr>
            <w:r w:rsidRPr="0026286A">
              <w:rPr>
                <w:lang w:val="en"/>
              </w:rPr>
              <w:t>0.887</w:t>
            </w:r>
          </w:p>
        </w:tc>
      </w:tr>
      <w:tr w:rsidR="00D92730" w:rsidRPr="0026286A" w14:paraId="311B9C72" w14:textId="77777777" w:rsidTr="00552CAC">
        <w:tc>
          <w:tcPr>
            <w:tcW w:w="3116" w:type="dxa"/>
          </w:tcPr>
          <w:p w14:paraId="3BE1E0EA" w14:textId="77777777" w:rsidR="00D92730" w:rsidRPr="0026286A" w:rsidRDefault="00D92730" w:rsidP="0026286A">
            <w:pPr>
              <w:spacing w:line="276" w:lineRule="auto"/>
              <w:jc w:val="center"/>
              <w:rPr>
                <w:lang w:val="en"/>
              </w:rPr>
            </w:pPr>
            <w:r w:rsidRPr="0026286A">
              <w:rPr>
                <w:lang w:val="en"/>
              </w:rPr>
              <w:t>Years</w:t>
            </w:r>
          </w:p>
        </w:tc>
        <w:tc>
          <w:tcPr>
            <w:tcW w:w="6234" w:type="dxa"/>
            <w:gridSpan w:val="2"/>
          </w:tcPr>
          <w:p w14:paraId="7B52C34F" w14:textId="6CE10538" w:rsidR="00D92730" w:rsidRPr="0026286A" w:rsidRDefault="00D92730" w:rsidP="0026286A">
            <w:pPr>
              <w:spacing w:line="276" w:lineRule="auto"/>
              <w:jc w:val="center"/>
              <w:rPr>
                <w:lang w:val="en"/>
              </w:rPr>
            </w:pPr>
            <w:r w:rsidRPr="0026286A">
              <w:rPr>
                <w:lang w:val="en"/>
              </w:rPr>
              <w:t>8</w:t>
            </w:r>
          </w:p>
        </w:tc>
      </w:tr>
      <w:tr w:rsidR="00D92730" w:rsidRPr="0026286A" w14:paraId="3179D4B8" w14:textId="77777777" w:rsidTr="00BE0421">
        <w:tc>
          <w:tcPr>
            <w:tcW w:w="3116" w:type="dxa"/>
          </w:tcPr>
          <w:p w14:paraId="0B4D86E0" w14:textId="77777777" w:rsidR="00D92730" w:rsidRPr="0026286A" w:rsidRDefault="00D92730" w:rsidP="0026286A">
            <w:pPr>
              <w:spacing w:line="276" w:lineRule="auto"/>
              <w:jc w:val="center"/>
              <w:rPr>
                <w:vertAlign w:val="superscript"/>
                <w:lang w:val="en"/>
              </w:rPr>
            </w:pPr>
            <w:r w:rsidRPr="0026286A">
              <w:rPr>
                <w:lang w:val="en"/>
              </w:rPr>
              <w:t>R</w:t>
            </w:r>
            <w:r w:rsidRPr="0026286A">
              <w:rPr>
                <w:vertAlign w:val="superscript"/>
                <w:lang w:val="en"/>
              </w:rPr>
              <w:t>2</w:t>
            </w:r>
          </w:p>
        </w:tc>
        <w:tc>
          <w:tcPr>
            <w:tcW w:w="6234" w:type="dxa"/>
            <w:gridSpan w:val="2"/>
          </w:tcPr>
          <w:p w14:paraId="7110EDA5" w14:textId="6D1298B8" w:rsidR="00D92730" w:rsidRPr="0026286A" w:rsidRDefault="00D92730" w:rsidP="0026286A">
            <w:pPr>
              <w:spacing w:line="276" w:lineRule="auto"/>
              <w:jc w:val="center"/>
              <w:rPr>
                <w:lang w:val="en"/>
              </w:rPr>
            </w:pPr>
            <w:r w:rsidRPr="0026286A">
              <w:rPr>
                <w:lang w:val="en"/>
              </w:rPr>
              <w:t>0.29</w:t>
            </w:r>
            <w:r w:rsidR="00ED4D1B">
              <w:rPr>
                <w:lang w:val="en"/>
              </w:rPr>
              <w:t>6</w:t>
            </w:r>
          </w:p>
        </w:tc>
      </w:tr>
    </w:tbl>
    <w:p w14:paraId="29E26166" w14:textId="77777777" w:rsidR="0026286A" w:rsidRPr="0026286A" w:rsidRDefault="0026286A" w:rsidP="0026286A">
      <w:pPr>
        <w:rPr>
          <w:rFonts w:eastAsiaTheme="majorEastAsia" w:cstheme="majorBidi"/>
          <w:b/>
          <w:iCs/>
          <w:szCs w:val="26"/>
          <w:lang w:val="en"/>
        </w:rPr>
      </w:pPr>
      <w:r w:rsidRPr="0026286A">
        <w:rPr>
          <w:lang w:val="en"/>
        </w:rPr>
        <w:br w:type="page"/>
      </w:r>
    </w:p>
    <w:p w14:paraId="6CBF55A0" w14:textId="77777777" w:rsidR="0026286A" w:rsidRPr="0026286A" w:rsidRDefault="0026286A" w:rsidP="0026286A">
      <w:pPr>
        <w:keepNext/>
        <w:keepLines/>
        <w:spacing w:before="240" w:after="0"/>
        <w:outlineLvl w:val="1"/>
        <w:rPr>
          <w:rFonts w:eastAsiaTheme="majorEastAsia" w:cstheme="majorBidi"/>
          <w:b/>
          <w:iCs/>
          <w:szCs w:val="26"/>
          <w:lang w:val="en"/>
        </w:rPr>
      </w:pPr>
      <w:bookmarkStart w:id="46" w:name="_Toc109304592"/>
      <w:r w:rsidRPr="0026286A">
        <w:rPr>
          <w:rFonts w:eastAsiaTheme="majorEastAsia" w:cstheme="majorBidi"/>
          <w:b/>
          <w:iCs/>
          <w:szCs w:val="26"/>
          <w:lang w:val="en"/>
        </w:rPr>
        <w:lastRenderedPageBreak/>
        <w:t>Empirical Bayes CMFs</w:t>
      </w:r>
      <w:bookmarkEnd w:id="46"/>
    </w:p>
    <w:p w14:paraId="0344D796" w14:textId="77777777" w:rsidR="0026286A" w:rsidRPr="0026286A" w:rsidRDefault="0026286A" w:rsidP="0026286A">
      <w:pPr>
        <w:spacing w:after="240"/>
        <w:rPr>
          <w:lang w:val="en"/>
        </w:rPr>
      </w:pPr>
      <w:r w:rsidRPr="0026286A">
        <w:rPr>
          <w:lang w:val="en"/>
        </w:rPr>
        <w:t>The summary of the calculated Empirical Bayes CMFs is shown below in table 6. No Empirical Bayes CMFs were calculated for curves in District 2 with LWA FIST due to the lack of sufficient data.</w:t>
      </w:r>
    </w:p>
    <w:p w14:paraId="030F3DBC" w14:textId="77777777" w:rsidR="0026286A" w:rsidRPr="0026286A" w:rsidRDefault="0026286A" w:rsidP="0026286A">
      <w:pPr>
        <w:spacing w:before="240" w:after="240"/>
        <w:jc w:val="center"/>
        <w:rPr>
          <w:lang w:val="en"/>
        </w:rPr>
      </w:pPr>
      <w:r w:rsidRPr="0026286A">
        <w:rPr>
          <w:lang w:val="en"/>
        </w:rPr>
        <w:t>Table 6: Summary table of calculated EB CMFs</w:t>
      </w:r>
    </w:p>
    <w:tbl>
      <w:tblPr>
        <w:tblStyle w:val="TableGrid"/>
        <w:tblW w:w="0" w:type="auto"/>
        <w:tblLayout w:type="fixed"/>
        <w:tblLook w:val="04A0" w:firstRow="1" w:lastRow="0" w:firstColumn="1" w:lastColumn="0" w:noHBand="0" w:noVBand="1"/>
      </w:tblPr>
      <w:tblGrid>
        <w:gridCol w:w="2163"/>
        <w:gridCol w:w="1743"/>
        <w:gridCol w:w="2724"/>
        <w:gridCol w:w="2725"/>
      </w:tblGrid>
      <w:tr w:rsidR="0026286A" w:rsidRPr="0026286A" w14:paraId="64EC77CB" w14:textId="77777777" w:rsidTr="00A04F7B">
        <w:tc>
          <w:tcPr>
            <w:tcW w:w="2163" w:type="dxa"/>
            <w:tcBorders>
              <w:top w:val="nil"/>
              <w:left w:val="nil"/>
            </w:tcBorders>
          </w:tcPr>
          <w:p w14:paraId="7ABFF72A" w14:textId="77777777" w:rsidR="0026286A" w:rsidRPr="0026286A" w:rsidRDefault="0026286A" w:rsidP="0026286A">
            <w:pPr>
              <w:spacing w:line="276" w:lineRule="auto"/>
              <w:jc w:val="center"/>
              <w:rPr>
                <w:lang w:val="en"/>
              </w:rPr>
            </w:pPr>
          </w:p>
        </w:tc>
        <w:tc>
          <w:tcPr>
            <w:tcW w:w="1743" w:type="dxa"/>
          </w:tcPr>
          <w:p w14:paraId="3179FAFE" w14:textId="77777777" w:rsidR="0026286A" w:rsidRPr="0026286A" w:rsidRDefault="0026286A" w:rsidP="0026286A">
            <w:pPr>
              <w:spacing w:line="276" w:lineRule="auto"/>
              <w:jc w:val="center"/>
              <w:rPr>
                <w:lang w:val="en"/>
              </w:rPr>
            </w:pPr>
            <w:r w:rsidRPr="0026286A">
              <w:rPr>
                <w:lang w:val="en"/>
              </w:rPr>
              <w:t>Filter</w:t>
            </w:r>
          </w:p>
        </w:tc>
        <w:tc>
          <w:tcPr>
            <w:tcW w:w="2724" w:type="dxa"/>
          </w:tcPr>
          <w:p w14:paraId="2F9EB479" w14:textId="77777777" w:rsidR="0026286A" w:rsidRPr="0026286A" w:rsidRDefault="0026286A" w:rsidP="0026286A">
            <w:pPr>
              <w:spacing w:line="276" w:lineRule="auto"/>
              <w:jc w:val="center"/>
              <w:rPr>
                <w:lang w:val="en"/>
              </w:rPr>
            </w:pPr>
            <w:r w:rsidRPr="0026286A">
              <w:rPr>
                <w:lang w:val="en"/>
              </w:rPr>
              <w:t>Empirical Bayes CMF</w:t>
            </w:r>
          </w:p>
        </w:tc>
        <w:tc>
          <w:tcPr>
            <w:tcW w:w="2725" w:type="dxa"/>
          </w:tcPr>
          <w:p w14:paraId="767E4365" w14:textId="77777777" w:rsidR="0026286A" w:rsidRPr="0026286A" w:rsidRDefault="0026286A" w:rsidP="0026286A">
            <w:pPr>
              <w:spacing w:line="276" w:lineRule="auto"/>
              <w:jc w:val="center"/>
              <w:rPr>
                <w:lang w:val="en"/>
              </w:rPr>
            </w:pPr>
            <w:r w:rsidRPr="0026286A">
              <w:rPr>
                <w:lang w:val="en"/>
              </w:rPr>
              <w:t>Standard Error</w:t>
            </w:r>
          </w:p>
        </w:tc>
      </w:tr>
      <w:tr w:rsidR="0026286A" w:rsidRPr="0026286A" w14:paraId="0FE48000" w14:textId="77777777" w:rsidTr="00A04F7B">
        <w:tc>
          <w:tcPr>
            <w:tcW w:w="2163" w:type="dxa"/>
            <w:vMerge w:val="restart"/>
          </w:tcPr>
          <w:p w14:paraId="5EBC9B8F" w14:textId="77777777" w:rsidR="0026286A" w:rsidRPr="0026286A" w:rsidRDefault="0026286A" w:rsidP="0026286A">
            <w:pPr>
              <w:spacing w:line="276" w:lineRule="auto"/>
              <w:jc w:val="center"/>
              <w:rPr>
                <w:lang w:val="en"/>
              </w:rPr>
            </w:pPr>
            <w:r w:rsidRPr="0026286A">
              <w:rPr>
                <w:lang w:val="en"/>
              </w:rPr>
              <w:t>Phonolite/Wyoming bauxite</w:t>
            </w:r>
          </w:p>
        </w:tc>
        <w:tc>
          <w:tcPr>
            <w:tcW w:w="1743" w:type="dxa"/>
          </w:tcPr>
          <w:p w14:paraId="04A89D9C" w14:textId="77777777" w:rsidR="0026286A" w:rsidRPr="0026286A" w:rsidRDefault="0026286A" w:rsidP="0026286A">
            <w:pPr>
              <w:spacing w:line="276" w:lineRule="auto"/>
              <w:jc w:val="center"/>
              <w:rPr>
                <w:lang w:val="en"/>
              </w:rPr>
            </w:pPr>
            <w:r w:rsidRPr="0026286A">
              <w:rPr>
                <w:lang w:val="en"/>
              </w:rPr>
              <w:t>All crashes</w:t>
            </w:r>
          </w:p>
        </w:tc>
        <w:tc>
          <w:tcPr>
            <w:tcW w:w="2724" w:type="dxa"/>
          </w:tcPr>
          <w:p w14:paraId="53B32949" w14:textId="451E0EDA" w:rsidR="0026286A" w:rsidRPr="0026286A" w:rsidRDefault="0026286A" w:rsidP="0026286A">
            <w:pPr>
              <w:spacing w:line="276" w:lineRule="auto"/>
              <w:jc w:val="center"/>
              <w:rPr>
                <w:lang w:val="en"/>
              </w:rPr>
            </w:pPr>
            <w:r w:rsidRPr="0026286A">
              <w:rPr>
                <w:lang w:val="en"/>
              </w:rPr>
              <w:t>0.916</w:t>
            </w:r>
          </w:p>
        </w:tc>
        <w:tc>
          <w:tcPr>
            <w:tcW w:w="2725" w:type="dxa"/>
          </w:tcPr>
          <w:p w14:paraId="1B43B787" w14:textId="274CF866" w:rsidR="0026286A" w:rsidRPr="0026286A" w:rsidRDefault="0026286A" w:rsidP="0026286A">
            <w:pPr>
              <w:spacing w:line="276" w:lineRule="auto"/>
              <w:jc w:val="center"/>
              <w:rPr>
                <w:lang w:val="en"/>
              </w:rPr>
            </w:pPr>
            <w:r w:rsidRPr="0026286A">
              <w:rPr>
                <w:lang w:val="en"/>
              </w:rPr>
              <w:t>0.14</w:t>
            </w:r>
            <w:r w:rsidR="00E30A2A">
              <w:rPr>
                <w:lang w:val="en"/>
              </w:rPr>
              <w:t>3</w:t>
            </w:r>
          </w:p>
        </w:tc>
      </w:tr>
      <w:tr w:rsidR="0026286A" w:rsidRPr="0026286A" w14:paraId="268BB911" w14:textId="77777777" w:rsidTr="00A04F7B">
        <w:tc>
          <w:tcPr>
            <w:tcW w:w="2163" w:type="dxa"/>
            <w:vMerge/>
          </w:tcPr>
          <w:p w14:paraId="4C0F3E31" w14:textId="77777777" w:rsidR="0026286A" w:rsidRPr="0026286A" w:rsidRDefault="0026286A" w:rsidP="0026286A">
            <w:pPr>
              <w:spacing w:line="276" w:lineRule="auto"/>
              <w:jc w:val="center"/>
              <w:rPr>
                <w:lang w:val="en"/>
              </w:rPr>
            </w:pPr>
          </w:p>
        </w:tc>
        <w:tc>
          <w:tcPr>
            <w:tcW w:w="1743" w:type="dxa"/>
          </w:tcPr>
          <w:p w14:paraId="7FD1AE7F" w14:textId="77777777" w:rsidR="0026286A" w:rsidRPr="0026286A" w:rsidRDefault="0026286A" w:rsidP="0026286A">
            <w:pPr>
              <w:spacing w:line="276" w:lineRule="auto"/>
              <w:jc w:val="center"/>
              <w:rPr>
                <w:lang w:val="en"/>
              </w:rPr>
            </w:pPr>
            <w:r w:rsidRPr="0026286A">
              <w:rPr>
                <w:lang w:val="en"/>
              </w:rPr>
              <w:t>Single vehicle crashes</w:t>
            </w:r>
          </w:p>
        </w:tc>
        <w:tc>
          <w:tcPr>
            <w:tcW w:w="2724" w:type="dxa"/>
          </w:tcPr>
          <w:p w14:paraId="2A203008" w14:textId="20D922F0" w:rsidR="0026286A" w:rsidRPr="0026286A" w:rsidRDefault="0026286A" w:rsidP="0026286A">
            <w:pPr>
              <w:spacing w:line="276" w:lineRule="auto"/>
              <w:jc w:val="center"/>
              <w:rPr>
                <w:lang w:val="en"/>
              </w:rPr>
            </w:pPr>
            <w:r w:rsidRPr="0026286A">
              <w:rPr>
                <w:lang w:val="en"/>
              </w:rPr>
              <w:t>0.85</w:t>
            </w:r>
            <w:r w:rsidR="002C0A2C">
              <w:rPr>
                <w:lang w:val="en"/>
              </w:rPr>
              <w:t>8</w:t>
            </w:r>
          </w:p>
        </w:tc>
        <w:tc>
          <w:tcPr>
            <w:tcW w:w="2725" w:type="dxa"/>
          </w:tcPr>
          <w:p w14:paraId="2FDF59FB" w14:textId="4EE21E1F" w:rsidR="0026286A" w:rsidRPr="0026286A" w:rsidRDefault="0026286A" w:rsidP="0026286A">
            <w:pPr>
              <w:spacing w:line="276" w:lineRule="auto"/>
              <w:jc w:val="center"/>
              <w:rPr>
                <w:lang w:val="en"/>
              </w:rPr>
            </w:pPr>
            <w:r w:rsidRPr="0026286A">
              <w:rPr>
                <w:lang w:val="en"/>
              </w:rPr>
              <w:t>0.164</w:t>
            </w:r>
          </w:p>
        </w:tc>
      </w:tr>
      <w:tr w:rsidR="0026286A" w:rsidRPr="0026286A" w14:paraId="5BA01F61" w14:textId="77777777" w:rsidTr="00A04F7B">
        <w:tc>
          <w:tcPr>
            <w:tcW w:w="2163" w:type="dxa"/>
            <w:vMerge/>
          </w:tcPr>
          <w:p w14:paraId="59479492" w14:textId="77777777" w:rsidR="0026286A" w:rsidRPr="0026286A" w:rsidRDefault="0026286A" w:rsidP="0026286A">
            <w:pPr>
              <w:spacing w:line="276" w:lineRule="auto"/>
              <w:jc w:val="center"/>
              <w:rPr>
                <w:lang w:val="en"/>
              </w:rPr>
            </w:pPr>
          </w:p>
        </w:tc>
        <w:tc>
          <w:tcPr>
            <w:tcW w:w="1743" w:type="dxa"/>
          </w:tcPr>
          <w:p w14:paraId="2A1B8540" w14:textId="77777777" w:rsidR="0026286A" w:rsidRPr="0026286A" w:rsidRDefault="0026286A" w:rsidP="0026286A">
            <w:pPr>
              <w:spacing w:line="276" w:lineRule="auto"/>
              <w:jc w:val="center"/>
              <w:rPr>
                <w:lang w:val="en"/>
              </w:rPr>
            </w:pPr>
            <w:r w:rsidRPr="0026286A">
              <w:rPr>
                <w:lang w:val="en"/>
              </w:rPr>
              <w:t>Curve crashes</w:t>
            </w:r>
          </w:p>
        </w:tc>
        <w:tc>
          <w:tcPr>
            <w:tcW w:w="2724" w:type="dxa"/>
          </w:tcPr>
          <w:p w14:paraId="7CD3A46A" w14:textId="6406B5CB" w:rsidR="0026286A" w:rsidRPr="0026286A" w:rsidRDefault="0026286A" w:rsidP="0026286A">
            <w:pPr>
              <w:spacing w:line="276" w:lineRule="auto"/>
              <w:jc w:val="center"/>
              <w:rPr>
                <w:lang w:val="en"/>
              </w:rPr>
            </w:pPr>
            <w:r w:rsidRPr="0026286A">
              <w:rPr>
                <w:lang w:val="en"/>
              </w:rPr>
              <w:t>0.717</w:t>
            </w:r>
          </w:p>
        </w:tc>
        <w:tc>
          <w:tcPr>
            <w:tcW w:w="2725" w:type="dxa"/>
          </w:tcPr>
          <w:p w14:paraId="5E57713D" w14:textId="53AA6686" w:rsidR="0026286A" w:rsidRPr="0026286A" w:rsidRDefault="0026286A" w:rsidP="0026286A">
            <w:pPr>
              <w:spacing w:line="276" w:lineRule="auto"/>
              <w:jc w:val="center"/>
              <w:rPr>
                <w:lang w:val="en"/>
              </w:rPr>
            </w:pPr>
            <w:r w:rsidRPr="0026286A">
              <w:rPr>
                <w:lang w:val="en"/>
              </w:rPr>
              <w:t>0.137</w:t>
            </w:r>
          </w:p>
        </w:tc>
      </w:tr>
      <w:tr w:rsidR="0026286A" w:rsidRPr="0026286A" w14:paraId="1F413A8F" w14:textId="77777777" w:rsidTr="00A04F7B">
        <w:tc>
          <w:tcPr>
            <w:tcW w:w="2163" w:type="dxa"/>
            <w:vMerge/>
          </w:tcPr>
          <w:p w14:paraId="28E0AD7F" w14:textId="77777777" w:rsidR="0026286A" w:rsidRPr="0026286A" w:rsidRDefault="0026286A" w:rsidP="0026286A">
            <w:pPr>
              <w:spacing w:line="276" w:lineRule="auto"/>
              <w:jc w:val="center"/>
              <w:rPr>
                <w:lang w:val="en"/>
              </w:rPr>
            </w:pPr>
          </w:p>
        </w:tc>
        <w:tc>
          <w:tcPr>
            <w:tcW w:w="1743" w:type="dxa"/>
          </w:tcPr>
          <w:p w14:paraId="4E6CB222" w14:textId="77777777" w:rsidR="0026286A" w:rsidRPr="0026286A" w:rsidRDefault="0026286A" w:rsidP="0026286A">
            <w:pPr>
              <w:spacing w:line="276" w:lineRule="auto"/>
              <w:jc w:val="center"/>
              <w:rPr>
                <w:lang w:val="en"/>
              </w:rPr>
            </w:pPr>
            <w:r w:rsidRPr="0026286A">
              <w:rPr>
                <w:lang w:val="en"/>
              </w:rPr>
              <w:t>Wet surface crashes</w:t>
            </w:r>
          </w:p>
        </w:tc>
        <w:tc>
          <w:tcPr>
            <w:tcW w:w="2724" w:type="dxa"/>
          </w:tcPr>
          <w:p w14:paraId="3AFAA9C1" w14:textId="7E0D6C75" w:rsidR="0026286A" w:rsidRPr="0026286A" w:rsidRDefault="0026286A" w:rsidP="0026286A">
            <w:pPr>
              <w:spacing w:line="276" w:lineRule="auto"/>
              <w:jc w:val="center"/>
              <w:rPr>
                <w:lang w:val="en"/>
              </w:rPr>
            </w:pPr>
            <w:r w:rsidRPr="0026286A">
              <w:rPr>
                <w:lang w:val="en"/>
              </w:rPr>
              <w:t>0.86</w:t>
            </w:r>
            <w:r w:rsidR="002C0A2C">
              <w:rPr>
                <w:lang w:val="en"/>
              </w:rPr>
              <w:t>2</w:t>
            </w:r>
          </w:p>
        </w:tc>
        <w:tc>
          <w:tcPr>
            <w:tcW w:w="2725" w:type="dxa"/>
          </w:tcPr>
          <w:p w14:paraId="3D4F1E11" w14:textId="4B2C05A9" w:rsidR="0026286A" w:rsidRPr="0026286A" w:rsidRDefault="0026286A" w:rsidP="0026286A">
            <w:pPr>
              <w:spacing w:line="276" w:lineRule="auto"/>
              <w:jc w:val="center"/>
              <w:rPr>
                <w:lang w:val="en"/>
              </w:rPr>
            </w:pPr>
            <w:r w:rsidRPr="0026286A">
              <w:rPr>
                <w:lang w:val="en"/>
              </w:rPr>
              <w:t>0.275</w:t>
            </w:r>
          </w:p>
        </w:tc>
      </w:tr>
      <w:tr w:rsidR="0026286A" w:rsidRPr="0026286A" w14:paraId="0A477683" w14:textId="77777777" w:rsidTr="00A04F7B">
        <w:tc>
          <w:tcPr>
            <w:tcW w:w="2163" w:type="dxa"/>
            <w:vMerge w:val="restart"/>
          </w:tcPr>
          <w:p w14:paraId="24704543" w14:textId="77777777" w:rsidR="0026286A" w:rsidRPr="0026286A" w:rsidRDefault="0026286A" w:rsidP="0026286A">
            <w:pPr>
              <w:spacing w:line="276" w:lineRule="auto"/>
              <w:jc w:val="center"/>
              <w:rPr>
                <w:lang w:val="en"/>
              </w:rPr>
            </w:pPr>
            <w:r w:rsidRPr="0026286A">
              <w:rPr>
                <w:lang w:val="en"/>
              </w:rPr>
              <w:t>HFST</w:t>
            </w:r>
          </w:p>
        </w:tc>
        <w:tc>
          <w:tcPr>
            <w:tcW w:w="1743" w:type="dxa"/>
          </w:tcPr>
          <w:p w14:paraId="021DCF7E" w14:textId="77777777" w:rsidR="0026286A" w:rsidRPr="0026286A" w:rsidRDefault="0026286A" w:rsidP="0026286A">
            <w:pPr>
              <w:spacing w:line="276" w:lineRule="auto"/>
              <w:jc w:val="center"/>
              <w:rPr>
                <w:lang w:val="en"/>
              </w:rPr>
            </w:pPr>
            <w:r w:rsidRPr="0026286A">
              <w:rPr>
                <w:lang w:val="en"/>
              </w:rPr>
              <w:t>All crashes</w:t>
            </w:r>
          </w:p>
        </w:tc>
        <w:tc>
          <w:tcPr>
            <w:tcW w:w="2724" w:type="dxa"/>
          </w:tcPr>
          <w:p w14:paraId="4CADD86F" w14:textId="4CF31F27" w:rsidR="0026286A" w:rsidRPr="0026286A" w:rsidRDefault="0026286A" w:rsidP="0026286A">
            <w:pPr>
              <w:spacing w:line="276" w:lineRule="auto"/>
              <w:jc w:val="center"/>
              <w:rPr>
                <w:lang w:val="en"/>
              </w:rPr>
            </w:pPr>
            <w:r w:rsidRPr="0026286A">
              <w:rPr>
                <w:lang w:val="en"/>
              </w:rPr>
              <w:t>0.67</w:t>
            </w:r>
            <w:r w:rsidR="00E30A2A">
              <w:rPr>
                <w:lang w:val="en"/>
              </w:rPr>
              <w:t>2</w:t>
            </w:r>
          </w:p>
        </w:tc>
        <w:tc>
          <w:tcPr>
            <w:tcW w:w="2725" w:type="dxa"/>
          </w:tcPr>
          <w:p w14:paraId="4454F4FD" w14:textId="72E1FC35" w:rsidR="0026286A" w:rsidRPr="0026286A" w:rsidRDefault="0026286A" w:rsidP="0026286A">
            <w:pPr>
              <w:spacing w:line="276" w:lineRule="auto"/>
              <w:jc w:val="center"/>
              <w:rPr>
                <w:lang w:val="en"/>
              </w:rPr>
            </w:pPr>
            <w:r w:rsidRPr="0026286A">
              <w:rPr>
                <w:lang w:val="en"/>
              </w:rPr>
              <w:t>0.052</w:t>
            </w:r>
          </w:p>
        </w:tc>
      </w:tr>
      <w:tr w:rsidR="0026286A" w:rsidRPr="0026286A" w14:paraId="2966521B" w14:textId="77777777" w:rsidTr="00A04F7B">
        <w:tc>
          <w:tcPr>
            <w:tcW w:w="2163" w:type="dxa"/>
            <w:vMerge/>
          </w:tcPr>
          <w:p w14:paraId="729A48F1" w14:textId="77777777" w:rsidR="0026286A" w:rsidRPr="0026286A" w:rsidRDefault="0026286A" w:rsidP="0026286A">
            <w:pPr>
              <w:spacing w:line="276" w:lineRule="auto"/>
              <w:jc w:val="center"/>
              <w:rPr>
                <w:lang w:val="en"/>
              </w:rPr>
            </w:pPr>
          </w:p>
        </w:tc>
        <w:tc>
          <w:tcPr>
            <w:tcW w:w="1743" w:type="dxa"/>
          </w:tcPr>
          <w:p w14:paraId="23ED3F16" w14:textId="77777777" w:rsidR="0026286A" w:rsidRPr="0026286A" w:rsidRDefault="0026286A" w:rsidP="0026286A">
            <w:pPr>
              <w:spacing w:line="276" w:lineRule="auto"/>
              <w:jc w:val="center"/>
              <w:rPr>
                <w:lang w:val="en"/>
              </w:rPr>
            </w:pPr>
            <w:r w:rsidRPr="0026286A">
              <w:rPr>
                <w:lang w:val="en"/>
              </w:rPr>
              <w:t>Single vehicle crashes</w:t>
            </w:r>
          </w:p>
        </w:tc>
        <w:tc>
          <w:tcPr>
            <w:tcW w:w="2724" w:type="dxa"/>
          </w:tcPr>
          <w:p w14:paraId="5F99FA72" w14:textId="6CD2CBEB" w:rsidR="0026286A" w:rsidRPr="0026286A" w:rsidRDefault="0026286A" w:rsidP="0026286A">
            <w:pPr>
              <w:spacing w:line="276" w:lineRule="auto"/>
              <w:jc w:val="center"/>
              <w:rPr>
                <w:lang w:val="en"/>
              </w:rPr>
            </w:pPr>
            <w:r w:rsidRPr="0026286A">
              <w:rPr>
                <w:lang w:val="en"/>
              </w:rPr>
              <w:t>0.542</w:t>
            </w:r>
          </w:p>
        </w:tc>
        <w:tc>
          <w:tcPr>
            <w:tcW w:w="2725" w:type="dxa"/>
          </w:tcPr>
          <w:p w14:paraId="3129BDE2" w14:textId="629578F5" w:rsidR="0026286A" w:rsidRPr="0026286A" w:rsidRDefault="0026286A" w:rsidP="0026286A">
            <w:pPr>
              <w:spacing w:line="276" w:lineRule="auto"/>
              <w:jc w:val="center"/>
              <w:rPr>
                <w:lang w:val="en"/>
              </w:rPr>
            </w:pPr>
            <w:r w:rsidRPr="0026286A">
              <w:rPr>
                <w:lang w:val="en"/>
              </w:rPr>
              <w:t>0.051</w:t>
            </w:r>
          </w:p>
        </w:tc>
      </w:tr>
      <w:tr w:rsidR="0026286A" w:rsidRPr="0026286A" w14:paraId="760AF0A4" w14:textId="77777777" w:rsidTr="00A04F7B">
        <w:tc>
          <w:tcPr>
            <w:tcW w:w="2163" w:type="dxa"/>
            <w:vMerge/>
          </w:tcPr>
          <w:p w14:paraId="5568A8D4" w14:textId="77777777" w:rsidR="0026286A" w:rsidRPr="0026286A" w:rsidRDefault="0026286A" w:rsidP="0026286A">
            <w:pPr>
              <w:spacing w:line="276" w:lineRule="auto"/>
              <w:jc w:val="center"/>
              <w:rPr>
                <w:lang w:val="en"/>
              </w:rPr>
            </w:pPr>
          </w:p>
        </w:tc>
        <w:tc>
          <w:tcPr>
            <w:tcW w:w="1743" w:type="dxa"/>
          </w:tcPr>
          <w:p w14:paraId="2B21B0BF" w14:textId="77777777" w:rsidR="0026286A" w:rsidRPr="0026286A" w:rsidRDefault="0026286A" w:rsidP="0026286A">
            <w:pPr>
              <w:spacing w:line="276" w:lineRule="auto"/>
              <w:jc w:val="center"/>
              <w:rPr>
                <w:lang w:val="en"/>
              </w:rPr>
            </w:pPr>
            <w:r w:rsidRPr="0026286A">
              <w:rPr>
                <w:lang w:val="en"/>
              </w:rPr>
              <w:t>Curve crashes</w:t>
            </w:r>
          </w:p>
        </w:tc>
        <w:tc>
          <w:tcPr>
            <w:tcW w:w="2724" w:type="dxa"/>
          </w:tcPr>
          <w:p w14:paraId="46866029" w14:textId="1BAD9250" w:rsidR="0026286A" w:rsidRPr="0026286A" w:rsidRDefault="0026286A" w:rsidP="0026286A">
            <w:pPr>
              <w:spacing w:line="276" w:lineRule="auto"/>
              <w:jc w:val="center"/>
              <w:rPr>
                <w:lang w:val="en"/>
              </w:rPr>
            </w:pPr>
            <w:r w:rsidRPr="0026286A">
              <w:rPr>
                <w:lang w:val="en"/>
              </w:rPr>
              <w:t>0.60</w:t>
            </w:r>
            <w:r w:rsidR="00E30A2A">
              <w:rPr>
                <w:lang w:val="en"/>
              </w:rPr>
              <w:t>7</w:t>
            </w:r>
          </w:p>
        </w:tc>
        <w:tc>
          <w:tcPr>
            <w:tcW w:w="2725" w:type="dxa"/>
          </w:tcPr>
          <w:p w14:paraId="2C23D764" w14:textId="1B4E4B03" w:rsidR="0026286A" w:rsidRPr="0026286A" w:rsidRDefault="0026286A" w:rsidP="0026286A">
            <w:pPr>
              <w:spacing w:line="276" w:lineRule="auto"/>
              <w:jc w:val="center"/>
              <w:rPr>
                <w:lang w:val="en"/>
              </w:rPr>
            </w:pPr>
            <w:r w:rsidRPr="0026286A">
              <w:rPr>
                <w:lang w:val="en"/>
              </w:rPr>
              <w:t>0.056</w:t>
            </w:r>
          </w:p>
        </w:tc>
      </w:tr>
      <w:tr w:rsidR="0026286A" w:rsidRPr="0026286A" w14:paraId="0D5349AD" w14:textId="77777777" w:rsidTr="00A04F7B">
        <w:tc>
          <w:tcPr>
            <w:tcW w:w="2163" w:type="dxa"/>
            <w:vMerge/>
          </w:tcPr>
          <w:p w14:paraId="1CBEB133" w14:textId="77777777" w:rsidR="0026286A" w:rsidRPr="0026286A" w:rsidRDefault="0026286A" w:rsidP="0026286A">
            <w:pPr>
              <w:spacing w:line="276" w:lineRule="auto"/>
              <w:jc w:val="center"/>
              <w:rPr>
                <w:lang w:val="en"/>
              </w:rPr>
            </w:pPr>
          </w:p>
        </w:tc>
        <w:tc>
          <w:tcPr>
            <w:tcW w:w="1743" w:type="dxa"/>
          </w:tcPr>
          <w:p w14:paraId="5AA0C179" w14:textId="77777777" w:rsidR="0026286A" w:rsidRPr="0026286A" w:rsidRDefault="0026286A" w:rsidP="0026286A">
            <w:pPr>
              <w:spacing w:line="276" w:lineRule="auto"/>
              <w:jc w:val="center"/>
              <w:rPr>
                <w:lang w:val="en"/>
              </w:rPr>
            </w:pPr>
            <w:r w:rsidRPr="0026286A">
              <w:rPr>
                <w:lang w:val="en"/>
              </w:rPr>
              <w:t>Wet surface crashes</w:t>
            </w:r>
          </w:p>
        </w:tc>
        <w:tc>
          <w:tcPr>
            <w:tcW w:w="2724" w:type="dxa"/>
          </w:tcPr>
          <w:p w14:paraId="642B37E4" w14:textId="18EEB49D" w:rsidR="0026286A" w:rsidRPr="0026286A" w:rsidRDefault="0026286A" w:rsidP="0026286A">
            <w:pPr>
              <w:spacing w:line="276" w:lineRule="auto"/>
              <w:jc w:val="center"/>
              <w:rPr>
                <w:lang w:val="en"/>
              </w:rPr>
            </w:pPr>
            <w:r w:rsidRPr="0026286A">
              <w:rPr>
                <w:lang w:val="en"/>
              </w:rPr>
              <w:t>0.445</w:t>
            </w:r>
          </w:p>
        </w:tc>
        <w:tc>
          <w:tcPr>
            <w:tcW w:w="2725" w:type="dxa"/>
          </w:tcPr>
          <w:p w14:paraId="690C061C" w14:textId="25A07D2C" w:rsidR="0026286A" w:rsidRPr="0026286A" w:rsidRDefault="0026286A" w:rsidP="0026286A">
            <w:pPr>
              <w:spacing w:line="276" w:lineRule="auto"/>
              <w:jc w:val="center"/>
              <w:rPr>
                <w:lang w:val="en"/>
              </w:rPr>
            </w:pPr>
            <w:r w:rsidRPr="0026286A">
              <w:rPr>
                <w:lang w:val="en"/>
              </w:rPr>
              <w:t>0.059</w:t>
            </w:r>
          </w:p>
        </w:tc>
      </w:tr>
    </w:tbl>
    <w:p w14:paraId="4F3E1BBB" w14:textId="77777777" w:rsidR="0026286A" w:rsidRPr="0026286A" w:rsidRDefault="0026286A" w:rsidP="0026286A">
      <w:pPr>
        <w:keepNext/>
        <w:keepLines/>
        <w:spacing w:before="240" w:after="0"/>
        <w:outlineLvl w:val="1"/>
        <w:rPr>
          <w:rFonts w:eastAsiaTheme="majorEastAsia" w:cstheme="majorBidi"/>
          <w:b/>
          <w:iCs/>
          <w:szCs w:val="26"/>
          <w:lang w:val="en"/>
        </w:rPr>
      </w:pPr>
      <w:bookmarkStart w:id="47" w:name="_Toc109304593"/>
      <w:r w:rsidRPr="0026286A">
        <w:rPr>
          <w:rFonts w:eastAsiaTheme="majorEastAsia" w:cstheme="majorBidi"/>
          <w:b/>
          <w:iCs/>
          <w:szCs w:val="26"/>
          <w:lang w:val="en"/>
        </w:rPr>
        <w:t>Significant Factors of HFST CMFs</w:t>
      </w:r>
      <w:bookmarkEnd w:id="47"/>
    </w:p>
    <w:p w14:paraId="1CBAC361" w14:textId="77777777" w:rsidR="0026286A" w:rsidRPr="0026286A" w:rsidRDefault="0026286A" w:rsidP="0026286A">
      <w:pPr>
        <w:spacing w:after="240"/>
        <w:rPr>
          <w:lang w:val="en"/>
        </w:rPr>
      </w:pPr>
      <w:r w:rsidRPr="0026286A">
        <w:rPr>
          <w:lang w:val="en"/>
        </w:rPr>
        <w:t>The summary of the found significant road features to the calculated CMFs for HFST are below in table 7. Figures 3 to 5 are the regression plots made for these significant road features.</w:t>
      </w:r>
    </w:p>
    <w:p w14:paraId="43E63009" w14:textId="77777777" w:rsidR="0026286A" w:rsidRPr="0026286A" w:rsidRDefault="0026286A" w:rsidP="0026286A">
      <w:pPr>
        <w:spacing w:before="240" w:after="240"/>
        <w:jc w:val="center"/>
        <w:rPr>
          <w:lang w:val="en"/>
        </w:rPr>
      </w:pPr>
      <w:r w:rsidRPr="0026286A">
        <w:rPr>
          <w:lang w:val="en"/>
        </w:rPr>
        <w:t>Table 7: Significance of roadway factors on the calculated EB CMFs</w:t>
      </w:r>
    </w:p>
    <w:tbl>
      <w:tblPr>
        <w:tblStyle w:val="TableGrid"/>
        <w:tblW w:w="9360" w:type="dxa"/>
        <w:tblLayout w:type="fixed"/>
        <w:tblLook w:val="04A0" w:firstRow="1" w:lastRow="0" w:firstColumn="1" w:lastColumn="0" w:noHBand="0" w:noVBand="1"/>
      </w:tblPr>
      <w:tblGrid>
        <w:gridCol w:w="3120"/>
        <w:gridCol w:w="3120"/>
        <w:gridCol w:w="3120"/>
      </w:tblGrid>
      <w:tr w:rsidR="0026286A" w:rsidRPr="0026286A" w14:paraId="64F9E973" w14:textId="77777777" w:rsidTr="00A04F7B">
        <w:tc>
          <w:tcPr>
            <w:tcW w:w="3120" w:type="dxa"/>
            <w:tcBorders>
              <w:top w:val="single" w:sz="8" w:space="0" w:color="auto"/>
              <w:left w:val="single" w:sz="8" w:space="0" w:color="auto"/>
              <w:bottom w:val="single" w:sz="8" w:space="0" w:color="auto"/>
              <w:right w:val="single" w:sz="8" w:space="0" w:color="auto"/>
            </w:tcBorders>
          </w:tcPr>
          <w:p w14:paraId="70CDB444" w14:textId="77777777" w:rsidR="0026286A" w:rsidRPr="0026286A" w:rsidRDefault="0026286A" w:rsidP="0026286A">
            <w:pPr>
              <w:spacing w:line="276" w:lineRule="auto"/>
              <w:jc w:val="center"/>
              <w:rPr>
                <w:lang w:val="en"/>
              </w:rPr>
            </w:pPr>
            <w:commentRangeStart w:id="48"/>
            <w:r w:rsidRPr="0026286A">
              <w:rPr>
                <w:lang w:val="en"/>
              </w:rPr>
              <w:t>Significant Roadway Features</w:t>
            </w:r>
            <w:commentRangeEnd w:id="48"/>
            <w:r w:rsidRPr="0026286A">
              <w:rPr>
                <w:sz w:val="16"/>
                <w:szCs w:val="16"/>
                <w:lang w:val="en"/>
              </w:rPr>
              <w:commentReference w:id="48"/>
            </w:r>
          </w:p>
        </w:tc>
        <w:tc>
          <w:tcPr>
            <w:tcW w:w="3120" w:type="dxa"/>
            <w:tcBorders>
              <w:top w:val="single" w:sz="8" w:space="0" w:color="auto"/>
              <w:left w:val="single" w:sz="8" w:space="0" w:color="auto"/>
              <w:bottom w:val="single" w:sz="8" w:space="0" w:color="auto"/>
              <w:right w:val="single" w:sz="8" w:space="0" w:color="auto"/>
            </w:tcBorders>
          </w:tcPr>
          <w:p w14:paraId="1E897D3B" w14:textId="77777777" w:rsidR="0026286A" w:rsidRPr="0026286A" w:rsidRDefault="0026286A" w:rsidP="0026286A">
            <w:pPr>
              <w:spacing w:line="276" w:lineRule="auto"/>
              <w:jc w:val="center"/>
              <w:rPr>
                <w:lang w:val="en"/>
              </w:rPr>
            </w:pPr>
            <w:r w:rsidRPr="0026286A">
              <w:rPr>
                <w:lang w:val="en"/>
              </w:rPr>
              <w:t>Model coefficient</w:t>
            </w:r>
          </w:p>
        </w:tc>
        <w:tc>
          <w:tcPr>
            <w:tcW w:w="3120" w:type="dxa"/>
            <w:tcBorders>
              <w:top w:val="single" w:sz="8" w:space="0" w:color="auto"/>
              <w:left w:val="single" w:sz="8" w:space="0" w:color="auto"/>
              <w:bottom w:val="single" w:sz="8" w:space="0" w:color="auto"/>
              <w:right w:val="single" w:sz="8" w:space="0" w:color="auto"/>
            </w:tcBorders>
          </w:tcPr>
          <w:p w14:paraId="1B9602E6" w14:textId="77777777" w:rsidR="0026286A" w:rsidRPr="0026286A" w:rsidRDefault="0026286A" w:rsidP="0026286A">
            <w:pPr>
              <w:spacing w:line="276" w:lineRule="auto"/>
              <w:jc w:val="center"/>
              <w:rPr>
                <w:lang w:val="en"/>
              </w:rPr>
            </w:pPr>
            <w:r w:rsidRPr="0026286A">
              <w:rPr>
                <w:lang w:val="en"/>
              </w:rPr>
              <w:t>P-Value</w:t>
            </w:r>
          </w:p>
        </w:tc>
      </w:tr>
      <w:tr w:rsidR="0026286A" w:rsidRPr="0026286A" w14:paraId="07902501" w14:textId="77777777" w:rsidTr="00A04F7B">
        <w:tc>
          <w:tcPr>
            <w:tcW w:w="3120" w:type="dxa"/>
            <w:tcBorders>
              <w:top w:val="single" w:sz="8" w:space="0" w:color="auto"/>
              <w:left w:val="single" w:sz="8" w:space="0" w:color="auto"/>
              <w:bottom w:val="single" w:sz="8" w:space="0" w:color="auto"/>
              <w:right w:val="single" w:sz="8" w:space="0" w:color="auto"/>
            </w:tcBorders>
          </w:tcPr>
          <w:p w14:paraId="627DCDF2" w14:textId="77777777" w:rsidR="0026286A" w:rsidRPr="0026286A" w:rsidRDefault="0026286A" w:rsidP="0026286A">
            <w:pPr>
              <w:spacing w:line="276" w:lineRule="auto"/>
              <w:jc w:val="center"/>
              <w:rPr>
                <w:lang w:val="en"/>
              </w:rPr>
            </w:pPr>
            <w:r w:rsidRPr="0026286A">
              <w:rPr>
                <w:lang w:val="en"/>
              </w:rPr>
              <w:t>Average AADT Before FIST</w:t>
            </w:r>
          </w:p>
        </w:tc>
        <w:tc>
          <w:tcPr>
            <w:tcW w:w="3120" w:type="dxa"/>
            <w:tcBorders>
              <w:top w:val="single" w:sz="8" w:space="0" w:color="auto"/>
              <w:left w:val="single" w:sz="8" w:space="0" w:color="auto"/>
              <w:bottom w:val="single" w:sz="8" w:space="0" w:color="auto"/>
              <w:right w:val="single" w:sz="8" w:space="0" w:color="auto"/>
            </w:tcBorders>
          </w:tcPr>
          <w:p w14:paraId="0F52AFB5" w14:textId="77777777" w:rsidR="0026286A" w:rsidRPr="0026286A" w:rsidRDefault="0026286A" w:rsidP="0026286A">
            <w:pPr>
              <w:spacing w:line="276" w:lineRule="auto"/>
              <w:jc w:val="center"/>
              <w:rPr>
                <w:lang w:val="en"/>
              </w:rPr>
            </w:pPr>
            <w:r w:rsidRPr="0026286A">
              <w:rPr>
                <w:lang w:val="en"/>
              </w:rPr>
              <w:t>6.274×10</w:t>
            </w:r>
            <w:r w:rsidRPr="0026286A">
              <w:rPr>
                <w:vertAlign w:val="superscript"/>
                <w:lang w:val="en"/>
              </w:rPr>
              <w:t>-5</w:t>
            </w:r>
          </w:p>
        </w:tc>
        <w:tc>
          <w:tcPr>
            <w:tcW w:w="3120" w:type="dxa"/>
            <w:tcBorders>
              <w:top w:val="single" w:sz="8" w:space="0" w:color="auto"/>
              <w:left w:val="single" w:sz="8" w:space="0" w:color="auto"/>
              <w:bottom w:val="single" w:sz="8" w:space="0" w:color="auto"/>
              <w:right w:val="single" w:sz="8" w:space="0" w:color="auto"/>
            </w:tcBorders>
          </w:tcPr>
          <w:p w14:paraId="722B70B8" w14:textId="4F105A3C" w:rsidR="0026286A" w:rsidRPr="0026286A" w:rsidRDefault="0026286A" w:rsidP="0026286A">
            <w:pPr>
              <w:spacing w:line="276" w:lineRule="auto"/>
              <w:jc w:val="center"/>
              <w:rPr>
                <w:lang w:val="en"/>
              </w:rPr>
            </w:pPr>
            <w:r w:rsidRPr="0026286A">
              <w:rPr>
                <w:lang w:val="en"/>
              </w:rPr>
              <w:t>2</w:t>
            </w:r>
            <w:r w:rsidR="008F372D">
              <w:rPr>
                <w:lang w:val="en"/>
              </w:rPr>
              <w:t>.</w:t>
            </w:r>
            <w:r w:rsidRPr="0026286A">
              <w:rPr>
                <w:lang w:val="en"/>
              </w:rPr>
              <w:t>6</w:t>
            </w:r>
            <w:r w:rsidR="002C0A2C">
              <w:rPr>
                <w:lang w:val="en"/>
              </w:rPr>
              <w:t>2</w:t>
            </w:r>
            <w:r w:rsidR="008F372D" w:rsidRPr="0026286A">
              <w:rPr>
                <w:lang w:val="en"/>
              </w:rPr>
              <w:t>×10</w:t>
            </w:r>
            <w:r w:rsidR="008F372D" w:rsidRPr="0026286A">
              <w:rPr>
                <w:vertAlign w:val="superscript"/>
                <w:lang w:val="en"/>
              </w:rPr>
              <w:t>-</w:t>
            </w:r>
            <w:r w:rsidR="008F372D">
              <w:rPr>
                <w:vertAlign w:val="superscript"/>
                <w:lang w:val="en"/>
              </w:rPr>
              <w:t>4</w:t>
            </w:r>
          </w:p>
        </w:tc>
      </w:tr>
      <w:tr w:rsidR="0026286A" w:rsidRPr="0026286A" w14:paraId="043C24F0" w14:textId="77777777" w:rsidTr="00A04F7B">
        <w:tc>
          <w:tcPr>
            <w:tcW w:w="3120" w:type="dxa"/>
            <w:tcBorders>
              <w:top w:val="single" w:sz="8" w:space="0" w:color="auto"/>
              <w:left w:val="single" w:sz="8" w:space="0" w:color="auto"/>
              <w:bottom w:val="single" w:sz="8" w:space="0" w:color="auto"/>
              <w:right w:val="single" w:sz="8" w:space="0" w:color="auto"/>
            </w:tcBorders>
          </w:tcPr>
          <w:p w14:paraId="3FE8490B" w14:textId="78C0792B" w:rsidR="0026286A" w:rsidRPr="0026286A" w:rsidRDefault="0026286A" w:rsidP="0026286A">
            <w:pPr>
              <w:spacing w:line="276" w:lineRule="auto"/>
              <w:jc w:val="center"/>
              <w:rPr>
                <w:lang w:val="en"/>
              </w:rPr>
            </w:pPr>
            <w:r w:rsidRPr="0026286A">
              <w:rPr>
                <w:lang w:val="en"/>
              </w:rPr>
              <w:t>Intersection</w:t>
            </w:r>
            <w:del w:id="49" w:author="Guercio, Maria (FHWA)" w:date="2022-07-22T11:24:00Z">
              <w:r w:rsidRPr="0026286A" w:rsidDel="00986137">
                <w:rPr>
                  <w:lang w:val="en"/>
                </w:rPr>
                <w:delText xml:space="preserve"> </w:delText>
              </w:r>
            </w:del>
            <w:ins w:id="50" w:author="Guercio, Maria (FHWA)" w:date="2022-07-22T11:25:00Z">
              <w:r w:rsidR="00986137">
                <w:rPr>
                  <w:lang w:val="en"/>
                </w:rPr>
                <w:t>-</w:t>
              </w:r>
            </w:ins>
            <w:r w:rsidRPr="0026286A">
              <w:rPr>
                <w:lang w:val="en"/>
              </w:rPr>
              <w:t>Related Crash Frequency Before FIST</w:t>
            </w:r>
          </w:p>
        </w:tc>
        <w:tc>
          <w:tcPr>
            <w:tcW w:w="3120" w:type="dxa"/>
            <w:tcBorders>
              <w:top w:val="single" w:sz="8" w:space="0" w:color="auto"/>
              <w:left w:val="single" w:sz="8" w:space="0" w:color="auto"/>
              <w:bottom w:val="single" w:sz="8" w:space="0" w:color="auto"/>
              <w:right w:val="single" w:sz="8" w:space="0" w:color="auto"/>
            </w:tcBorders>
          </w:tcPr>
          <w:p w14:paraId="4D46EEE1" w14:textId="485C9C5F" w:rsidR="0026286A" w:rsidRPr="0026286A" w:rsidRDefault="008F372D" w:rsidP="0026286A">
            <w:pPr>
              <w:spacing w:line="276" w:lineRule="auto"/>
              <w:jc w:val="center"/>
              <w:rPr>
                <w:lang w:val="en"/>
              </w:rPr>
            </w:pPr>
            <w:r>
              <w:rPr>
                <w:lang w:val="en"/>
              </w:rPr>
              <w:t>0.0</w:t>
            </w:r>
            <w:r w:rsidR="0026286A" w:rsidRPr="0026286A">
              <w:rPr>
                <w:lang w:val="en"/>
              </w:rPr>
              <w:t>6</w:t>
            </w:r>
            <w:r w:rsidR="00D662B1">
              <w:rPr>
                <w:lang w:val="en"/>
              </w:rPr>
              <w:t>9</w:t>
            </w:r>
          </w:p>
        </w:tc>
        <w:tc>
          <w:tcPr>
            <w:tcW w:w="3120" w:type="dxa"/>
            <w:tcBorders>
              <w:top w:val="single" w:sz="8" w:space="0" w:color="auto"/>
              <w:left w:val="single" w:sz="8" w:space="0" w:color="auto"/>
              <w:bottom w:val="single" w:sz="8" w:space="0" w:color="auto"/>
              <w:right w:val="single" w:sz="8" w:space="0" w:color="auto"/>
            </w:tcBorders>
          </w:tcPr>
          <w:p w14:paraId="35471D4F" w14:textId="416296AC" w:rsidR="0026286A" w:rsidRPr="0026286A" w:rsidRDefault="0026286A" w:rsidP="0026286A">
            <w:pPr>
              <w:spacing w:line="276" w:lineRule="auto"/>
              <w:jc w:val="center"/>
              <w:rPr>
                <w:lang w:val="en"/>
              </w:rPr>
            </w:pPr>
            <w:r w:rsidRPr="0026286A">
              <w:rPr>
                <w:lang w:val="en"/>
              </w:rPr>
              <w:t>0.0144</w:t>
            </w:r>
          </w:p>
        </w:tc>
      </w:tr>
      <w:tr w:rsidR="0026286A" w:rsidRPr="0026286A" w14:paraId="181E73E4" w14:textId="77777777" w:rsidTr="00A04F7B">
        <w:tc>
          <w:tcPr>
            <w:tcW w:w="3120" w:type="dxa"/>
            <w:tcBorders>
              <w:top w:val="single" w:sz="8" w:space="0" w:color="auto"/>
              <w:left w:val="single" w:sz="8" w:space="0" w:color="auto"/>
              <w:bottom w:val="single" w:sz="8" w:space="0" w:color="auto"/>
              <w:right w:val="single" w:sz="8" w:space="0" w:color="auto"/>
            </w:tcBorders>
          </w:tcPr>
          <w:p w14:paraId="1261B85F" w14:textId="77777777" w:rsidR="0026286A" w:rsidRPr="0026286A" w:rsidRDefault="0026286A" w:rsidP="0026286A">
            <w:pPr>
              <w:spacing w:line="276" w:lineRule="auto"/>
              <w:jc w:val="center"/>
              <w:rPr>
                <w:lang w:val="en"/>
              </w:rPr>
            </w:pPr>
            <w:r w:rsidRPr="0026286A">
              <w:rPr>
                <w:lang w:val="en"/>
              </w:rPr>
              <w:t>Crash Frequency Before FIST</w:t>
            </w:r>
          </w:p>
        </w:tc>
        <w:tc>
          <w:tcPr>
            <w:tcW w:w="3120" w:type="dxa"/>
            <w:tcBorders>
              <w:top w:val="single" w:sz="8" w:space="0" w:color="auto"/>
              <w:left w:val="single" w:sz="8" w:space="0" w:color="auto"/>
              <w:bottom w:val="single" w:sz="8" w:space="0" w:color="auto"/>
              <w:right w:val="single" w:sz="8" w:space="0" w:color="auto"/>
            </w:tcBorders>
          </w:tcPr>
          <w:p w14:paraId="49EADC4B" w14:textId="396A7DDF" w:rsidR="0026286A" w:rsidRPr="0026286A" w:rsidRDefault="0026286A" w:rsidP="0026286A">
            <w:pPr>
              <w:spacing w:line="276" w:lineRule="auto"/>
              <w:jc w:val="center"/>
              <w:rPr>
                <w:lang w:val="en"/>
              </w:rPr>
            </w:pPr>
            <w:r w:rsidRPr="0026286A">
              <w:rPr>
                <w:lang w:val="en"/>
              </w:rPr>
              <w:t>-</w:t>
            </w:r>
            <w:r w:rsidR="008F372D">
              <w:rPr>
                <w:lang w:val="en"/>
              </w:rPr>
              <w:t>0.</w:t>
            </w:r>
            <w:r w:rsidRPr="0026286A">
              <w:rPr>
                <w:lang w:val="en"/>
              </w:rPr>
              <w:t>15</w:t>
            </w:r>
            <w:r w:rsidR="008F372D">
              <w:rPr>
                <w:lang w:val="en"/>
              </w:rPr>
              <w:t>2</w:t>
            </w:r>
          </w:p>
        </w:tc>
        <w:tc>
          <w:tcPr>
            <w:tcW w:w="3120" w:type="dxa"/>
            <w:tcBorders>
              <w:top w:val="single" w:sz="8" w:space="0" w:color="auto"/>
              <w:left w:val="single" w:sz="8" w:space="0" w:color="auto"/>
              <w:bottom w:val="single" w:sz="8" w:space="0" w:color="auto"/>
              <w:right w:val="single" w:sz="8" w:space="0" w:color="auto"/>
            </w:tcBorders>
          </w:tcPr>
          <w:p w14:paraId="52120389" w14:textId="7E3B2D61" w:rsidR="0026286A" w:rsidRPr="0026286A" w:rsidRDefault="0026286A" w:rsidP="0026286A">
            <w:pPr>
              <w:spacing w:line="276" w:lineRule="auto"/>
              <w:jc w:val="center"/>
              <w:rPr>
                <w:lang w:val="en"/>
              </w:rPr>
            </w:pPr>
            <w:r w:rsidRPr="0026286A">
              <w:rPr>
                <w:lang w:val="en"/>
              </w:rPr>
              <w:t>0.0014</w:t>
            </w:r>
          </w:p>
        </w:tc>
      </w:tr>
      <w:tr w:rsidR="0026286A" w:rsidRPr="0026286A" w14:paraId="29DC5C40" w14:textId="77777777" w:rsidTr="00A04F7B">
        <w:tc>
          <w:tcPr>
            <w:tcW w:w="9360" w:type="dxa"/>
            <w:gridSpan w:val="3"/>
            <w:tcBorders>
              <w:top w:val="single" w:sz="8" w:space="0" w:color="auto"/>
              <w:left w:val="single" w:sz="8" w:space="0" w:color="auto"/>
              <w:bottom w:val="single" w:sz="8" w:space="0" w:color="auto"/>
              <w:right w:val="single" w:sz="8" w:space="0" w:color="auto"/>
            </w:tcBorders>
          </w:tcPr>
          <w:p w14:paraId="6350B27D" w14:textId="77777777" w:rsidR="0026286A" w:rsidRPr="0026286A" w:rsidRDefault="0026286A" w:rsidP="0026286A">
            <w:pPr>
              <w:spacing w:line="276" w:lineRule="auto"/>
              <w:jc w:val="center"/>
              <w:rPr>
                <w:lang w:val="en"/>
              </w:rPr>
            </w:pPr>
          </w:p>
        </w:tc>
      </w:tr>
      <w:tr w:rsidR="0026286A" w:rsidRPr="0026286A" w14:paraId="5701B652" w14:textId="77777777" w:rsidTr="00A04F7B">
        <w:tc>
          <w:tcPr>
            <w:tcW w:w="3120" w:type="dxa"/>
            <w:tcBorders>
              <w:top w:val="single" w:sz="8" w:space="0" w:color="auto"/>
              <w:left w:val="single" w:sz="8" w:space="0" w:color="auto"/>
              <w:bottom w:val="single" w:sz="8" w:space="0" w:color="auto"/>
              <w:right w:val="single" w:sz="8" w:space="0" w:color="auto"/>
            </w:tcBorders>
          </w:tcPr>
          <w:p w14:paraId="05CBB9E0" w14:textId="77777777" w:rsidR="0026286A" w:rsidRPr="0026286A" w:rsidRDefault="0026286A" w:rsidP="0026286A">
            <w:pPr>
              <w:spacing w:line="276" w:lineRule="auto"/>
              <w:jc w:val="center"/>
              <w:rPr>
                <w:lang w:val="en"/>
              </w:rPr>
            </w:pPr>
            <w:r w:rsidRPr="0026286A">
              <w:rPr>
                <w:lang w:val="en"/>
              </w:rPr>
              <w:t>R</w:t>
            </w:r>
            <w:r w:rsidRPr="0026286A">
              <w:rPr>
                <w:vertAlign w:val="superscript"/>
                <w:lang w:val="en"/>
              </w:rPr>
              <w:t>2</w:t>
            </w:r>
            <w:r w:rsidRPr="0026286A">
              <w:rPr>
                <w:lang w:val="en"/>
              </w:rPr>
              <w:t xml:space="preserve"> value</w:t>
            </w:r>
          </w:p>
        </w:tc>
        <w:tc>
          <w:tcPr>
            <w:tcW w:w="6240" w:type="dxa"/>
            <w:gridSpan w:val="2"/>
            <w:tcBorders>
              <w:top w:val="single" w:sz="8" w:space="0" w:color="auto"/>
              <w:left w:val="single" w:sz="8" w:space="0" w:color="auto"/>
              <w:bottom w:val="single" w:sz="8" w:space="0" w:color="auto"/>
              <w:right w:val="single" w:sz="8" w:space="0" w:color="auto"/>
            </w:tcBorders>
          </w:tcPr>
          <w:p w14:paraId="73A689CF" w14:textId="456BB1AC" w:rsidR="0026286A" w:rsidRPr="0026286A" w:rsidRDefault="0026286A" w:rsidP="0026286A">
            <w:pPr>
              <w:spacing w:line="276" w:lineRule="auto"/>
              <w:jc w:val="center"/>
              <w:rPr>
                <w:lang w:val="en"/>
              </w:rPr>
            </w:pPr>
            <w:r w:rsidRPr="0026286A">
              <w:rPr>
                <w:lang w:val="en"/>
              </w:rPr>
              <w:t>0.105</w:t>
            </w:r>
          </w:p>
        </w:tc>
      </w:tr>
    </w:tbl>
    <w:p w14:paraId="77BC45D2" w14:textId="77777777" w:rsidR="0026286A" w:rsidRPr="0026286A" w:rsidRDefault="0026286A" w:rsidP="0026286A">
      <w:pPr>
        <w:spacing w:after="240"/>
        <w:jc w:val="center"/>
        <w:rPr>
          <w:lang w:val="en"/>
        </w:rPr>
      </w:pPr>
      <w:r w:rsidRPr="0026286A">
        <w:rPr>
          <w:noProof/>
          <w:lang w:val="en"/>
        </w:rPr>
        <w:lastRenderedPageBreak/>
        <w:drawing>
          <wp:inline distT="0" distB="0" distL="0" distR="0" wp14:anchorId="75C206AB" wp14:editId="2F86BE97">
            <wp:extent cx="2943225" cy="2809875"/>
            <wp:effectExtent l="0" t="0" r="0" b="0"/>
            <wp:docPr id="348154645" name="Picture 34815464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154645" name="Picture 348154645" descr="Chart, scatter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943225" cy="2809875"/>
                    </a:xfrm>
                    <a:prstGeom prst="rect">
                      <a:avLst/>
                    </a:prstGeom>
                  </pic:spPr>
                </pic:pic>
              </a:graphicData>
            </a:graphic>
          </wp:inline>
        </w:drawing>
      </w:r>
    </w:p>
    <w:p w14:paraId="0CCF87EC" w14:textId="336A9F8C" w:rsidR="0026286A" w:rsidRPr="0026286A" w:rsidRDefault="0026286A" w:rsidP="0026286A">
      <w:pPr>
        <w:spacing w:after="240"/>
        <w:jc w:val="center"/>
        <w:rPr>
          <w:lang w:val="en"/>
        </w:rPr>
      </w:pPr>
      <w:commentRangeStart w:id="51"/>
      <w:r w:rsidRPr="0026286A">
        <w:rPr>
          <w:lang w:val="en"/>
        </w:rPr>
        <w:t>Figure 3</w:t>
      </w:r>
      <w:commentRangeEnd w:id="51"/>
      <w:r w:rsidR="007E7B84">
        <w:rPr>
          <w:lang w:val="en"/>
        </w:rPr>
        <w:t xml:space="preserve"> Regression plot of CMF vs. crash frequency before </w:t>
      </w:r>
      <w:r w:rsidR="00DD7C7A">
        <w:rPr>
          <w:lang w:val="en"/>
        </w:rPr>
        <w:t>HFST implementation</w:t>
      </w:r>
      <w:r w:rsidR="0062085A">
        <w:rPr>
          <w:lang w:val="en"/>
        </w:rPr>
        <w:t xml:space="preserve"> </w:t>
      </w:r>
      <w:r w:rsidR="000B2CBE">
        <w:rPr>
          <w:rStyle w:val="CommentReference"/>
        </w:rPr>
        <w:commentReference w:id="51"/>
      </w:r>
    </w:p>
    <w:p w14:paraId="109E1B50" w14:textId="128CCBE5" w:rsidR="0026286A" w:rsidRPr="0026286A" w:rsidRDefault="0026286A" w:rsidP="0026286A">
      <w:pPr>
        <w:spacing w:after="240"/>
        <w:jc w:val="center"/>
        <w:rPr>
          <w:lang w:val="en"/>
        </w:rPr>
      </w:pPr>
      <w:commentRangeStart w:id="52"/>
      <w:r>
        <w:rPr>
          <w:noProof/>
        </w:rPr>
        <w:drawing>
          <wp:inline distT="0" distB="0" distL="0" distR="0" wp14:anchorId="5F4A730E" wp14:editId="2401F6E3">
            <wp:extent cx="3324225" cy="2609850"/>
            <wp:effectExtent l="0" t="0" r="0" b="0"/>
            <wp:docPr id="1454310452" name="Picture 145431045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4310452"/>
                    <pic:cNvPicPr/>
                  </pic:nvPicPr>
                  <pic:blipFill>
                    <a:blip r:embed="rId21">
                      <a:extLst>
                        <a:ext uri="{28A0092B-C50C-407E-A947-70E740481C1C}">
                          <a14:useLocalDpi xmlns:a14="http://schemas.microsoft.com/office/drawing/2010/main" val="0"/>
                        </a:ext>
                      </a:extLst>
                    </a:blip>
                    <a:stretch>
                      <a:fillRect/>
                    </a:stretch>
                  </pic:blipFill>
                  <pic:spPr>
                    <a:xfrm>
                      <a:off x="0" y="0"/>
                      <a:ext cx="3324225" cy="2609850"/>
                    </a:xfrm>
                    <a:prstGeom prst="rect">
                      <a:avLst/>
                    </a:prstGeom>
                  </pic:spPr>
                </pic:pic>
              </a:graphicData>
            </a:graphic>
          </wp:inline>
        </w:drawing>
      </w:r>
      <w:commentRangeEnd w:id="52"/>
      <w:r>
        <w:rPr>
          <w:rStyle w:val="CommentReference"/>
        </w:rPr>
        <w:commentReference w:id="52"/>
      </w:r>
    </w:p>
    <w:p w14:paraId="1C8A96D8" w14:textId="3D34BAAC" w:rsidR="0026286A" w:rsidRPr="0026286A" w:rsidRDefault="0026286A" w:rsidP="0026286A">
      <w:pPr>
        <w:spacing w:after="240"/>
        <w:jc w:val="center"/>
        <w:rPr>
          <w:lang w:val="en"/>
        </w:rPr>
      </w:pPr>
      <w:r w:rsidRPr="0026286A">
        <w:rPr>
          <w:lang w:val="en"/>
        </w:rPr>
        <w:t xml:space="preserve">Figure 4 </w:t>
      </w:r>
      <w:r w:rsidR="00DD7C7A">
        <w:rPr>
          <w:lang w:val="en"/>
        </w:rPr>
        <w:t>Regression plot of CMF vs. intersection-related crash frequency before HFST implementation</w:t>
      </w:r>
    </w:p>
    <w:p w14:paraId="0BC99A96" w14:textId="77777777" w:rsidR="0026286A" w:rsidRPr="0026286A" w:rsidRDefault="0026286A" w:rsidP="0026286A">
      <w:pPr>
        <w:spacing w:after="240"/>
        <w:jc w:val="center"/>
        <w:rPr>
          <w:lang w:val="en"/>
        </w:rPr>
      </w:pPr>
      <w:r w:rsidRPr="0026286A">
        <w:rPr>
          <w:noProof/>
          <w:lang w:val="en"/>
        </w:rPr>
        <w:lastRenderedPageBreak/>
        <w:drawing>
          <wp:inline distT="0" distB="0" distL="0" distR="0" wp14:anchorId="4115BA88" wp14:editId="79A1CA2C">
            <wp:extent cx="3219450" cy="3105150"/>
            <wp:effectExtent l="0" t="0" r="0" b="0"/>
            <wp:docPr id="1054667577" name="Picture 105466757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667577" name="Picture 1054667577" descr="Chart, scatter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219450" cy="3105150"/>
                    </a:xfrm>
                    <a:prstGeom prst="rect">
                      <a:avLst/>
                    </a:prstGeom>
                  </pic:spPr>
                </pic:pic>
              </a:graphicData>
            </a:graphic>
          </wp:inline>
        </w:drawing>
      </w:r>
    </w:p>
    <w:p w14:paraId="503C3639" w14:textId="6B34944E" w:rsidR="0026286A" w:rsidRPr="0026286A" w:rsidRDefault="0026286A" w:rsidP="0026286A">
      <w:pPr>
        <w:spacing w:after="240"/>
        <w:jc w:val="center"/>
        <w:rPr>
          <w:lang w:val="en"/>
        </w:rPr>
      </w:pPr>
      <w:r w:rsidRPr="0026286A">
        <w:rPr>
          <w:lang w:val="en"/>
        </w:rPr>
        <w:t xml:space="preserve">Figure 5 </w:t>
      </w:r>
      <w:r w:rsidR="00DD7C7A">
        <w:rPr>
          <w:lang w:val="en"/>
        </w:rPr>
        <w:t>Regression plot of CMF vs. average AADT before HFST implementation</w:t>
      </w:r>
    </w:p>
    <w:p w14:paraId="30F8F85B" w14:textId="77777777" w:rsidR="0026286A" w:rsidRPr="0026286A" w:rsidRDefault="0026286A" w:rsidP="0026286A">
      <w:pPr>
        <w:spacing w:after="240"/>
        <w:rPr>
          <w:lang w:val="en"/>
        </w:rPr>
      </w:pPr>
      <w:r w:rsidRPr="0026286A">
        <w:rPr>
          <w:lang w:val="en"/>
        </w:rPr>
        <w:t>The curves in district 6 were grouped based on the significant variables of crash frequency before FIST implementation and average AADT, and the EB CMFs for each group are listed below in table 8.</w:t>
      </w:r>
    </w:p>
    <w:p w14:paraId="5A5C981E" w14:textId="77777777" w:rsidR="0026286A" w:rsidRPr="0026286A" w:rsidRDefault="0026286A" w:rsidP="0026286A">
      <w:pPr>
        <w:spacing w:before="240" w:after="240"/>
        <w:jc w:val="center"/>
        <w:rPr>
          <w:lang w:val="en"/>
        </w:rPr>
      </w:pPr>
      <w:r w:rsidRPr="0026286A">
        <w:rPr>
          <w:lang w:val="en"/>
        </w:rPr>
        <w:t>Table 8: District 6 HFST EB CMFs for differing curve characteristics</w:t>
      </w:r>
    </w:p>
    <w:tbl>
      <w:tblPr>
        <w:tblStyle w:val="TableGrid"/>
        <w:tblW w:w="0" w:type="auto"/>
        <w:tblLook w:val="04A0" w:firstRow="1" w:lastRow="0" w:firstColumn="1" w:lastColumn="0" w:noHBand="0" w:noVBand="1"/>
      </w:tblPr>
      <w:tblGrid>
        <w:gridCol w:w="3116"/>
        <w:gridCol w:w="3117"/>
        <w:gridCol w:w="3117"/>
      </w:tblGrid>
      <w:tr w:rsidR="0026286A" w:rsidRPr="0026286A" w14:paraId="7DB34CCF" w14:textId="77777777" w:rsidTr="00A04F7B">
        <w:tc>
          <w:tcPr>
            <w:tcW w:w="3116" w:type="dxa"/>
            <w:tcBorders>
              <w:top w:val="nil"/>
              <w:left w:val="nil"/>
              <w:bottom w:val="nil"/>
            </w:tcBorders>
          </w:tcPr>
          <w:p w14:paraId="2D44A7AB" w14:textId="77777777" w:rsidR="0026286A" w:rsidRPr="0026286A" w:rsidRDefault="0026286A" w:rsidP="0026286A">
            <w:pPr>
              <w:spacing w:line="276" w:lineRule="auto"/>
              <w:jc w:val="center"/>
              <w:rPr>
                <w:lang w:val="en"/>
              </w:rPr>
            </w:pPr>
          </w:p>
        </w:tc>
        <w:tc>
          <w:tcPr>
            <w:tcW w:w="6234" w:type="dxa"/>
            <w:gridSpan w:val="2"/>
          </w:tcPr>
          <w:p w14:paraId="3DE10CC2" w14:textId="77777777" w:rsidR="0026286A" w:rsidRPr="0026286A" w:rsidRDefault="0026286A" w:rsidP="0026286A">
            <w:pPr>
              <w:spacing w:line="276" w:lineRule="auto"/>
              <w:jc w:val="center"/>
              <w:rPr>
                <w:lang w:val="en"/>
              </w:rPr>
            </w:pPr>
            <w:r w:rsidRPr="0026286A">
              <w:rPr>
                <w:lang w:val="en"/>
              </w:rPr>
              <w:t>CMF (Standard Error)</w:t>
            </w:r>
          </w:p>
        </w:tc>
      </w:tr>
      <w:tr w:rsidR="0026286A" w:rsidRPr="0026286A" w14:paraId="16AA3DC0" w14:textId="77777777" w:rsidTr="00A04F7B">
        <w:tc>
          <w:tcPr>
            <w:tcW w:w="3116" w:type="dxa"/>
            <w:tcBorders>
              <w:top w:val="nil"/>
              <w:left w:val="nil"/>
            </w:tcBorders>
          </w:tcPr>
          <w:p w14:paraId="62969556" w14:textId="77777777" w:rsidR="0026286A" w:rsidRPr="0026286A" w:rsidRDefault="0026286A" w:rsidP="0026286A">
            <w:pPr>
              <w:spacing w:line="276" w:lineRule="auto"/>
              <w:jc w:val="center"/>
              <w:rPr>
                <w:lang w:val="en"/>
              </w:rPr>
            </w:pPr>
          </w:p>
        </w:tc>
        <w:tc>
          <w:tcPr>
            <w:tcW w:w="3117" w:type="dxa"/>
          </w:tcPr>
          <w:p w14:paraId="45EBF310" w14:textId="77777777" w:rsidR="0026286A" w:rsidRPr="0026286A" w:rsidRDefault="0026286A" w:rsidP="0026286A">
            <w:pPr>
              <w:spacing w:line="276" w:lineRule="auto"/>
              <w:jc w:val="center"/>
              <w:rPr>
                <w:lang w:val="en"/>
              </w:rPr>
            </w:pPr>
            <w:r w:rsidRPr="0026286A">
              <w:rPr>
                <w:lang w:val="en"/>
              </w:rPr>
              <w:t xml:space="preserve">AADT </w:t>
            </w:r>
            <w:r w:rsidRPr="0026286A">
              <w:rPr>
                <w:rFonts w:cs="Times New Roman"/>
                <w:lang w:val="en"/>
              </w:rPr>
              <w:t>≤</w:t>
            </w:r>
            <w:r w:rsidRPr="0026286A">
              <w:rPr>
                <w:lang w:val="en"/>
              </w:rPr>
              <w:t xml:space="preserve"> 2000</w:t>
            </w:r>
          </w:p>
        </w:tc>
        <w:tc>
          <w:tcPr>
            <w:tcW w:w="3117" w:type="dxa"/>
          </w:tcPr>
          <w:p w14:paraId="07D87918" w14:textId="77777777" w:rsidR="0026286A" w:rsidRPr="0026286A" w:rsidRDefault="0026286A" w:rsidP="0026286A">
            <w:pPr>
              <w:spacing w:line="276" w:lineRule="auto"/>
              <w:jc w:val="center"/>
              <w:rPr>
                <w:lang w:val="en"/>
              </w:rPr>
            </w:pPr>
            <w:r w:rsidRPr="0026286A">
              <w:rPr>
                <w:lang w:val="en"/>
              </w:rPr>
              <w:t>AADT &gt; 2000</w:t>
            </w:r>
          </w:p>
        </w:tc>
      </w:tr>
      <w:tr w:rsidR="0026286A" w:rsidRPr="0026286A" w14:paraId="5FE7F38B" w14:textId="77777777" w:rsidTr="00A04F7B">
        <w:tc>
          <w:tcPr>
            <w:tcW w:w="3116" w:type="dxa"/>
          </w:tcPr>
          <w:p w14:paraId="1C0FB2CA" w14:textId="77777777" w:rsidR="0026286A" w:rsidRPr="0026286A" w:rsidRDefault="0026286A" w:rsidP="0026286A">
            <w:pPr>
              <w:spacing w:line="276" w:lineRule="auto"/>
              <w:jc w:val="center"/>
              <w:rPr>
                <w:lang w:val="en"/>
              </w:rPr>
            </w:pPr>
            <w:r w:rsidRPr="0026286A">
              <w:rPr>
                <w:lang w:val="en"/>
              </w:rPr>
              <w:t xml:space="preserve">Crashes Before FIST Implementation </w:t>
            </w:r>
            <w:r w:rsidRPr="0026286A">
              <w:rPr>
                <w:rFonts w:cs="Times New Roman"/>
                <w:lang w:val="en"/>
              </w:rPr>
              <w:t>≤</w:t>
            </w:r>
            <w:r w:rsidRPr="0026286A">
              <w:rPr>
                <w:lang w:val="en"/>
              </w:rPr>
              <w:t xml:space="preserve"> 3</w:t>
            </w:r>
          </w:p>
        </w:tc>
        <w:tc>
          <w:tcPr>
            <w:tcW w:w="3117" w:type="dxa"/>
          </w:tcPr>
          <w:p w14:paraId="214AA02A" w14:textId="1652CF2F" w:rsidR="0026286A" w:rsidRPr="0026286A" w:rsidRDefault="0026286A" w:rsidP="0026286A">
            <w:pPr>
              <w:spacing w:line="276" w:lineRule="auto"/>
              <w:jc w:val="center"/>
              <w:rPr>
                <w:lang w:val="en"/>
              </w:rPr>
            </w:pPr>
            <w:r w:rsidRPr="0026286A">
              <w:rPr>
                <w:lang w:val="en"/>
              </w:rPr>
              <w:t>0.87</w:t>
            </w:r>
            <w:r w:rsidR="00321B5A">
              <w:rPr>
                <w:lang w:val="en"/>
              </w:rPr>
              <w:t>1</w:t>
            </w:r>
            <w:r w:rsidRPr="0026286A">
              <w:rPr>
                <w:lang w:val="en"/>
              </w:rPr>
              <w:t xml:space="preserve"> (0.163)</w:t>
            </w:r>
          </w:p>
        </w:tc>
        <w:tc>
          <w:tcPr>
            <w:tcW w:w="3117" w:type="dxa"/>
          </w:tcPr>
          <w:p w14:paraId="46EF2840" w14:textId="7A8A5DB1" w:rsidR="0026286A" w:rsidRPr="0026286A" w:rsidRDefault="0026286A" w:rsidP="0026286A">
            <w:pPr>
              <w:spacing w:line="276" w:lineRule="auto"/>
              <w:jc w:val="center"/>
              <w:rPr>
                <w:lang w:val="en"/>
              </w:rPr>
            </w:pPr>
            <w:r w:rsidRPr="0026286A">
              <w:rPr>
                <w:lang w:val="en"/>
              </w:rPr>
              <w:t>0.950 (0.205)</w:t>
            </w:r>
          </w:p>
        </w:tc>
      </w:tr>
      <w:tr w:rsidR="0026286A" w:rsidRPr="0026286A" w14:paraId="2DD0AA2C" w14:textId="77777777" w:rsidTr="00A04F7B">
        <w:tc>
          <w:tcPr>
            <w:tcW w:w="3116" w:type="dxa"/>
          </w:tcPr>
          <w:p w14:paraId="60770299" w14:textId="77777777" w:rsidR="0026286A" w:rsidRPr="0026286A" w:rsidRDefault="0026286A" w:rsidP="0026286A">
            <w:pPr>
              <w:spacing w:line="276" w:lineRule="auto"/>
              <w:jc w:val="center"/>
              <w:rPr>
                <w:lang w:val="en"/>
              </w:rPr>
            </w:pPr>
            <w:r w:rsidRPr="0026286A">
              <w:rPr>
                <w:lang w:val="en"/>
              </w:rPr>
              <w:t>Crashes Before FIST Implementation &gt; 3</w:t>
            </w:r>
          </w:p>
        </w:tc>
        <w:tc>
          <w:tcPr>
            <w:tcW w:w="3117" w:type="dxa"/>
          </w:tcPr>
          <w:p w14:paraId="50AB7F06" w14:textId="1C22DB17" w:rsidR="0026286A" w:rsidRPr="0026286A" w:rsidRDefault="0026286A" w:rsidP="0026286A">
            <w:pPr>
              <w:spacing w:line="276" w:lineRule="auto"/>
              <w:jc w:val="center"/>
              <w:rPr>
                <w:lang w:val="en"/>
              </w:rPr>
            </w:pPr>
            <w:r w:rsidRPr="0026286A">
              <w:rPr>
                <w:lang w:val="en"/>
              </w:rPr>
              <w:t>0.419 (0.10</w:t>
            </w:r>
            <w:r w:rsidR="004D7952">
              <w:rPr>
                <w:lang w:val="en"/>
              </w:rPr>
              <w:t>6</w:t>
            </w:r>
            <w:r w:rsidRPr="0026286A">
              <w:rPr>
                <w:lang w:val="en"/>
              </w:rPr>
              <w:t>)</w:t>
            </w:r>
          </w:p>
        </w:tc>
        <w:tc>
          <w:tcPr>
            <w:tcW w:w="3117" w:type="dxa"/>
          </w:tcPr>
          <w:p w14:paraId="5E34E20B" w14:textId="3C30F846" w:rsidR="0026286A" w:rsidRPr="0026286A" w:rsidRDefault="0026286A" w:rsidP="0026286A">
            <w:pPr>
              <w:spacing w:line="276" w:lineRule="auto"/>
              <w:jc w:val="center"/>
              <w:rPr>
                <w:lang w:val="en"/>
              </w:rPr>
            </w:pPr>
            <w:r w:rsidRPr="0026286A">
              <w:rPr>
                <w:lang w:val="en"/>
              </w:rPr>
              <w:t>0.57</w:t>
            </w:r>
            <w:r w:rsidR="00321B5A">
              <w:rPr>
                <w:lang w:val="en"/>
              </w:rPr>
              <w:t>7</w:t>
            </w:r>
            <w:r w:rsidRPr="0026286A">
              <w:rPr>
                <w:lang w:val="en"/>
              </w:rPr>
              <w:t xml:space="preserve"> (0.058)</w:t>
            </w:r>
          </w:p>
        </w:tc>
      </w:tr>
    </w:tbl>
    <w:p w14:paraId="391D1C39" w14:textId="77777777" w:rsidR="0026286A" w:rsidRPr="0026286A" w:rsidRDefault="0026286A" w:rsidP="0026286A">
      <w:pPr>
        <w:spacing w:before="240" w:after="240"/>
        <w:rPr>
          <w:lang w:val="en"/>
        </w:rPr>
      </w:pPr>
      <w:r w:rsidRPr="0026286A">
        <w:rPr>
          <w:lang w:val="en"/>
        </w:rPr>
        <w:t>The crash data in district 6 was filtered to intersection-related or not intersection-related crashes, and two more EB CMFs were calculated with these filters shown below in table 9.</w:t>
      </w:r>
    </w:p>
    <w:p w14:paraId="2CD08010" w14:textId="77777777" w:rsidR="0026286A" w:rsidRPr="0026286A" w:rsidRDefault="0026286A" w:rsidP="0026286A">
      <w:pPr>
        <w:spacing w:before="240" w:after="240"/>
        <w:jc w:val="center"/>
        <w:rPr>
          <w:lang w:val="en"/>
        </w:rPr>
      </w:pPr>
      <w:r w:rsidRPr="0026286A">
        <w:rPr>
          <w:lang w:val="en"/>
        </w:rPr>
        <w:t>Table 9: District 6 HFST EB CMFs for intersection vs. non-intersection crashes</w:t>
      </w:r>
    </w:p>
    <w:tbl>
      <w:tblPr>
        <w:tblStyle w:val="TableGrid"/>
        <w:tblW w:w="0" w:type="auto"/>
        <w:tblLook w:val="04A0" w:firstRow="1" w:lastRow="0" w:firstColumn="1" w:lastColumn="0" w:noHBand="0" w:noVBand="1"/>
      </w:tblPr>
      <w:tblGrid>
        <w:gridCol w:w="3116"/>
        <w:gridCol w:w="3117"/>
        <w:gridCol w:w="3117"/>
      </w:tblGrid>
      <w:tr w:rsidR="0026286A" w:rsidRPr="0026286A" w14:paraId="66098FD0" w14:textId="77777777" w:rsidTr="00A04F7B">
        <w:tc>
          <w:tcPr>
            <w:tcW w:w="3116" w:type="dxa"/>
          </w:tcPr>
          <w:p w14:paraId="55CDB8FB" w14:textId="77777777" w:rsidR="0026286A" w:rsidRPr="0026286A" w:rsidRDefault="0026286A" w:rsidP="0026286A">
            <w:pPr>
              <w:spacing w:line="276" w:lineRule="auto"/>
              <w:jc w:val="center"/>
              <w:rPr>
                <w:lang w:val="en"/>
              </w:rPr>
            </w:pPr>
            <w:r w:rsidRPr="0026286A">
              <w:rPr>
                <w:lang w:val="en"/>
              </w:rPr>
              <w:t>Filter</w:t>
            </w:r>
          </w:p>
        </w:tc>
        <w:tc>
          <w:tcPr>
            <w:tcW w:w="3117" w:type="dxa"/>
          </w:tcPr>
          <w:p w14:paraId="503E66D9" w14:textId="77777777" w:rsidR="0026286A" w:rsidRPr="0026286A" w:rsidRDefault="0026286A" w:rsidP="0026286A">
            <w:pPr>
              <w:spacing w:line="276" w:lineRule="auto"/>
              <w:jc w:val="center"/>
              <w:rPr>
                <w:lang w:val="en"/>
              </w:rPr>
            </w:pPr>
            <w:r w:rsidRPr="0026286A">
              <w:rPr>
                <w:lang w:val="en"/>
              </w:rPr>
              <w:t>Intersection crashes</w:t>
            </w:r>
          </w:p>
        </w:tc>
        <w:tc>
          <w:tcPr>
            <w:tcW w:w="3117" w:type="dxa"/>
          </w:tcPr>
          <w:p w14:paraId="04FC81BB" w14:textId="77777777" w:rsidR="0026286A" w:rsidRPr="0026286A" w:rsidRDefault="0026286A" w:rsidP="0026286A">
            <w:pPr>
              <w:spacing w:line="276" w:lineRule="auto"/>
              <w:jc w:val="center"/>
              <w:rPr>
                <w:lang w:val="en"/>
              </w:rPr>
            </w:pPr>
            <w:r w:rsidRPr="0026286A">
              <w:rPr>
                <w:lang w:val="en"/>
              </w:rPr>
              <w:t>Non-intersection crashes</w:t>
            </w:r>
          </w:p>
        </w:tc>
      </w:tr>
      <w:tr w:rsidR="0026286A" w:rsidRPr="0026286A" w14:paraId="5C0250F3" w14:textId="77777777" w:rsidTr="00A04F7B">
        <w:tc>
          <w:tcPr>
            <w:tcW w:w="3116" w:type="dxa"/>
          </w:tcPr>
          <w:p w14:paraId="17DF1733" w14:textId="77777777" w:rsidR="0026286A" w:rsidRPr="0026286A" w:rsidRDefault="0026286A" w:rsidP="0026286A">
            <w:pPr>
              <w:spacing w:line="276" w:lineRule="auto"/>
              <w:jc w:val="center"/>
              <w:rPr>
                <w:lang w:val="en"/>
              </w:rPr>
            </w:pPr>
            <w:r w:rsidRPr="0026286A">
              <w:rPr>
                <w:lang w:val="en"/>
              </w:rPr>
              <w:t>CMF</w:t>
            </w:r>
          </w:p>
        </w:tc>
        <w:tc>
          <w:tcPr>
            <w:tcW w:w="3117" w:type="dxa"/>
          </w:tcPr>
          <w:p w14:paraId="6489C3EF" w14:textId="5481DA91" w:rsidR="0026286A" w:rsidRPr="0026286A" w:rsidRDefault="0026286A" w:rsidP="0026286A">
            <w:pPr>
              <w:spacing w:line="276" w:lineRule="auto"/>
              <w:jc w:val="center"/>
              <w:rPr>
                <w:lang w:val="en"/>
              </w:rPr>
            </w:pPr>
            <w:r w:rsidRPr="0026286A">
              <w:rPr>
                <w:lang w:val="en"/>
              </w:rPr>
              <w:t>0.96</w:t>
            </w:r>
            <w:r w:rsidR="004D7952">
              <w:rPr>
                <w:lang w:val="en"/>
              </w:rPr>
              <w:t>5</w:t>
            </w:r>
          </w:p>
        </w:tc>
        <w:tc>
          <w:tcPr>
            <w:tcW w:w="3117" w:type="dxa"/>
          </w:tcPr>
          <w:p w14:paraId="142EA1CF" w14:textId="6E72A13A" w:rsidR="0026286A" w:rsidRPr="0026286A" w:rsidRDefault="0026286A" w:rsidP="0026286A">
            <w:pPr>
              <w:spacing w:line="276" w:lineRule="auto"/>
              <w:jc w:val="center"/>
              <w:rPr>
                <w:lang w:val="en"/>
              </w:rPr>
            </w:pPr>
            <w:r w:rsidRPr="0026286A">
              <w:rPr>
                <w:lang w:val="en"/>
              </w:rPr>
              <w:t>0.62</w:t>
            </w:r>
            <w:r w:rsidR="004D7952">
              <w:rPr>
                <w:lang w:val="en"/>
              </w:rPr>
              <w:t>7</w:t>
            </w:r>
          </w:p>
        </w:tc>
      </w:tr>
      <w:tr w:rsidR="0026286A" w:rsidRPr="0026286A" w14:paraId="528CF640" w14:textId="77777777" w:rsidTr="00A04F7B">
        <w:tc>
          <w:tcPr>
            <w:tcW w:w="3116" w:type="dxa"/>
          </w:tcPr>
          <w:p w14:paraId="5FE85071" w14:textId="77777777" w:rsidR="0026286A" w:rsidRPr="0026286A" w:rsidRDefault="0026286A" w:rsidP="0026286A">
            <w:pPr>
              <w:spacing w:line="276" w:lineRule="auto"/>
              <w:jc w:val="center"/>
              <w:rPr>
                <w:lang w:val="en"/>
              </w:rPr>
            </w:pPr>
            <w:r w:rsidRPr="0026286A">
              <w:rPr>
                <w:lang w:val="en"/>
              </w:rPr>
              <w:t>Standard Error</w:t>
            </w:r>
          </w:p>
        </w:tc>
        <w:tc>
          <w:tcPr>
            <w:tcW w:w="3117" w:type="dxa"/>
          </w:tcPr>
          <w:p w14:paraId="6E62FAE8" w14:textId="4ECDB1D8" w:rsidR="0026286A" w:rsidRPr="0026286A" w:rsidRDefault="0026286A" w:rsidP="0026286A">
            <w:pPr>
              <w:spacing w:line="276" w:lineRule="auto"/>
              <w:jc w:val="center"/>
              <w:rPr>
                <w:lang w:val="en"/>
              </w:rPr>
            </w:pPr>
            <w:r w:rsidRPr="0026286A">
              <w:rPr>
                <w:lang w:val="en"/>
              </w:rPr>
              <w:t>0.22</w:t>
            </w:r>
            <w:r w:rsidR="004D7952">
              <w:rPr>
                <w:lang w:val="en"/>
              </w:rPr>
              <w:t>6</w:t>
            </w:r>
          </w:p>
        </w:tc>
        <w:tc>
          <w:tcPr>
            <w:tcW w:w="3117" w:type="dxa"/>
          </w:tcPr>
          <w:p w14:paraId="664079C9" w14:textId="3EA02F2C" w:rsidR="0026286A" w:rsidRPr="0026286A" w:rsidRDefault="0026286A" w:rsidP="0026286A">
            <w:pPr>
              <w:spacing w:line="276" w:lineRule="auto"/>
              <w:jc w:val="center"/>
              <w:rPr>
                <w:lang w:val="en"/>
              </w:rPr>
            </w:pPr>
            <w:r w:rsidRPr="0026286A">
              <w:rPr>
                <w:lang w:val="en"/>
              </w:rPr>
              <w:t>0.051</w:t>
            </w:r>
          </w:p>
        </w:tc>
      </w:tr>
    </w:tbl>
    <w:p w14:paraId="04CFD41D" w14:textId="77777777" w:rsidR="0026286A" w:rsidRPr="0026286A" w:rsidRDefault="0026286A" w:rsidP="0026286A">
      <w:pPr>
        <w:spacing w:after="240"/>
        <w:rPr>
          <w:color w:val="BFBFBF" w:themeColor="background1" w:themeShade="BF"/>
          <w:lang w:val="en"/>
        </w:rPr>
      </w:pPr>
      <w:r w:rsidRPr="0026286A">
        <w:rPr>
          <w:lang w:val="en"/>
        </w:rPr>
        <w:br w:type="page"/>
      </w:r>
    </w:p>
    <w:p w14:paraId="34090E5D" w14:textId="77777777" w:rsidR="0026286A" w:rsidRPr="0026286A" w:rsidRDefault="0026286A" w:rsidP="0026286A">
      <w:pPr>
        <w:keepNext/>
        <w:keepLines/>
        <w:spacing w:after="240"/>
        <w:outlineLvl w:val="0"/>
        <w:rPr>
          <w:rFonts w:eastAsiaTheme="majorEastAsia" w:cstheme="majorBidi"/>
          <w:b/>
          <w:sz w:val="28"/>
          <w:szCs w:val="32"/>
          <w:lang w:val="en"/>
        </w:rPr>
      </w:pPr>
      <w:bookmarkStart w:id="53" w:name="_Toc109304594"/>
      <w:r w:rsidRPr="0026286A">
        <w:rPr>
          <w:rFonts w:eastAsiaTheme="majorEastAsia" w:cstheme="majorBidi"/>
          <w:b/>
          <w:sz w:val="28"/>
          <w:szCs w:val="32"/>
          <w:lang w:val="en"/>
        </w:rPr>
        <w:lastRenderedPageBreak/>
        <w:t>DISCUSSION</w:t>
      </w:r>
      <w:bookmarkEnd w:id="53"/>
    </w:p>
    <w:p w14:paraId="5A78D79B" w14:textId="77777777" w:rsidR="0026286A" w:rsidRPr="0026286A" w:rsidRDefault="0026286A" w:rsidP="0026286A">
      <w:pPr>
        <w:keepNext/>
        <w:keepLines/>
        <w:spacing w:before="240" w:after="0"/>
        <w:outlineLvl w:val="1"/>
        <w:rPr>
          <w:rFonts w:eastAsiaTheme="majorEastAsia" w:cstheme="majorBidi"/>
          <w:b/>
          <w:iCs/>
          <w:szCs w:val="26"/>
          <w:lang w:val="en"/>
        </w:rPr>
      </w:pPr>
      <w:bookmarkStart w:id="54" w:name="_Toc109304595"/>
      <w:r w:rsidRPr="0026286A">
        <w:rPr>
          <w:rFonts w:eastAsiaTheme="majorEastAsia" w:cstheme="majorBidi"/>
          <w:b/>
          <w:iCs/>
          <w:szCs w:val="26"/>
          <w:lang w:val="en"/>
        </w:rPr>
        <w:t>Use of Empirical Bayes Method</w:t>
      </w:r>
      <w:bookmarkEnd w:id="54"/>
    </w:p>
    <w:p w14:paraId="68F43CA2" w14:textId="77777777" w:rsidR="0026286A" w:rsidRPr="0026286A" w:rsidRDefault="0026286A" w:rsidP="0026286A">
      <w:pPr>
        <w:spacing w:after="240"/>
        <w:rPr>
          <w:lang w:val="en"/>
        </w:rPr>
      </w:pPr>
      <w:r w:rsidRPr="0026286A">
        <w:rPr>
          <w:lang w:val="en"/>
        </w:rPr>
        <w:t>Through the calculations demonstrated in the methodology, the EB method helped account for the correlation between the general increase of traffic and the general increase of crashes on the monitored curves. Thus, the adjusted CMFs were lower than the original naïve Bayes method CMFs, and the EB method realized more benefit of the FISTs. As seen in tables 1 and 6, this trend holds true for all CMFs calculated regardless of FIST or the type of crash filter, and the greatest benefits to CMFs were seen for phonolite—especially in the CMF for wet road crashes, which improved from a naïve CMF of 1.0667 to an EB CMF of 0.8616.</w:t>
      </w:r>
    </w:p>
    <w:p w14:paraId="7CC6FF32" w14:textId="77777777" w:rsidR="0026286A" w:rsidRPr="0026286A" w:rsidRDefault="0026286A" w:rsidP="0026286A">
      <w:pPr>
        <w:spacing w:after="240"/>
        <w:rPr>
          <w:lang w:val="en"/>
        </w:rPr>
      </w:pPr>
      <w:commentRangeStart w:id="55"/>
      <w:r w:rsidRPr="0026286A">
        <w:rPr>
          <w:lang w:val="en"/>
        </w:rPr>
        <w:t>However, the standard errors for the phonolite EB CMFs are greater than the difference between the EB CMFs and the naïve CMFs in all cases, indicating that the gains made through using the EB method aren’t statistically significant for phonolite.</w:t>
      </w:r>
      <w:commentRangeEnd w:id="55"/>
      <w:r w:rsidRPr="0026286A">
        <w:rPr>
          <w:sz w:val="16"/>
          <w:szCs w:val="16"/>
          <w:lang w:val="en"/>
        </w:rPr>
        <w:commentReference w:id="55"/>
      </w:r>
      <w:r w:rsidRPr="0026286A">
        <w:rPr>
          <w:lang w:val="en"/>
        </w:rPr>
        <w:t xml:space="preserve"> </w:t>
      </w:r>
      <w:commentRangeStart w:id="56"/>
      <w:r w:rsidRPr="0026286A">
        <w:rPr>
          <w:highlight w:val="yellow"/>
          <w:lang w:val="en"/>
        </w:rPr>
        <w:t>In addition, the range for standard error for certain phonolite EB CMFs even suggest that the phonolite could have caused an increase in crashes. On the other hand, while the standard errors for the HFST EB CMFs are greater than the gains made through the EB method, the range for standard error for all HFST EB CMFs are well under 1.0 and therefore still show that the implementation of HFST led to a crash reduction.</w:t>
      </w:r>
      <w:commentRangeEnd w:id="56"/>
      <w:r w:rsidRPr="0026286A">
        <w:rPr>
          <w:sz w:val="16"/>
          <w:szCs w:val="16"/>
          <w:highlight w:val="yellow"/>
          <w:lang w:val="en"/>
        </w:rPr>
        <w:commentReference w:id="56"/>
      </w:r>
    </w:p>
    <w:p w14:paraId="79391407" w14:textId="77777777" w:rsidR="0026286A" w:rsidRPr="0026286A" w:rsidRDefault="0026286A" w:rsidP="0026286A">
      <w:pPr>
        <w:keepNext/>
        <w:keepLines/>
        <w:spacing w:before="240" w:after="0"/>
        <w:outlineLvl w:val="1"/>
        <w:rPr>
          <w:rFonts w:eastAsiaTheme="majorEastAsia" w:cstheme="majorBidi"/>
          <w:b/>
          <w:iCs/>
          <w:szCs w:val="26"/>
          <w:lang w:val="en"/>
        </w:rPr>
      </w:pPr>
      <w:bookmarkStart w:id="57" w:name="_Toc109304596"/>
      <w:r w:rsidRPr="0026286A">
        <w:rPr>
          <w:rFonts w:eastAsiaTheme="majorEastAsia" w:cstheme="majorBidi"/>
          <w:b/>
          <w:iCs/>
          <w:szCs w:val="26"/>
          <w:lang w:val="en"/>
        </w:rPr>
        <w:t>Crash Types</w:t>
      </w:r>
      <w:bookmarkEnd w:id="57"/>
    </w:p>
    <w:p w14:paraId="1DC23BEB" w14:textId="77777777" w:rsidR="0026286A" w:rsidRPr="0026286A" w:rsidRDefault="0026286A" w:rsidP="0026286A">
      <w:pPr>
        <w:spacing w:after="240"/>
        <w:rPr>
          <w:lang w:val="en"/>
        </w:rPr>
      </w:pPr>
      <w:r w:rsidRPr="0026286A">
        <w:rPr>
          <w:lang w:val="en"/>
        </w:rPr>
        <w:t xml:space="preserve">Because not all crashes on curves are necessarily affected by or related to the FIST implemented there—such as crashes caused by driver error or distraction—three distinct filters were applied to the crashes for each FIST to gain a clearer perspective of the FISTs effect on crashes where FIST does have relevance. These filters were single vehicle crashes, related crashes (where the vehicle maneuver(s) include a vehicle that is “Negotiating a curve” in the data), and wet road crashes. These filters revealed significant trends in their respective CMFs: for example, for HFST, the single vehicle crash CMF and wet road crash CMF are lower than </w:t>
      </w:r>
      <w:proofErr w:type="gramStart"/>
      <w:r w:rsidRPr="0026286A">
        <w:rPr>
          <w:lang w:val="en"/>
        </w:rPr>
        <w:t>the all</w:t>
      </w:r>
      <w:proofErr w:type="gramEnd"/>
      <w:r w:rsidRPr="0026286A">
        <w:rPr>
          <w:lang w:val="en"/>
        </w:rPr>
        <w:t xml:space="preserve"> crashes CMF, regardless of whether the CMF was calculated using the naïve Bayes or empirical Bayes method. This indicates that HFST is especially effective in reducing single vehicle and wet road crashes on curves. Similar trends are not seen in neither the naïve or the empirical CMFs for phonolite and LWA.</w:t>
      </w:r>
    </w:p>
    <w:p w14:paraId="3F816516" w14:textId="77777777" w:rsidR="0026286A" w:rsidRPr="0026286A" w:rsidRDefault="0026286A" w:rsidP="0026286A">
      <w:pPr>
        <w:keepNext/>
        <w:keepLines/>
        <w:spacing w:before="240" w:after="0"/>
        <w:outlineLvl w:val="1"/>
        <w:rPr>
          <w:rFonts w:eastAsiaTheme="majorEastAsia" w:cstheme="majorBidi"/>
          <w:b/>
          <w:iCs/>
          <w:szCs w:val="26"/>
          <w:lang w:val="en"/>
        </w:rPr>
      </w:pPr>
      <w:bookmarkStart w:id="58" w:name="_Toc109304597"/>
      <w:r w:rsidRPr="0026286A">
        <w:rPr>
          <w:rFonts w:eastAsiaTheme="majorEastAsia" w:cstheme="majorBidi"/>
          <w:b/>
          <w:iCs/>
          <w:szCs w:val="26"/>
          <w:lang w:val="en"/>
        </w:rPr>
        <w:t>CMF Model</w:t>
      </w:r>
      <w:bookmarkEnd w:id="58"/>
    </w:p>
    <w:p w14:paraId="620FD81A" w14:textId="77777777" w:rsidR="0026286A" w:rsidRPr="0026286A" w:rsidRDefault="0026286A" w:rsidP="0026286A">
      <w:pPr>
        <w:spacing w:after="240"/>
        <w:rPr>
          <w:lang w:val="en"/>
        </w:rPr>
      </w:pPr>
      <w:r w:rsidRPr="0026286A">
        <w:rPr>
          <w:lang w:val="en"/>
        </w:rPr>
        <w:t>It was found that there are three significant roadway features, which are crash frequency before HFST implementation, intersection-related crash frequency before HFST implementation, and average AADT before HFST implementation</w:t>
      </w:r>
      <w:r w:rsidRPr="0026286A">
        <w:rPr>
          <w:rFonts w:cs="Times New Roman"/>
          <w:lang w:val="en"/>
        </w:rPr>
        <w:t xml:space="preserve">, which have coefficients of </w:t>
      </w:r>
      <w:r w:rsidRPr="0026286A">
        <w:rPr>
          <w:rFonts w:eastAsia="Calibri" w:cs="Times New Roman"/>
          <w:lang w:val="en"/>
        </w:rPr>
        <w:t>-1.515×10</w:t>
      </w:r>
      <w:r w:rsidRPr="0026286A">
        <w:rPr>
          <w:rFonts w:eastAsia="Calibri" w:cs="Times New Roman"/>
          <w:vertAlign w:val="superscript"/>
          <w:lang w:val="en"/>
        </w:rPr>
        <w:t>-1</w:t>
      </w:r>
      <w:r w:rsidRPr="0026286A">
        <w:rPr>
          <w:rFonts w:cs="Times New Roman"/>
          <w:lang w:val="en"/>
        </w:rPr>
        <w:t xml:space="preserve">, </w:t>
      </w:r>
      <w:r w:rsidRPr="0026286A">
        <w:rPr>
          <w:rFonts w:eastAsia="Calibri" w:cs="Times New Roman"/>
          <w:lang w:val="en"/>
        </w:rPr>
        <w:t>6.865×10</w:t>
      </w:r>
      <w:r w:rsidRPr="0026286A">
        <w:rPr>
          <w:rFonts w:eastAsia="Calibri" w:cs="Times New Roman"/>
          <w:vertAlign w:val="superscript"/>
          <w:lang w:val="en"/>
        </w:rPr>
        <w:t>-2</w:t>
      </w:r>
      <w:r w:rsidRPr="0026286A">
        <w:rPr>
          <w:rFonts w:cs="Times New Roman"/>
          <w:lang w:val="en"/>
        </w:rPr>
        <w:t xml:space="preserve">, </w:t>
      </w:r>
      <w:r w:rsidRPr="0026286A">
        <w:rPr>
          <w:rFonts w:eastAsia="Calibri" w:cs="Times New Roman"/>
          <w:lang w:val="en"/>
        </w:rPr>
        <w:t>6.274×10</w:t>
      </w:r>
      <w:r w:rsidRPr="0026286A">
        <w:rPr>
          <w:rFonts w:eastAsia="Calibri" w:cs="Times New Roman"/>
          <w:vertAlign w:val="superscript"/>
          <w:lang w:val="en"/>
        </w:rPr>
        <w:t>-5</w:t>
      </w:r>
      <w:r w:rsidRPr="0026286A">
        <w:rPr>
          <w:rFonts w:cs="Times New Roman"/>
          <w:lang w:val="en"/>
        </w:rPr>
        <w:t xml:space="preserve">, and P-values of </w:t>
      </w:r>
      <w:r w:rsidRPr="0026286A">
        <w:rPr>
          <w:rFonts w:eastAsia="Calibri" w:cs="Times New Roman"/>
          <w:lang w:val="en"/>
        </w:rPr>
        <w:t>0.00026</w:t>
      </w:r>
      <w:r w:rsidRPr="0026286A">
        <w:rPr>
          <w:rFonts w:cs="Times New Roman"/>
          <w:lang w:val="en"/>
        </w:rPr>
        <w:t xml:space="preserve">, </w:t>
      </w:r>
      <w:r w:rsidRPr="0026286A">
        <w:rPr>
          <w:rFonts w:eastAsia="Calibri" w:cs="Times New Roman"/>
          <w:lang w:val="en"/>
        </w:rPr>
        <w:t>0.01441</w:t>
      </w:r>
      <w:r w:rsidRPr="0026286A">
        <w:rPr>
          <w:rFonts w:cs="Times New Roman"/>
          <w:lang w:val="en"/>
        </w:rPr>
        <w:t xml:space="preserve">, </w:t>
      </w:r>
      <w:r w:rsidRPr="0026286A">
        <w:rPr>
          <w:rFonts w:eastAsia="Calibri" w:cs="Times New Roman"/>
          <w:lang w:val="en"/>
        </w:rPr>
        <w:t xml:space="preserve">0.0014, </w:t>
      </w:r>
      <w:r w:rsidRPr="0026286A">
        <w:rPr>
          <w:rFonts w:cs="Times New Roman"/>
          <w:lang w:val="en"/>
        </w:rPr>
        <w:t>respectively</w:t>
      </w:r>
      <w:r w:rsidRPr="0026286A">
        <w:rPr>
          <w:lang w:val="en"/>
        </w:rPr>
        <w:t>. Other typical roadway features such as curve radius, BBI, speed limit, and curve length were abandoned in the model during the feature selection process as they were found to be uncorrelated and insignificant in predicting a CMF.</w:t>
      </w:r>
    </w:p>
    <w:p w14:paraId="14E258DB" w14:textId="77777777" w:rsidR="0026286A" w:rsidRPr="0026286A" w:rsidRDefault="0026286A" w:rsidP="0026286A">
      <w:pPr>
        <w:spacing w:after="240"/>
        <w:rPr>
          <w:lang w:val="en"/>
        </w:rPr>
      </w:pPr>
      <w:r w:rsidRPr="0026286A">
        <w:rPr>
          <w:lang w:val="en"/>
        </w:rPr>
        <w:t xml:space="preserve">The latter two significant factors—average AADT before HFST and intersection-related crash frequency before HFST—are features with positive coefficients, which means that an increase in these factors correlate with an increase of the final calculated CMF. This indicates that HFST </w:t>
      </w:r>
      <w:r w:rsidRPr="0026286A">
        <w:rPr>
          <w:lang w:val="en"/>
        </w:rPr>
        <w:lastRenderedPageBreak/>
        <w:t>might be less effective in curves with high AADT and/or are located near an intersection with a high crash frequency history. This makes sense intuitively, as higher traffic volume and intersection conflict points create opportunities for crashes that aren’t mitigated by the increased friction from FISTs. Crash frequency before FIST, on the other hand, has a negative coefficient in the multiple linear regression model, indicating that curves that have a higher prior crash frequency tend to result in lower CMFs, or a greater improvement in crash reduction. It is worth noting that this trend might simply be because curves that have small crash frequency have little room for improvement and thus the benefit for implementing HFST might be less visible through the crash data. Future studies can expand upon these findings by locating a threshold for optimizing Cost/Benefit for different types of FISTs implementation based on prior crash frequency or traffic volume.</w:t>
      </w:r>
    </w:p>
    <w:p w14:paraId="4A778341" w14:textId="77777777" w:rsidR="0026286A" w:rsidRPr="0026286A" w:rsidRDefault="0026286A" w:rsidP="0026286A">
      <w:pPr>
        <w:spacing w:after="240"/>
        <w:rPr>
          <w:lang w:val="en"/>
        </w:rPr>
      </w:pPr>
      <w:r w:rsidRPr="0026286A">
        <w:rPr>
          <w:lang w:val="en"/>
        </w:rPr>
        <w:t>To confirm these trends, curves in district 6 were first organized into groups based on their AADT and crash frequency before HFST implementation. Each curve was assigned an AADT rating, which would be either low AADT (</w:t>
      </w:r>
      <w:r w:rsidRPr="0026286A">
        <w:rPr>
          <w:rFonts w:cs="Times New Roman"/>
          <w:lang w:val="en"/>
        </w:rPr>
        <w:t xml:space="preserve">≤ </w:t>
      </w:r>
      <w:r w:rsidRPr="0026286A">
        <w:rPr>
          <w:lang w:val="en"/>
        </w:rPr>
        <w:t>2000 vehicles per day) or high AADT (&gt; 2000 vehicles per day), and a prior crash frequency rating, which would be either low prior crash frequency (</w:t>
      </w:r>
      <w:r w:rsidRPr="0026286A">
        <w:rPr>
          <w:rFonts w:cs="Times New Roman"/>
          <w:lang w:val="en"/>
        </w:rPr>
        <w:t>≤</w:t>
      </w:r>
      <w:r w:rsidRPr="0026286A">
        <w:rPr>
          <w:lang w:val="en"/>
        </w:rPr>
        <w:t xml:space="preserve"> 3 crashes in the years before FIST) or high prior crash frequency (&gt; 3 crashes in the years before FIST). The AADT groups were derived from the GDOT Design Policy Manual, which designates roads with an AADT less than 2000 vehicles per day as low-volume rural collectors (GDOT 2022) and the crash frequency groups were derived from the median number of crashes before FIST implementation, which was found to be 3 crashes per year. The calculated EB CMFs for each of these groups in table 8 reveal the same trends: curves with higher AADTs before HFST implementation had higher CMFs, and curves with higher crash frequency before HFST implementation had lower CMFs.</w:t>
      </w:r>
    </w:p>
    <w:p w14:paraId="65F32935" w14:textId="5A8AE62F" w:rsidR="0026286A" w:rsidRPr="0026286A" w:rsidRDefault="0026286A" w:rsidP="0026286A">
      <w:pPr>
        <w:spacing w:after="240"/>
        <w:rPr>
          <w:lang w:val="en"/>
        </w:rPr>
      </w:pPr>
      <w:r w:rsidRPr="0026286A">
        <w:rPr>
          <w:lang w:val="en"/>
        </w:rPr>
        <w:t>Lastly, to confirm the positive relationship between intersection-related crash frequency before HFST implementation and the calculated CMF, the crash data was classified as either intersection</w:t>
      </w:r>
      <w:ins w:id="59" w:author="Guercio, Maria (FHWA)" w:date="2022-07-22T11:24:00Z">
        <w:r w:rsidR="00986137">
          <w:rPr>
            <w:lang w:val="en"/>
          </w:rPr>
          <w:t>-</w:t>
        </w:r>
      </w:ins>
      <w:del w:id="60" w:author="Guercio, Maria (FHWA)" w:date="2022-07-22T11:24:00Z">
        <w:r w:rsidRPr="0026286A" w:rsidDel="00986137">
          <w:rPr>
            <w:lang w:val="en"/>
          </w:rPr>
          <w:delText xml:space="preserve"> </w:delText>
        </w:r>
      </w:del>
      <w:r w:rsidRPr="0026286A">
        <w:rPr>
          <w:lang w:val="en"/>
        </w:rPr>
        <w:t>related or not intersection</w:t>
      </w:r>
      <w:ins w:id="61" w:author="Guercio, Maria (FHWA)" w:date="2022-07-22T11:24:00Z">
        <w:r w:rsidR="00986137">
          <w:rPr>
            <w:lang w:val="en"/>
          </w:rPr>
          <w:t>-</w:t>
        </w:r>
      </w:ins>
      <w:del w:id="62" w:author="Guercio, Maria (FHWA)" w:date="2022-07-22T11:24:00Z">
        <w:r w:rsidRPr="0026286A" w:rsidDel="00986137">
          <w:rPr>
            <w:lang w:val="en"/>
          </w:rPr>
          <w:delText xml:space="preserve"> </w:delText>
        </w:r>
      </w:del>
      <w:r w:rsidRPr="0026286A">
        <w:rPr>
          <w:lang w:val="en"/>
        </w:rPr>
        <w:t>related based on whether the crash included the term “Turning” anywhere in the vehicle maneuvers field. The trend also held true in this case, as table 9 shows that the CMF calculated for intersection</w:t>
      </w:r>
      <w:ins w:id="63" w:author="Guercio, Maria (FHWA)" w:date="2022-07-22T11:24:00Z">
        <w:r w:rsidR="00986137">
          <w:rPr>
            <w:lang w:val="en"/>
          </w:rPr>
          <w:t>-</w:t>
        </w:r>
      </w:ins>
      <w:del w:id="64" w:author="Guercio, Maria (FHWA)" w:date="2022-07-22T11:24:00Z">
        <w:r w:rsidRPr="0026286A" w:rsidDel="00986137">
          <w:rPr>
            <w:lang w:val="en"/>
          </w:rPr>
          <w:delText xml:space="preserve"> </w:delText>
        </w:r>
      </w:del>
      <w:r w:rsidRPr="0026286A">
        <w:rPr>
          <w:lang w:val="en"/>
        </w:rPr>
        <w:t>related crashes is significantly higher than the CMF calculated for not intersection</w:t>
      </w:r>
      <w:ins w:id="65" w:author="Guercio, Maria (FHWA)" w:date="2022-07-22T11:24:00Z">
        <w:r w:rsidR="00986137">
          <w:rPr>
            <w:lang w:val="en"/>
          </w:rPr>
          <w:t>-</w:t>
        </w:r>
      </w:ins>
      <w:del w:id="66" w:author="Guercio, Maria (FHWA)" w:date="2022-07-22T11:24:00Z">
        <w:r w:rsidRPr="0026286A" w:rsidDel="00986137">
          <w:rPr>
            <w:lang w:val="en"/>
          </w:rPr>
          <w:delText xml:space="preserve"> </w:delText>
        </w:r>
      </w:del>
      <w:r w:rsidRPr="0026286A">
        <w:rPr>
          <w:lang w:val="en"/>
        </w:rPr>
        <w:t>related crashes.</w:t>
      </w:r>
    </w:p>
    <w:p w14:paraId="3C80B2DE" w14:textId="77777777" w:rsidR="0026286A" w:rsidRPr="0026286A" w:rsidRDefault="0026286A" w:rsidP="0026286A">
      <w:pPr>
        <w:spacing w:after="240"/>
        <w:rPr>
          <w:lang w:val="en"/>
        </w:rPr>
      </w:pPr>
      <w:r w:rsidRPr="0026286A">
        <w:rPr>
          <w:lang w:val="en"/>
        </w:rPr>
        <w:t>However, the low R</w:t>
      </w:r>
      <w:r w:rsidRPr="0026286A">
        <w:rPr>
          <w:vertAlign w:val="superscript"/>
          <w:lang w:val="en"/>
        </w:rPr>
        <w:t>2</w:t>
      </w:r>
      <w:r w:rsidRPr="0026286A">
        <w:rPr>
          <w:lang w:val="en"/>
        </w:rPr>
        <w:t xml:space="preserve"> value for the CMF model in table 7, 0.1052, indicates that the CMF model has a very low precision and can only accurately capture the general trends described above. Regardless, the CMF model still could prove useful in identifying the types of curves that would benefit the most from the implementation of HFST.</w:t>
      </w:r>
    </w:p>
    <w:p w14:paraId="305AB59B" w14:textId="77777777" w:rsidR="0026286A" w:rsidRPr="0026286A" w:rsidRDefault="0026286A" w:rsidP="0026286A">
      <w:pPr>
        <w:keepNext/>
        <w:keepLines/>
        <w:spacing w:before="240" w:after="0"/>
        <w:outlineLvl w:val="1"/>
        <w:rPr>
          <w:rFonts w:eastAsiaTheme="majorEastAsia" w:cstheme="majorBidi"/>
          <w:b/>
          <w:iCs/>
          <w:szCs w:val="26"/>
          <w:lang w:val="en"/>
        </w:rPr>
      </w:pPr>
      <w:bookmarkStart w:id="67" w:name="_Toc109304598"/>
      <w:commentRangeStart w:id="68"/>
      <w:r w:rsidRPr="0026286A">
        <w:rPr>
          <w:rFonts w:eastAsiaTheme="majorEastAsia" w:cstheme="majorBidi"/>
          <w:b/>
          <w:iCs/>
          <w:szCs w:val="26"/>
          <w:lang w:val="en"/>
        </w:rPr>
        <w:t>Different Materials</w:t>
      </w:r>
      <w:bookmarkEnd w:id="67"/>
      <w:commentRangeEnd w:id="68"/>
      <w:r w:rsidR="00C542F8">
        <w:rPr>
          <w:rStyle w:val="CommentReference"/>
        </w:rPr>
        <w:commentReference w:id="68"/>
      </w:r>
    </w:p>
    <w:p w14:paraId="22F5D5AD" w14:textId="77777777" w:rsidR="0026286A" w:rsidRPr="0026286A" w:rsidRDefault="0026286A" w:rsidP="0026286A">
      <w:pPr>
        <w:spacing w:after="240"/>
        <w:rPr>
          <w:lang w:val="en"/>
        </w:rPr>
      </w:pPr>
      <w:r w:rsidRPr="0026286A">
        <w:rPr>
          <w:lang w:val="en"/>
        </w:rPr>
        <w:t xml:space="preserve">Out of the three FISTs presented in this study, HFST by far performed the best. The Empirical Bayes CMFs show that HFST reduces crashes of all types by about 33%, and even more significantly, that it reduces wet road crashes by about 55%. Phonolite was significantly less effective, with its Empirical Bayes CMFs suggesting that it reduces crashes of all types by less than 9%. These findings correlate to the observed friction performance of these materials over time, where phonolite only has about 60% of the initial friction of HFST (Tsai et al. 2022). This </w:t>
      </w:r>
      <w:r w:rsidRPr="0026286A">
        <w:rPr>
          <w:lang w:val="en"/>
        </w:rPr>
        <w:lastRenderedPageBreak/>
        <w:t>correlation further supports that friction is an important factor in curve crashes and that greater friction performance helps mitigate curve crashes. There were no conclusive findings for the performance of LWA, however, due to the lack of crash data.</w:t>
      </w:r>
    </w:p>
    <w:p w14:paraId="4C130392" w14:textId="77777777" w:rsidR="0026286A" w:rsidRPr="0026286A" w:rsidRDefault="0026286A" w:rsidP="0026286A">
      <w:pPr>
        <w:keepNext/>
        <w:keepLines/>
        <w:spacing w:before="240" w:after="0"/>
        <w:outlineLvl w:val="1"/>
        <w:rPr>
          <w:rFonts w:eastAsiaTheme="majorEastAsia" w:cstheme="majorBidi"/>
          <w:b/>
          <w:iCs/>
          <w:szCs w:val="26"/>
          <w:lang w:val="en"/>
        </w:rPr>
      </w:pPr>
      <w:bookmarkStart w:id="69" w:name="_Toc109304599"/>
      <w:r w:rsidRPr="0026286A">
        <w:rPr>
          <w:rFonts w:eastAsiaTheme="majorEastAsia" w:cstheme="majorBidi"/>
          <w:b/>
          <w:iCs/>
          <w:szCs w:val="26"/>
          <w:lang w:val="en"/>
        </w:rPr>
        <w:t>COVID-19 Impact on EB CMFs</w:t>
      </w:r>
      <w:bookmarkEnd w:id="69"/>
    </w:p>
    <w:p w14:paraId="107CDAF3" w14:textId="77777777" w:rsidR="0026286A" w:rsidRPr="0026286A" w:rsidRDefault="0026286A" w:rsidP="0026286A">
      <w:pPr>
        <w:spacing w:after="240"/>
        <w:rPr>
          <w:lang w:val="en"/>
        </w:rPr>
      </w:pPr>
      <w:r w:rsidRPr="0026286A">
        <w:rPr>
          <w:lang w:val="en"/>
        </w:rPr>
        <w:t>There were initial concerns that the decreased traffic volume during the COVID-19 pandemic would cause significant changes to the calculated CMFs. However, after comparing EB CMFs that included data from the year 2020 to EB CMFs that excluded said data, only a minimal difference was noticed, suggesting that the sample size of the data was large enough to mitigate the effect of possible traffic volume variations during the pandemic. Since crashes are rare events, it is more advantageous to utilize more years of data, and thus data from the year 2020 was utilized to increase the sample size of data after FIST implementation to at least three years of data.</w:t>
      </w:r>
    </w:p>
    <w:p w14:paraId="20E846C4" w14:textId="77777777" w:rsidR="0026286A" w:rsidRPr="0026286A" w:rsidRDefault="0026286A" w:rsidP="0026286A">
      <w:pPr>
        <w:keepNext/>
        <w:keepLines/>
        <w:spacing w:after="240"/>
        <w:outlineLvl w:val="0"/>
        <w:rPr>
          <w:rFonts w:eastAsiaTheme="majorEastAsia" w:cstheme="majorBidi"/>
          <w:b/>
          <w:sz w:val="28"/>
          <w:szCs w:val="32"/>
          <w:lang w:val="en"/>
        </w:rPr>
      </w:pPr>
      <w:bookmarkStart w:id="70" w:name="_Toc109304600"/>
      <w:r w:rsidRPr="0026286A">
        <w:rPr>
          <w:rFonts w:eastAsiaTheme="majorEastAsia" w:cstheme="majorBidi"/>
          <w:b/>
          <w:sz w:val="28"/>
          <w:szCs w:val="32"/>
          <w:lang w:val="en"/>
        </w:rPr>
        <w:t>CONCLUSION</w:t>
      </w:r>
      <w:bookmarkEnd w:id="70"/>
    </w:p>
    <w:p w14:paraId="09EF804F" w14:textId="77777777" w:rsidR="0026286A" w:rsidRPr="0026286A" w:rsidRDefault="0026286A" w:rsidP="0026286A">
      <w:pPr>
        <w:spacing w:after="240"/>
        <w:rPr>
          <w:lang w:val="en"/>
        </w:rPr>
      </w:pPr>
      <w:r w:rsidRPr="0026286A">
        <w:rPr>
          <w:lang w:val="en"/>
        </w:rPr>
        <w:t>The naïve Bayes and empirical Bayes method was used in order to calculate the CMFs of phonolite, LWA, and HFST curve sites in Georgia. For both naïve and empirical Bayes CMFs, HFST performs the best out of the three FISTs, which correlate with its superior friction performance found in other studies (Tsai et al. 2022). While curves with phonolite did observe some crash reduction, the statistical significance of these observations is tenuous due to a small sample size. LWA did not have a large enough sample size to make any proper observations.</w:t>
      </w:r>
    </w:p>
    <w:p w14:paraId="441A0588" w14:textId="77777777" w:rsidR="0026286A" w:rsidRPr="0026286A" w:rsidRDefault="0026286A" w:rsidP="0026286A">
      <w:pPr>
        <w:spacing w:after="240"/>
        <w:rPr>
          <w:lang w:val="en"/>
        </w:rPr>
      </w:pPr>
      <w:r w:rsidRPr="0026286A">
        <w:rPr>
          <w:lang w:val="en"/>
        </w:rPr>
        <w:t>It was observed that HFST was most effective in reducing single vehicle and wet road crashes, and so curves that see these types of crashes often benefit from HFST. Furthermore, the multiple linear regression model performed using the calculated HFST naïve Bayes CMFs as the dependent variable and the curve characteristics as the independent variables found that the only significant curve characteristics were crash frequency before HFST implementation, intersection-related crash frequency before HFST implementation, and AADT before HFST implementation. The former of the three curve characteristics has a negative relationship with the calculated CMF, while the latter two curve characteristics have a positive relationship with the calculated CMF. While these trends were verified with EB CMFs on filtered groups afterwards, the statistical precision of the CMF model is rather low. A larger HFST crash data sample size can possibly remediate this concern.</w:t>
      </w:r>
    </w:p>
    <w:p w14:paraId="3552FA0A" w14:textId="09D4D815" w:rsidR="0026286A" w:rsidRPr="0026286A" w:rsidRDefault="0026286A" w:rsidP="0026286A">
      <w:pPr>
        <w:spacing w:after="240"/>
        <w:rPr>
          <w:color w:val="BFBFBF" w:themeColor="background1" w:themeShade="BF"/>
          <w:lang w:val="en"/>
        </w:rPr>
      </w:pPr>
      <w:r w:rsidRPr="0026286A">
        <w:rPr>
          <w:lang w:val="en"/>
        </w:rPr>
        <w:t xml:space="preserve">The main challenge for this study was that the analysis for phonolite and LWA could not be as robust as the analysis for HFST due their comparatively small sample sizes. This is especially true for LWA, where there wasn’t enough data to </w:t>
      </w:r>
      <w:r w:rsidR="00DF7B34">
        <w:rPr>
          <w:lang w:val="en"/>
        </w:rPr>
        <w:t xml:space="preserve">even </w:t>
      </w:r>
      <w:r w:rsidRPr="0026286A">
        <w:rPr>
          <w:lang w:val="en"/>
        </w:rPr>
        <w:t xml:space="preserve">warrant the use of the EB method for CMFs. Other than looking for larger sample sizes for more robust analysis, further studies can also explore cost-benefit analyses of the three FISTs in Georgia, </w:t>
      </w:r>
      <w:r w:rsidR="00DE25D6">
        <w:rPr>
          <w:lang w:val="en"/>
        </w:rPr>
        <w:t xml:space="preserve">which can then be extended into cost-optimization for </w:t>
      </w:r>
      <w:r w:rsidR="008B54BA">
        <w:rPr>
          <w:lang w:val="en"/>
        </w:rPr>
        <w:t>FIST implementation in Georgia</w:t>
      </w:r>
      <w:r w:rsidR="00DE25D6">
        <w:rPr>
          <w:lang w:val="en"/>
        </w:rPr>
        <w:t xml:space="preserve"> based on </w:t>
      </w:r>
      <w:r w:rsidR="008B54BA">
        <w:rPr>
          <w:lang w:val="en"/>
        </w:rPr>
        <w:t>the observed characteristics of curves and their cras</w:t>
      </w:r>
      <w:r w:rsidR="00DF7B34">
        <w:rPr>
          <w:lang w:val="en"/>
        </w:rPr>
        <w:t>h frequencies.</w:t>
      </w:r>
    </w:p>
    <w:p w14:paraId="4CC0118F" w14:textId="2C275FBB" w:rsidR="3E2D6406" w:rsidRDefault="27955883" w:rsidP="3E2D6406">
      <w:pPr>
        <w:spacing w:after="240"/>
        <w:rPr>
          <w:lang w:val="en"/>
        </w:rPr>
      </w:pPr>
      <w:commentRangeStart w:id="71"/>
      <w:r w:rsidRPr="00DF7B34">
        <w:rPr>
          <w:highlight w:val="yellow"/>
          <w:lang w:val="en"/>
        </w:rPr>
        <w:t xml:space="preserve">Future </w:t>
      </w:r>
      <w:r w:rsidR="63E33ECF" w:rsidRPr="00DF7B34">
        <w:rPr>
          <w:highlight w:val="yellow"/>
          <w:lang w:val="en"/>
        </w:rPr>
        <w:t>Study</w:t>
      </w:r>
      <w:commentRangeEnd w:id="71"/>
      <w:r w:rsidRPr="00DF7B34">
        <w:rPr>
          <w:rStyle w:val="CommentReference"/>
          <w:highlight w:val="yellow"/>
        </w:rPr>
        <w:commentReference w:id="71"/>
      </w:r>
    </w:p>
    <w:p w14:paraId="4B4F1DFC" w14:textId="77777777" w:rsidR="0026286A" w:rsidRPr="0026286A" w:rsidRDefault="0026286A" w:rsidP="0026286A">
      <w:pPr>
        <w:keepNext/>
        <w:keepLines/>
        <w:spacing w:after="240"/>
        <w:outlineLvl w:val="0"/>
        <w:rPr>
          <w:rFonts w:eastAsiaTheme="majorEastAsia" w:cstheme="majorBidi"/>
          <w:b/>
          <w:sz w:val="28"/>
          <w:szCs w:val="32"/>
          <w:lang w:val="en"/>
        </w:rPr>
      </w:pPr>
      <w:bookmarkStart w:id="72" w:name="_Toc109304601"/>
      <w:r w:rsidRPr="0026286A">
        <w:rPr>
          <w:rFonts w:eastAsiaTheme="majorEastAsia" w:cstheme="majorBidi"/>
          <w:b/>
          <w:sz w:val="28"/>
          <w:szCs w:val="32"/>
          <w:lang w:val="en"/>
        </w:rPr>
        <w:lastRenderedPageBreak/>
        <w:t>ACKNOWLEDGMENTS</w:t>
      </w:r>
      <w:bookmarkEnd w:id="72"/>
    </w:p>
    <w:p w14:paraId="353E29E9" w14:textId="571A833D" w:rsidR="0026286A" w:rsidRDefault="0026286A" w:rsidP="0026286A">
      <w:pPr>
        <w:spacing w:after="240"/>
        <w:rPr>
          <w:lang w:val="en"/>
        </w:rPr>
      </w:pPr>
      <w:r w:rsidRPr="0026286A">
        <w:rPr>
          <w:lang w:val="en"/>
        </w:rPr>
        <w:t xml:space="preserve">The authors are grateful for the contributions of </w:t>
      </w:r>
      <w:commentRangeStart w:id="73"/>
      <w:r w:rsidRPr="0026286A">
        <w:rPr>
          <w:lang w:val="en"/>
        </w:rPr>
        <w:t xml:space="preserve">the GDOT </w:t>
      </w:r>
      <w:r w:rsidR="0057404F">
        <w:rPr>
          <w:lang w:val="en"/>
        </w:rPr>
        <w:t>Safety Data Program</w:t>
      </w:r>
      <w:r w:rsidRPr="0026286A">
        <w:rPr>
          <w:color w:val="FF0000"/>
          <w:lang w:val="en"/>
        </w:rPr>
        <w:t xml:space="preserve"> </w:t>
      </w:r>
      <w:commentRangeEnd w:id="73"/>
      <w:r w:rsidRPr="0026286A">
        <w:rPr>
          <w:sz w:val="16"/>
          <w:szCs w:val="16"/>
          <w:lang w:val="en"/>
        </w:rPr>
        <w:commentReference w:id="73"/>
      </w:r>
      <w:r w:rsidRPr="0026286A">
        <w:rPr>
          <w:lang w:val="en"/>
        </w:rPr>
        <w:t>for providing the crash data and curve data that was used for the analysis of this study.</w:t>
      </w:r>
    </w:p>
    <w:p w14:paraId="541AEE76" w14:textId="4172F658" w:rsidR="00F42AC2" w:rsidRPr="0026286A" w:rsidRDefault="00F42AC2" w:rsidP="0026286A">
      <w:pPr>
        <w:spacing w:after="240"/>
        <w:rPr>
          <w:lang w:val="en"/>
        </w:rPr>
      </w:pPr>
      <w:r w:rsidRPr="00F42AC2">
        <w:rPr>
          <w:highlight w:val="yellow"/>
          <w:lang w:val="en"/>
        </w:rPr>
        <w:t xml:space="preserve">Something about prior students and Jared </w:t>
      </w:r>
      <w:proofErr w:type="spellStart"/>
      <w:r w:rsidRPr="00F42AC2">
        <w:rPr>
          <w:highlight w:val="yellow"/>
          <w:lang w:val="en"/>
        </w:rPr>
        <w:t>Kofsky</w:t>
      </w:r>
      <w:proofErr w:type="spellEnd"/>
    </w:p>
    <w:p w14:paraId="2CDA8F8F" w14:textId="77777777" w:rsidR="0026286A" w:rsidRPr="0026286A" w:rsidRDefault="0026286A" w:rsidP="0026286A">
      <w:pPr>
        <w:keepNext/>
        <w:keepLines/>
        <w:spacing w:after="240"/>
        <w:outlineLvl w:val="0"/>
        <w:rPr>
          <w:rFonts w:eastAsiaTheme="majorEastAsia" w:cstheme="majorBidi"/>
          <w:b/>
          <w:sz w:val="28"/>
          <w:szCs w:val="32"/>
          <w:lang w:val="en"/>
        </w:rPr>
      </w:pPr>
      <w:bookmarkStart w:id="74" w:name="_Toc109304602"/>
      <w:r w:rsidRPr="0026286A">
        <w:rPr>
          <w:rFonts w:eastAsiaTheme="majorEastAsia" w:cstheme="majorBidi"/>
          <w:b/>
          <w:sz w:val="28"/>
          <w:szCs w:val="32"/>
          <w:lang w:val="en"/>
        </w:rPr>
        <w:t>AUTHOR CONTRIBUTIONS</w:t>
      </w:r>
      <w:bookmarkEnd w:id="74"/>
    </w:p>
    <w:p w14:paraId="57C23877" w14:textId="77777777" w:rsidR="0026286A" w:rsidRPr="0026286A" w:rsidRDefault="0026286A" w:rsidP="0026286A">
      <w:pPr>
        <w:spacing w:after="240"/>
        <w:rPr>
          <w:lang w:val="en"/>
        </w:rPr>
      </w:pPr>
      <w:r w:rsidRPr="0026286A">
        <w:rPr>
          <w:lang w:val="en"/>
        </w:rPr>
        <w:t>The author’s confirmed contribution to the paper are as follows: study conception and design: R. Knezevich, Y. Tsai; data collection: Ronald Knezevich; analysis and interpretation of results: M. Liu, J. Li, R. Knezevich; draft manuscript preparation: M. Liu, J. Li. All authors reviewed the results and approved the final version of the manuscript.</w:t>
      </w:r>
      <w:r w:rsidRPr="0026286A">
        <w:rPr>
          <w:lang w:val="en"/>
        </w:rPr>
        <w:br w:type="page"/>
      </w:r>
    </w:p>
    <w:p w14:paraId="50FD0D10" w14:textId="77777777" w:rsidR="0026286A" w:rsidRPr="0026286A" w:rsidRDefault="0026286A" w:rsidP="0026286A">
      <w:pPr>
        <w:keepNext/>
        <w:keepLines/>
        <w:spacing w:after="240"/>
        <w:outlineLvl w:val="0"/>
        <w:rPr>
          <w:rFonts w:eastAsiaTheme="majorEastAsia" w:cstheme="majorBidi"/>
          <w:b/>
          <w:sz w:val="28"/>
          <w:szCs w:val="32"/>
          <w:lang w:val="en"/>
        </w:rPr>
      </w:pPr>
      <w:bookmarkStart w:id="75" w:name="_Toc109304603"/>
      <w:r w:rsidRPr="0026286A">
        <w:rPr>
          <w:rFonts w:eastAsiaTheme="majorEastAsia" w:cstheme="majorBidi"/>
          <w:b/>
          <w:sz w:val="28"/>
          <w:szCs w:val="32"/>
          <w:lang w:val="en"/>
        </w:rPr>
        <w:lastRenderedPageBreak/>
        <w:t>REFERENCES</w:t>
      </w:r>
      <w:bookmarkEnd w:id="75"/>
    </w:p>
    <w:p w14:paraId="16EB04DE" w14:textId="77777777" w:rsidR="0026286A" w:rsidRPr="0026286A" w:rsidRDefault="0026286A" w:rsidP="0026286A">
      <w:pPr>
        <w:numPr>
          <w:ilvl w:val="0"/>
          <w:numId w:val="13"/>
        </w:numPr>
        <w:spacing w:after="240"/>
        <w:contextualSpacing/>
        <w:rPr>
          <w:lang w:val="en"/>
        </w:rPr>
      </w:pPr>
      <w:r w:rsidRPr="0026286A">
        <w:rPr>
          <w:lang w:val="en"/>
        </w:rPr>
        <w:t xml:space="preserve">Federal Highway Administration (FHWA). </w:t>
      </w:r>
      <w:r w:rsidRPr="0026286A">
        <w:rPr>
          <w:i/>
          <w:iCs/>
          <w:lang w:val="en"/>
        </w:rPr>
        <w:t>Horizontal Curve Safety</w:t>
      </w:r>
      <w:r w:rsidRPr="0026286A">
        <w:rPr>
          <w:lang w:val="en"/>
        </w:rPr>
        <w:t>. https://safety.fhwa.dot.gov/roadway_dept/countermeasures/horicurves/ Accessed 20 July 2022</w:t>
      </w:r>
    </w:p>
    <w:p w14:paraId="51267B42" w14:textId="77777777" w:rsidR="0026286A" w:rsidRPr="0026286A" w:rsidRDefault="0026286A" w:rsidP="0026286A">
      <w:pPr>
        <w:spacing w:after="240"/>
        <w:ind w:left="360"/>
        <w:contextualSpacing/>
        <w:rPr>
          <w:lang w:val="en"/>
        </w:rPr>
      </w:pPr>
    </w:p>
    <w:p w14:paraId="4C537F2C" w14:textId="77777777" w:rsidR="0026286A" w:rsidRPr="0026286A" w:rsidRDefault="0026286A" w:rsidP="0026286A">
      <w:pPr>
        <w:numPr>
          <w:ilvl w:val="0"/>
          <w:numId w:val="13"/>
        </w:numPr>
        <w:spacing w:after="240"/>
        <w:contextualSpacing/>
        <w:rPr>
          <w:lang w:val="en"/>
        </w:rPr>
      </w:pPr>
      <w:commentRangeStart w:id="76"/>
      <w:r w:rsidRPr="0026286A">
        <w:rPr>
          <w:lang w:val="en"/>
        </w:rPr>
        <w:t xml:space="preserve">Tsai, Y., Z. Wang, C. Pranav, P. Yu, and R.W. Knezevich. Critical Assessment of HFST’s Long-Term Performance in Georgia Under Different Roadway Conditions. Publication </w:t>
      </w:r>
      <w:r w:rsidRPr="0026286A">
        <w:rPr>
          <w:color w:val="FF0000"/>
          <w:lang w:val="en"/>
        </w:rPr>
        <w:t>report no</w:t>
      </w:r>
      <w:r w:rsidRPr="0026286A">
        <w:rPr>
          <w:lang w:val="en"/>
        </w:rPr>
        <w:t>. Georgia Department of Transportation, 2022.</w:t>
      </w:r>
      <w:commentRangeEnd w:id="76"/>
      <w:r w:rsidRPr="0026286A">
        <w:rPr>
          <w:sz w:val="16"/>
          <w:szCs w:val="16"/>
          <w:lang w:val="en"/>
        </w:rPr>
        <w:commentReference w:id="76"/>
      </w:r>
    </w:p>
    <w:p w14:paraId="3A429FEA" w14:textId="77777777" w:rsidR="0026286A" w:rsidRPr="0026286A" w:rsidRDefault="0026286A" w:rsidP="0026286A">
      <w:pPr>
        <w:spacing w:after="240"/>
        <w:ind w:left="360"/>
        <w:contextualSpacing/>
        <w:rPr>
          <w:lang w:val="en"/>
        </w:rPr>
      </w:pPr>
    </w:p>
    <w:p w14:paraId="28FDA130" w14:textId="77777777" w:rsidR="0026286A" w:rsidRPr="0026286A" w:rsidRDefault="0026286A" w:rsidP="0026286A">
      <w:pPr>
        <w:numPr>
          <w:ilvl w:val="0"/>
          <w:numId w:val="13"/>
        </w:numPr>
        <w:spacing w:after="240"/>
        <w:contextualSpacing/>
        <w:rPr>
          <w:lang w:val="en"/>
        </w:rPr>
      </w:pPr>
      <w:r w:rsidRPr="0026286A">
        <w:rPr>
          <w:lang w:val="en"/>
        </w:rPr>
        <w:t xml:space="preserve">Merritt, D., C.A. Lyon, B.N. Persaud, and H.N. Torres. </w:t>
      </w:r>
      <w:r w:rsidRPr="0026286A">
        <w:rPr>
          <w:i/>
          <w:iCs/>
          <w:lang w:val="en"/>
        </w:rPr>
        <w:t>Developing Crash-Modification Factors for High-Friction Surface Treatments</w:t>
      </w:r>
      <w:r w:rsidRPr="0026286A">
        <w:rPr>
          <w:lang w:val="en"/>
        </w:rPr>
        <w:t>. Publication FHWA-HRT-20-061. FHWA, U.S. Department of Transportation, 2020. https://rosap.ntl.bts.gov/view/dot/54072. Accessed 21 July 2022</w:t>
      </w:r>
    </w:p>
    <w:p w14:paraId="251D655D" w14:textId="77777777" w:rsidR="0026286A" w:rsidRPr="0026286A" w:rsidRDefault="0026286A" w:rsidP="0026286A">
      <w:pPr>
        <w:spacing w:after="240"/>
        <w:ind w:left="360"/>
        <w:contextualSpacing/>
        <w:rPr>
          <w:lang w:val="en"/>
        </w:rPr>
      </w:pPr>
    </w:p>
    <w:p w14:paraId="73C659BA" w14:textId="77777777" w:rsidR="0026286A" w:rsidRPr="0026286A" w:rsidRDefault="0026286A" w:rsidP="0026286A">
      <w:pPr>
        <w:numPr>
          <w:ilvl w:val="0"/>
          <w:numId w:val="13"/>
        </w:numPr>
        <w:spacing w:after="240"/>
        <w:contextualSpacing/>
        <w:rPr>
          <w:lang w:val="en"/>
        </w:rPr>
      </w:pPr>
      <w:r w:rsidRPr="0026286A">
        <w:rPr>
          <w:lang w:val="en"/>
        </w:rPr>
        <w:t xml:space="preserve">Lyon, C.A., B.N. Persaud, D.K. Merritt, and J. Cheung. Empirical Bayes Before-After Study to Develop Crash Modification Factors and Functions for High Friction Surface Treatments on Curves and Ramps. In </w:t>
      </w:r>
      <w:r w:rsidRPr="0026286A">
        <w:rPr>
          <w:i/>
          <w:iCs/>
          <w:lang w:val="en"/>
        </w:rPr>
        <w:t>Transportation Research Record: Journal of the Transportation Research Board</w:t>
      </w:r>
      <w:r w:rsidRPr="0026286A">
        <w:rPr>
          <w:lang w:val="en"/>
        </w:rPr>
        <w:t>, No. 2674, Transportation Research Board of the National Academies, Washington, D.C., 2020. pp. 505-514</w:t>
      </w:r>
    </w:p>
    <w:p w14:paraId="1B6D3693" w14:textId="77777777" w:rsidR="0026286A" w:rsidRPr="0026286A" w:rsidRDefault="0026286A" w:rsidP="0026286A">
      <w:pPr>
        <w:spacing w:after="240"/>
        <w:ind w:left="360"/>
        <w:contextualSpacing/>
        <w:rPr>
          <w:lang w:val="en"/>
        </w:rPr>
      </w:pPr>
    </w:p>
    <w:p w14:paraId="47D35E93" w14:textId="77777777" w:rsidR="0026286A" w:rsidRPr="0026286A" w:rsidRDefault="0026286A" w:rsidP="0026286A">
      <w:pPr>
        <w:numPr>
          <w:ilvl w:val="0"/>
          <w:numId w:val="13"/>
        </w:numPr>
        <w:spacing w:after="240"/>
        <w:contextualSpacing/>
        <w:rPr>
          <w:lang w:val="en"/>
        </w:rPr>
      </w:pPr>
      <w:r w:rsidRPr="0026286A">
        <w:rPr>
          <w:lang w:val="en"/>
        </w:rPr>
        <w:t xml:space="preserve">Georgia Department of Transportation (GDOT). </w:t>
      </w:r>
      <w:r w:rsidRPr="0026286A">
        <w:rPr>
          <w:i/>
          <w:iCs/>
          <w:lang w:val="en"/>
        </w:rPr>
        <w:t>Numetric</w:t>
      </w:r>
      <w:r w:rsidRPr="0026286A">
        <w:rPr>
          <w:lang w:val="en"/>
        </w:rPr>
        <w:t>, https://gdot.numetric.com/ Accessed 21 July 2022</w:t>
      </w:r>
    </w:p>
    <w:p w14:paraId="12DFF796" w14:textId="77777777" w:rsidR="0026286A" w:rsidRPr="0026286A" w:rsidRDefault="0026286A" w:rsidP="0026286A">
      <w:pPr>
        <w:spacing w:after="240"/>
        <w:ind w:left="360"/>
        <w:contextualSpacing/>
        <w:rPr>
          <w:lang w:val="en"/>
        </w:rPr>
      </w:pPr>
    </w:p>
    <w:p w14:paraId="3529E23A" w14:textId="77777777" w:rsidR="0026286A" w:rsidRPr="0026286A" w:rsidRDefault="0026286A" w:rsidP="0026286A">
      <w:pPr>
        <w:numPr>
          <w:ilvl w:val="0"/>
          <w:numId w:val="13"/>
        </w:numPr>
        <w:spacing w:after="240"/>
        <w:contextualSpacing/>
        <w:rPr>
          <w:lang w:val="en"/>
        </w:rPr>
      </w:pPr>
      <w:r w:rsidRPr="0026286A">
        <w:rPr>
          <w:lang w:val="en"/>
        </w:rPr>
        <w:t xml:space="preserve">Gross, F., B.N. Persaud, C. Lyon. </w:t>
      </w:r>
      <w:r w:rsidRPr="0026286A">
        <w:rPr>
          <w:i/>
          <w:iCs/>
          <w:lang w:val="en"/>
        </w:rPr>
        <w:t>A Guide to Developing Quality Crash Modification Factors</w:t>
      </w:r>
      <w:r w:rsidRPr="0026286A">
        <w:rPr>
          <w:lang w:val="en"/>
        </w:rPr>
        <w:t>. Publication FHWA-SA-10-032. FHWA, U.S. Department of Transportation, 2010. https://rosap.ntl.bts.gov/view/dot/41025. Accessed 21 July 2022.</w:t>
      </w:r>
    </w:p>
    <w:p w14:paraId="22D88F68" w14:textId="77777777" w:rsidR="0026286A" w:rsidRPr="0026286A" w:rsidRDefault="0026286A" w:rsidP="0026286A">
      <w:pPr>
        <w:spacing w:after="240"/>
        <w:ind w:left="360"/>
        <w:contextualSpacing/>
        <w:rPr>
          <w:lang w:val="en"/>
        </w:rPr>
      </w:pPr>
    </w:p>
    <w:p w14:paraId="6902556E" w14:textId="77777777" w:rsidR="0026286A" w:rsidRPr="0026286A" w:rsidRDefault="0026286A" w:rsidP="0026286A">
      <w:pPr>
        <w:numPr>
          <w:ilvl w:val="0"/>
          <w:numId w:val="13"/>
        </w:numPr>
        <w:spacing w:after="240"/>
        <w:contextualSpacing/>
        <w:rPr>
          <w:lang w:val="en"/>
        </w:rPr>
      </w:pPr>
      <w:r w:rsidRPr="0026286A">
        <w:rPr>
          <w:i/>
          <w:iCs/>
          <w:lang w:val="en"/>
        </w:rPr>
        <w:t>Design Policy Manual</w:t>
      </w:r>
      <w:r w:rsidRPr="0026286A">
        <w:rPr>
          <w:lang w:val="en"/>
        </w:rPr>
        <w:t>. Georgia Department of Transportation (GDOT), Atlanta, GA, 2022, pp. 103. http://www.dot.ga.gov/PartnerSmart/DesignManuals/DesignPolicy/GDOT-DPM.pdf Accessed 21 July 2022</w:t>
      </w:r>
    </w:p>
    <w:p w14:paraId="19945633" w14:textId="77777777" w:rsidR="0026286A" w:rsidRPr="0026286A" w:rsidRDefault="0026286A" w:rsidP="0026286A">
      <w:pPr>
        <w:spacing w:after="240"/>
        <w:ind w:left="360"/>
        <w:contextualSpacing/>
        <w:rPr>
          <w:lang w:val="en"/>
        </w:rPr>
      </w:pPr>
    </w:p>
    <w:p w14:paraId="74966048" w14:textId="0639A59D" w:rsidR="003037E0" w:rsidRPr="00793354" w:rsidRDefault="0026286A" w:rsidP="003037E0">
      <w:pPr>
        <w:numPr>
          <w:ilvl w:val="0"/>
          <w:numId w:val="13"/>
        </w:numPr>
        <w:spacing w:after="240"/>
        <w:contextualSpacing/>
        <w:rPr>
          <w:highlight w:val="yellow"/>
          <w:lang w:val="en"/>
        </w:rPr>
      </w:pPr>
      <w:commentRangeStart w:id="77"/>
      <w:r w:rsidRPr="0026286A">
        <w:rPr>
          <w:highlight w:val="yellow"/>
          <w:lang w:val="en"/>
        </w:rPr>
        <w:t>Knezevich, R.W., Y. Tsai, and Z. Yang. Critical Assessment of Influential Risk Factors with BBI for Enhancing Curve SPFs in Systemic Analysis.</w:t>
      </w:r>
      <w:commentRangeEnd w:id="77"/>
      <w:r w:rsidRPr="0026286A">
        <w:rPr>
          <w:sz w:val="16"/>
          <w:szCs w:val="16"/>
          <w:highlight w:val="yellow"/>
          <w:lang w:val="en"/>
        </w:rPr>
        <w:commentReference w:id="77"/>
      </w:r>
    </w:p>
    <w:p w14:paraId="0A34F7CC" w14:textId="77777777" w:rsidR="003037E0" w:rsidRPr="003037E0" w:rsidRDefault="003037E0" w:rsidP="003037E0">
      <w:pPr>
        <w:spacing w:after="0"/>
        <w:rPr>
          <w:lang w:val="en"/>
        </w:rPr>
      </w:pPr>
    </w:p>
    <w:p w14:paraId="2E5740BF" w14:textId="610DAED0" w:rsidR="007F670E" w:rsidRPr="00434D22" w:rsidRDefault="003D472C" w:rsidP="0026286A">
      <w:pPr>
        <w:numPr>
          <w:ilvl w:val="0"/>
          <w:numId w:val="13"/>
        </w:numPr>
        <w:spacing w:after="240"/>
        <w:contextualSpacing/>
        <w:rPr>
          <w:lang w:val="en"/>
        </w:rPr>
      </w:pPr>
      <w:r>
        <w:rPr>
          <w:lang w:val="en"/>
        </w:rPr>
        <w:t>Tsai</w:t>
      </w:r>
      <w:r w:rsidR="00683649">
        <w:rPr>
          <w:lang w:val="en"/>
        </w:rPr>
        <w:t xml:space="preserve">, Y., C. Ai, and Y. Wu. </w:t>
      </w:r>
      <w:r w:rsidR="00BD4A8E" w:rsidRPr="00BD4A8E">
        <w:rPr>
          <w:i/>
          <w:iCs/>
        </w:rPr>
        <w:t>Curve Identification for High Friction Surface Treatment (HFST) Installation Recommendation</w:t>
      </w:r>
      <w:r w:rsidR="00BD4A8E">
        <w:t xml:space="preserve">. Publication </w:t>
      </w:r>
      <w:r w:rsidR="001F4086">
        <w:t xml:space="preserve">FHWA-GA-17-1505. Georgia Department of Transportation, </w:t>
      </w:r>
      <w:r w:rsidR="002236BF">
        <w:t>2016.</w:t>
      </w:r>
      <w:r w:rsidR="00E5040A">
        <w:t xml:space="preserve"> </w:t>
      </w:r>
      <w:r w:rsidR="00E5040A" w:rsidRPr="00E5040A">
        <w:t>https://rosap.ntl.bts.gov/view/dot/32777/dot_32777_DS1.pdf</w:t>
      </w:r>
      <w:r w:rsidR="00E5040A">
        <w:t>. Accessed 21 July 2022</w:t>
      </w:r>
    </w:p>
    <w:sectPr w:rsidR="007F670E" w:rsidRPr="00434D22">
      <w:headerReference w:type="default" r:id="rId23"/>
      <w:footerReference w:type="default" r:id="rId24"/>
      <w:headerReference w:type="first" r:id="rId25"/>
      <w:footerReference w:type="first" r:id="rId26"/>
      <w:pgSz w:w="12240" w:h="15840"/>
      <w:pgMar w:top="1440" w:right="1440" w:bottom="1440" w:left="1440" w:header="720" w:footer="720" w:gutter="0"/>
      <w:lnNumType w:countBy="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Guercio, Maria (FHWA)" w:date="2022-07-22T10:34:00Z" w:initials="GM(">
    <w:p w14:paraId="686EC7D4" w14:textId="3455C70B" w:rsidR="00743F07" w:rsidRDefault="00743F07">
      <w:pPr>
        <w:pStyle w:val="CommentText"/>
      </w:pPr>
      <w:r>
        <w:rPr>
          <w:rStyle w:val="CommentReference"/>
        </w:rPr>
        <w:annotationRef/>
      </w:r>
      <w:r>
        <w:t>I am assuming you’ll be the one submitting the document</w:t>
      </w:r>
    </w:p>
  </w:comment>
  <w:comment w:id="2" w:author="Liu, Matthew (FHWA)" w:date="2022-07-21T14:03:00Z" w:initials="LM(">
    <w:p w14:paraId="4ED5E0DC" w14:textId="77777777" w:rsidR="0026286A" w:rsidRDefault="0026286A" w:rsidP="0026286A">
      <w:pPr>
        <w:pStyle w:val="CommentText"/>
      </w:pPr>
      <w:r>
        <w:rPr>
          <w:rStyle w:val="CommentReference"/>
        </w:rPr>
        <w:annotationRef/>
      </w:r>
      <w:r>
        <w:t>Got to verify information</w:t>
      </w:r>
    </w:p>
  </w:comment>
  <w:comment w:id="4" w:author="Guercio, Maria (FHWA)" w:date="2022-07-22T10:42:00Z" w:initials="GM(">
    <w:p w14:paraId="7E8C96DF" w14:textId="59F86336" w:rsidR="00213B49" w:rsidRDefault="00213B49">
      <w:pPr>
        <w:pStyle w:val="CommentText"/>
      </w:pPr>
      <w:r>
        <w:rPr>
          <w:rStyle w:val="CommentReference"/>
        </w:rPr>
        <w:annotationRef/>
      </w:r>
      <w:r>
        <w:t>In the header, only use last names</w:t>
      </w:r>
    </w:p>
  </w:comment>
  <w:comment w:id="5" w:author="Guercio, Maria (FHWA)" w:date="2022-07-22T10:39:00Z" w:initials="GM(">
    <w:p w14:paraId="3DDB8C3C" w14:textId="58B98F44" w:rsidR="00743F07" w:rsidRDefault="00743F07">
      <w:pPr>
        <w:pStyle w:val="CommentText"/>
      </w:pPr>
      <w:r>
        <w:rPr>
          <w:rStyle w:val="CommentReference"/>
        </w:rPr>
        <w:annotationRef/>
      </w:r>
      <w:r>
        <w:t>You should add a couple of sentences to introduce FISTs and their general purpose.</w:t>
      </w:r>
    </w:p>
  </w:comment>
  <w:comment w:id="9" w:author="Guercio, Maria (FHWA)" w:date="2022-07-22T10:37:00Z" w:initials="GM(">
    <w:p w14:paraId="5AB2AD32" w14:textId="088FFF6B" w:rsidR="00743F07" w:rsidRDefault="00743F07">
      <w:pPr>
        <w:pStyle w:val="CommentText"/>
      </w:pPr>
      <w:r>
        <w:rPr>
          <w:rStyle w:val="CommentReference"/>
        </w:rPr>
        <w:annotationRef/>
      </w:r>
      <w:r>
        <w:t xml:space="preserve">The reviewers might reject the paper based on this statement. This makes it sound like you didn’t have enough data to properly compare the 3 treatments. </w:t>
      </w:r>
    </w:p>
  </w:comment>
  <w:comment w:id="10" w:author="Guercio, Maria (FHWA)" w:date="2022-07-22T10:41:00Z" w:initials="GM(">
    <w:p w14:paraId="46089389" w14:textId="7B3D700D" w:rsidR="00213B49" w:rsidRDefault="00213B49">
      <w:pPr>
        <w:pStyle w:val="CommentText"/>
      </w:pPr>
      <w:r>
        <w:rPr>
          <w:rStyle w:val="CommentReference"/>
        </w:rPr>
        <w:annotationRef/>
      </w:r>
      <w:r>
        <w:t xml:space="preserve">Can you try t rephrase this statement? Or make it a separate stamen. </w:t>
      </w:r>
    </w:p>
  </w:comment>
  <w:comment w:id="11" w:author="Guercio, Maria (FHWA)" w:date="2022-07-22T10:38:00Z" w:initials="GM(">
    <w:p w14:paraId="2A02EBB8" w14:textId="5B7CE5D5" w:rsidR="00743F07" w:rsidRDefault="00743F07">
      <w:pPr>
        <w:pStyle w:val="CommentText"/>
      </w:pPr>
      <w:r>
        <w:rPr>
          <w:rStyle w:val="CommentReference"/>
        </w:rPr>
        <w:annotationRef/>
      </w:r>
      <w:r>
        <w:t>Spell it out</w:t>
      </w:r>
    </w:p>
  </w:comment>
  <w:comment w:id="6" w:author="Matthew" w:date="2022-07-21T19:03:00Z" w:initials="ML">
    <w:p w14:paraId="37A29940" w14:textId="77777777" w:rsidR="003A3B6F" w:rsidRDefault="003A3B6F" w:rsidP="003445B2">
      <w:pPr>
        <w:pStyle w:val="CommentText"/>
      </w:pPr>
      <w:r>
        <w:rPr>
          <w:rStyle w:val="CommentReference"/>
        </w:rPr>
        <w:annotationRef/>
      </w:r>
      <w:r>
        <w:t>Cut down</w:t>
      </w:r>
    </w:p>
  </w:comment>
  <w:comment w:id="19" w:author="Guercio, Maria (FHWA)" w:date="2022-07-22T10:45:00Z" w:initials="GM(">
    <w:p w14:paraId="3665CA0F" w14:textId="2EE838A8" w:rsidR="00213B49" w:rsidRDefault="00213B49">
      <w:pPr>
        <w:pStyle w:val="CommentText"/>
      </w:pPr>
      <w:r>
        <w:rPr>
          <w:rStyle w:val="CommentReference"/>
        </w:rPr>
        <w:annotationRef/>
      </w:r>
      <w:r>
        <w:t>Replace with LWA throughout the paper</w:t>
      </w:r>
    </w:p>
  </w:comment>
  <w:comment w:id="20" w:author="Liu, Matthew (FHWA)" w:date="2022-07-18T15:11:00Z" w:initials="LM(">
    <w:p w14:paraId="7E2040E5" w14:textId="7C72DABC" w:rsidR="0026286A" w:rsidRDefault="0026286A" w:rsidP="0026286A">
      <w:pPr>
        <w:pStyle w:val="CommentText"/>
      </w:pPr>
      <w:r>
        <w:rPr>
          <w:rStyle w:val="CommentReference"/>
        </w:rPr>
        <w:annotationRef/>
      </w:r>
      <w:r>
        <w:t>Do we know where?</w:t>
      </w:r>
    </w:p>
  </w:comment>
  <w:comment w:id="23" w:author="Knezevich, Ronald W" w:date="2022-05-04T20:12:00Z" w:initials="KRW">
    <w:p w14:paraId="14E523E5" w14:textId="77777777" w:rsidR="0026286A" w:rsidRDefault="0026286A" w:rsidP="0026286A">
      <w:pPr>
        <w:pStyle w:val="CommentText"/>
      </w:pPr>
      <w:r>
        <w:rPr>
          <w:rStyle w:val="CommentReference"/>
        </w:rPr>
        <w:annotationRef/>
      </w:r>
      <w:r>
        <w:t xml:space="preserve">Will formalize picuture for actual paper. </w:t>
      </w:r>
    </w:p>
  </w:comment>
  <w:comment w:id="24" w:author="Li, Jiashu" w:date="2022-07-16T13:55:00Z" w:initials="LJ">
    <w:p w14:paraId="08659F17" w14:textId="77777777" w:rsidR="00896160" w:rsidRDefault="00896160" w:rsidP="00896160">
      <w:pPr>
        <w:pStyle w:val="CommentText"/>
      </w:pPr>
      <w:r>
        <w:t>Need to testify</w:t>
      </w:r>
      <w:r>
        <w:rPr>
          <w:rStyle w:val="CommentReference"/>
        </w:rPr>
        <w:annotationRef/>
      </w:r>
    </w:p>
  </w:comment>
  <w:comment w:id="27" w:author="Matthew" w:date="2022-07-16T02:49:00Z" w:initials="ML">
    <w:p w14:paraId="296C5470" w14:textId="77777777" w:rsidR="0026286A" w:rsidRDefault="0026286A" w:rsidP="0026286A">
      <w:pPr>
        <w:pStyle w:val="CommentText"/>
      </w:pPr>
      <w:r>
        <w:rPr>
          <w:rStyle w:val="CommentReference"/>
        </w:rPr>
        <w:annotationRef/>
      </w:r>
      <w:r>
        <w:t>Maybe data can be its own section</w:t>
      </w:r>
    </w:p>
  </w:comment>
  <w:comment w:id="28" w:author="Liu, Matthew (FHWA)" w:date="2022-07-20T09:54:00Z" w:initials="LM(">
    <w:p w14:paraId="3BF005A2" w14:textId="77777777" w:rsidR="0026286A" w:rsidRDefault="0026286A" w:rsidP="0026286A">
      <w:pPr>
        <w:pStyle w:val="CommentText"/>
      </w:pPr>
      <w:r>
        <w:rPr>
          <w:rStyle w:val="CommentReference"/>
        </w:rPr>
        <w:annotationRef/>
      </w:r>
      <w:r>
        <w:t>Is it safety program or the Georgia Tech curve finder? Or both?</w:t>
      </w:r>
    </w:p>
  </w:comment>
  <w:comment w:id="29" w:author="Liu, Matthew (FHWA)" w:date="2022-07-20T16:23:00Z" w:initials="LM(">
    <w:p w14:paraId="0214F37E" w14:textId="77777777" w:rsidR="0026286A" w:rsidRDefault="0026286A" w:rsidP="0026286A">
      <w:pPr>
        <w:pStyle w:val="CommentText"/>
      </w:pPr>
      <w:r>
        <w:rPr>
          <w:rStyle w:val="CommentReference"/>
        </w:rPr>
        <w:annotationRef/>
      </w:r>
      <w:r>
        <w:t>Need to find a nice example</w:t>
      </w:r>
    </w:p>
  </w:comment>
  <w:comment w:id="35" w:author="Liu, Matthew (FHWA)" w:date="2022-07-20T10:18:00Z" w:initials="LM(">
    <w:p w14:paraId="78CDE1DE" w14:textId="77777777" w:rsidR="0026286A" w:rsidRDefault="0026286A" w:rsidP="0026286A">
      <w:pPr>
        <w:pStyle w:val="CommentText"/>
      </w:pPr>
      <w:r>
        <w:rPr>
          <w:rStyle w:val="CommentReference"/>
        </w:rPr>
        <w:annotationRef/>
      </w:r>
      <w:r>
        <w:t>How should this be written out?</w:t>
      </w:r>
    </w:p>
  </w:comment>
  <w:comment w:id="36" w:author="Liu, Matthew (FHWA)" w:date="2022-07-21T14:03:00Z" w:initials="LM(">
    <w:p w14:paraId="0D5EEB3A" w14:textId="77777777" w:rsidR="0026286A" w:rsidRDefault="0026286A" w:rsidP="0026286A">
      <w:pPr>
        <w:pStyle w:val="CommentText"/>
      </w:pPr>
      <w:r>
        <w:rPr>
          <w:rStyle w:val="CommentReference"/>
        </w:rPr>
        <w:annotationRef/>
      </w:r>
      <w:r>
        <w:t>Need someone who understands this more</w:t>
      </w:r>
    </w:p>
  </w:comment>
  <w:comment w:id="39" w:author="Liu, Matthew (FHWA)" w:date="2022-07-21T13:21:00Z" w:initials="LM(">
    <w:p w14:paraId="0D72D7EE" w14:textId="77777777" w:rsidR="0026286A" w:rsidRDefault="0026286A" w:rsidP="0026286A">
      <w:pPr>
        <w:pStyle w:val="CommentText"/>
      </w:pPr>
      <w:r>
        <w:rPr>
          <w:rStyle w:val="CommentReference"/>
        </w:rPr>
        <w:annotationRef/>
      </w:r>
      <w:r>
        <w:t>I know it’s linear but what exactly did we use</w:t>
      </w:r>
    </w:p>
  </w:comment>
  <w:comment w:id="41" w:author="Li, Jiashu" w:date="2022-07-21T19:05:00Z" w:initials="LJ">
    <w:p w14:paraId="6202D675" w14:textId="6E6E60E1" w:rsidR="43342C9A" w:rsidRDefault="43342C9A">
      <w:pPr>
        <w:pStyle w:val="CommentText"/>
      </w:pPr>
      <w:r>
        <w:t>three decimal places for tables</w:t>
      </w:r>
      <w:r>
        <w:rPr>
          <w:rStyle w:val="CommentReference"/>
        </w:rPr>
        <w:annotationRef/>
      </w:r>
    </w:p>
  </w:comment>
  <w:comment w:id="44" w:author="Matthew" w:date="2022-07-21T19:06:00Z" w:initials="ML">
    <w:p w14:paraId="5E927D5E" w14:textId="77777777" w:rsidR="00A64142" w:rsidRDefault="00A64142" w:rsidP="00B76E0C">
      <w:pPr>
        <w:pStyle w:val="CommentText"/>
      </w:pPr>
      <w:r>
        <w:rPr>
          <w:rStyle w:val="CommentReference"/>
        </w:rPr>
        <w:annotationRef/>
      </w:r>
      <w:r>
        <w:t>keep</w:t>
      </w:r>
    </w:p>
  </w:comment>
  <w:comment w:id="45" w:author="Knezevich, Ronald W" w:date="2022-07-21T19:07:00Z" w:initials="KRW">
    <w:p w14:paraId="2E6590A8" w14:textId="77777777" w:rsidR="00A64142" w:rsidRDefault="00A64142">
      <w:pPr>
        <w:pStyle w:val="CommentText"/>
      </w:pPr>
      <w:r>
        <w:rPr>
          <w:rStyle w:val="CommentReference"/>
        </w:rPr>
        <w:annotationRef/>
      </w:r>
      <w:r>
        <w:t>Naglekerke R^2. this is a psuedo r^2 because the negative binomial model is a liklihood estimation.</w:t>
      </w:r>
    </w:p>
  </w:comment>
  <w:comment w:id="48" w:author="Liu, Matthew (FHWA)" w:date="2022-07-19T15:22:00Z" w:initials="LM(">
    <w:p w14:paraId="09D2805C" w14:textId="5A7D7A8B" w:rsidR="0026286A" w:rsidRDefault="0026286A" w:rsidP="0026286A">
      <w:pPr>
        <w:pStyle w:val="CommentText"/>
      </w:pPr>
      <w:r>
        <w:rPr>
          <w:rStyle w:val="CommentReference"/>
        </w:rPr>
        <w:annotationRef/>
      </w:r>
      <w:r>
        <w:t>Do we have the R^2 values?</w:t>
      </w:r>
    </w:p>
  </w:comment>
  <w:comment w:id="51" w:author="Matthew" w:date="2022-07-21T19:30:00Z" w:initials="ML">
    <w:p w14:paraId="73F8ACD6" w14:textId="77777777" w:rsidR="000B2CBE" w:rsidRDefault="000B2CBE" w:rsidP="00CB47C9">
      <w:pPr>
        <w:pStyle w:val="CommentText"/>
      </w:pPr>
      <w:r>
        <w:rPr>
          <w:rStyle w:val="CommentReference"/>
        </w:rPr>
        <w:annotationRef/>
      </w:r>
      <w:r>
        <w:t>Get rid of titles and put into caption</w:t>
      </w:r>
    </w:p>
  </w:comment>
  <w:comment w:id="52" w:author="Li, Jiashu" w:date="2022-07-21T19:30:00Z" w:initials="LJ">
    <w:p w14:paraId="2317DAE3" w14:textId="765AC4D8" w:rsidR="5B6E2504" w:rsidRDefault="5B6E2504">
      <w:pPr>
        <w:pStyle w:val="CommentText"/>
      </w:pPr>
      <w:r>
        <w:t>title at bottom</w:t>
      </w:r>
      <w:r>
        <w:rPr>
          <w:rStyle w:val="CommentReference"/>
        </w:rPr>
        <w:annotationRef/>
      </w:r>
    </w:p>
  </w:comment>
  <w:comment w:id="55" w:author="Matthew" w:date="2022-07-16T12:11:00Z" w:initials="ML">
    <w:p w14:paraId="6B92F40E" w14:textId="47988D5C" w:rsidR="0026286A" w:rsidRDefault="0026286A" w:rsidP="0026286A">
      <w:pPr>
        <w:pStyle w:val="CommentText"/>
      </w:pPr>
      <w:r>
        <w:rPr>
          <w:rStyle w:val="CommentReference"/>
        </w:rPr>
        <w:annotationRef/>
      </w:r>
      <w:r>
        <w:t>Not a great look, maybe we omit</w:t>
      </w:r>
    </w:p>
  </w:comment>
  <w:comment w:id="56" w:author="Liu, Matthew (FHWA)" w:date="2022-07-21T14:30:00Z" w:initials="LM(">
    <w:p w14:paraId="7FA9A47C" w14:textId="77777777" w:rsidR="0026286A" w:rsidRDefault="0026286A" w:rsidP="0026286A">
      <w:pPr>
        <w:pStyle w:val="CommentText"/>
      </w:pPr>
      <w:r>
        <w:rPr>
          <w:rStyle w:val="CommentReference"/>
        </w:rPr>
        <w:annotationRef/>
      </w:r>
      <w:r>
        <w:t>What’s the name of the range of the standard values?</w:t>
      </w:r>
    </w:p>
  </w:comment>
  <w:comment w:id="68" w:author="Guercio, Maria (FHWA)" w:date="2022-07-23T09:23:00Z" w:initials="GM(">
    <w:p w14:paraId="5DFB0C6F" w14:textId="43B5FF9A" w:rsidR="00C542F8" w:rsidRDefault="00C542F8">
      <w:pPr>
        <w:pStyle w:val="CommentText"/>
      </w:pPr>
      <w:r>
        <w:rPr>
          <w:rStyle w:val="CommentReference"/>
        </w:rPr>
        <w:annotationRef/>
      </w:r>
      <w:r>
        <w:t xml:space="preserve">After reading the title of this section, I was expecting a comparison of the actual “material” composition and how it affected performance. Consider removing this section (and include the findings in other sections of the paper) or expend on the material composition. What makes each treatment “better” than the </w:t>
      </w:r>
      <w:proofErr w:type="gramStart"/>
      <w:r>
        <w:t>others.</w:t>
      </w:r>
      <w:proofErr w:type="gramEnd"/>
      <w:r>
        <w:t xml:space="preserve">  </w:t>
      </w:r>
    </w:p>
  </w:comment>
  <w:comment w:id="71" w:author="Li, Jiashu" w:date="2022-07-21T19:24:00Z" w:initials="LJ">
    <w:p w14:paraId="190257E6" w14:textId="5BFFBDCD" w:rsidR="19499633" w:rsidRDefault="19499633">
      <w:pPr>
        <w:pStyle w:val="CommentText"/>
      </w:pPr>
      <w:r>
        <w:t>Cost/Benefit Analysis, optimization, diminishing return</w:t>
      </w:r>
      <w:r>
        <w:rPr>
          <w:rStyle w:val="CommentReference"/>
        </w:rPr>
        <w:annotationRef/>
      </w:r>
    </w:p>
  </w:comment>
  <w:comment w:id="73" w:author="Liu, Matthew (FHWA)" w:date="2022-07-21T13:19:00Z" w:initials="LM(">
    <w:p w14:paraId="2A181C5D" w14:textId="77777777" w:rsidR="0026286A" w:rsidRDefault="0026286A" w:rsidP="0026286A">
      <w:pPr>
        <w:pStyle w:val="CommentText"/>
      </w:pPr>
      <w:r>
        <w:rPr>
          <w:rStyle w:val="CommentReference"/>
        </w:rPr>
        <w:annotationRef/>
      </w:r>
      <w:r>
        <w:t>Be more specific or something?</w:t>
      </w:r>
    </w:p>
  </w:comment>
  <w:comment w:id="76" w:author="Liu, Matthew (FHWA)" w:date="2022-07-21T10:04:00Z" w:initials="LM(">
    <w:p w14:paraId="7A04E43D" w14:textId="77777777" w:rsidR="0026286A" w:rsidRDefault="0026286A" w:rsidP="0026286A">
      <w:pPr>
        <w:pStyle w:val="CommentText"/>
      </w:pPr>
      <w:r>
        <w:rPr>
          <w:rStyle w:val="CommentReference"/>
        </w:rPr>
        <w:annotationRef/>
      </w:r>
      <w:r>
        <w:t>missing report number</w:t>
      </w:r>
    </w:p>
  </w:comment>
  <w:comment w:id="77" w:author="Liu, Matthew (FHWA)" w:date="2022-07-21T13:38:00Z" w:initials="LM(">
    <w:p w14:paraId="28B4EACD" w14:textId="77777777" w:rsidR="0026286A" w:rsidRDefault="0026286A" w:rsidP="0026286A">
      <w:pPr>
        <w:pStyle w:val="CommentText"/>
      </w:pPr>
      <w:r>
        <w:rPr>
          <w:rStyle w:val="CommentReference"/>
        </w:rPr>
        <w:annotationRef/>
      </w:r>
      <w:r>
        <w:t>don’t know how to tie this in just yet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6EC7D4" w15:done="0"/>
  <w15:commentEx w15:paraId="4ED5E0DC" w15:done="0"/>
  <w15:commentEx w15:paraId="7E8C96DF" w15:done="0"/>
  <w15:commentEx w15:paraId="3DDB8C3C" w15:done="0"/>
  <w15:commentEx w15:paraId="5AB2AD32" w15:done="0"/>
  <w15:commentEx w15:paraId="46089389" w15:done="0"/>
  <w15:commentEx w15:paraId="2A02EBB8" w15:done="0"/>
  <w15:commentEx w15:paraId="37A29940" w15:done="1"/>
  <w15:commentEx w15:paraId="3665CA0F" w15:done="0"/>
  <w15:commentEx w15:paraId="7E2040E5" w15:done="1"/>
  <w15:commentEx w15:paraId="14E523E5" w15:done="0"/>
  <w15:commentEx w15:paraId="08659F17" w15:done="1"/>
  <w15:commentEx w15:paraId="296C5470" w15:done="1"/>
  <w15:commentEx w15:paraId="3BF005A2" w15:done="1"/>
  <w15:commentEx w15:paraId="0214F37E" w15:done="1"/>
  <w15:commentEx w15:paraId="78CDE1DE" w15:done="1"/>
  <w15:commentEx w15:paraId="0D5EEB3A" w15:done="0"/>
  <w15:commentEx w15:paraId="0D72D7EE" w15:done="1"/>
  <w15:commentEx w15:paraId="6202D675" w15:done="1"/>
  <w15:commentEx w15:paraId="5E927D5E" w15:done="1"/>
  <w15:commentEx w15:paraId="2E6590A8" w15:done="0"/>
  <w15:commentEx w15:paraId="09D2805C" w15:done="1"/>
  <w15:commentEx w15:paraId="73F8ACD6" w15:done="0"/>
  <w15:commentEx w15:paraId="2317DAE3" w15:done="0"/>
  <w15:commentEx w15:paraId="6B92F40E" w15:done="1"/>
  <w15:commentEx w15:paraId="7FA9A47C" w15:done="0"/>
  <w15:commentEx w15:paraId="5DFB0C6F" w15:done="0"/>
  <w15:commentEx w15:paraId="190257E6" w15:done="0"/>
  <w15:commentEx w15:paraId="2A181C5D" w15:done="1"/>
  <w15:commentEx w15:paraId="7A04E43D" w15:done="0"/>
  <w15:commentEx w15:paraId="28B4EAC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4FBB2" w16cex:dateUtc="2022-07-22T14:34:00Z"/>
  <w16cex:commentExtensible w16cex:durableId="2683DB20" w16cex:dateUtc="2022-07-21T18:03:00Z"/>
  <w16cex:commentExtensible w16cex:durableId="2684FD9E" w16cex:dateUtc="2022-07-22T14:42:00Z"/>
  <w16cex:commentExtensible w16cex:durableId="2684FCDA" w16cex:dateUtc="2022-07-22T14:39:00Z"/>
  <w16cex:commentExtensible w16cex:durableId="2684FC56" w16cex:dateUtc="2022-07-22T14:37:00Z"/>
  <w16cex:commentExtensible w16cex:durableId="2684FD62" w16cex:dateUtc="2022-07-22T14:41:00Z"/>
  <w16cex:commentExtensible w16cex:durableId="2684FCC0" w16cex:dateUtc="2022-07-22T14:38:00Z"/>
  <w16cex:commentExtensible w16cex:durableId="2684219C" w16cex:dateUtc="2022-07-21T23:03:00Z"/>
  <w16cex:commentExtensible w16cex:durableId="2684FE4E" w16cex:dateUtc="2022-07-22T14:45:00Z"/>
  <w16cex:commentExtensible w16cex:durableId="267FF6AB" w16cex:dateUtc="2022-07-18T19:11:00Z"/>
  <w16cex:commentExtensible w16cex:durableId="261D5C9B" w16cex:dateUtc="2022-05-05T00:12:00Z"/>
  <w16cex:commentExtensible w16cex:durableId="304638EA" w16cex:dateUtc="2022-07-16T17:55:00Z"/>
  <w16cex:commentExtensible w16cex:durableId="267CA5D0" w16cex:dateUtc="2022-07-16T06:49:00Z"/>
  <w16cex:commentExtensible w16cex:durableId="26824F71" w16cex:dateUtc="2022-07-20T13:54:00Z"/>
  <w16cex:commentExtensible w16cex:durableId="2682AA79" w16cex:dateUtc="2022-07-20T20:23:00Z"/>
  <w16cex:commentExtensible w16cex:durableId="268254E6" w16cex:dateUtc="2022-07-20T14:18:00Z"/>
  <w16cex:commentExtensible w16cex:durableId="2683DB3A" w16cex:dateUtc="2022-07-21T18:03:00Z"/>
  <w16cex:commentExtensible w16cex:durableId="2683D172" w16cex:dateUtc="2022-07-21T17:21:00Z"/>
  <w16cex:commentExtensible w16cex:durableId="7C107003" w16cex:dateUtc="2022-07-21T23:05:00Z"/>
  <w16cex:commentExtensible w16cex:durableId="26842244" w16cex:dateUtc="2022-07-21T23:06:00Z"/>
  <w16cex:commentExtensible w16cex:durableId="2684227C" w16cex:dateUtc="2022-07-21T23:07:00Z"/>
  <w16cex:commentExtensible w16cex:durableId="26814A9B" w16cex:dateUtc="2022-07-19T19:22:00Z"/>
  <w16cex:commentExtensible w16cex:durableId="268427E2" w16cex:dateUtc="2022-07-21T23:30:00Z"/>
  <w16cex:commentExtensible w16cex:durableId="397F0FDD" w16cex:dateUtc="2022-07-21T23:30:00Z"/>
  <w16cex:commentExtensible w16cex:durableId="267D2976" w16cex:dateUtc="2022-07-16T16:11:00Z"/>
  <w16cex:commentExtensible w16cex:durableId="2683E19D" w16cex:dateUtc="2022-07-21T18:30:00Z"/>
  <w16cex:commentExtensible w16cex:durableId="26863C78" w16cex:dateUtc="2022-07-23T13:23:00Z"/>
  <w16cex:commentExtensible w16cex:durableId="247AF14C" w16cex:dateUtc="2022-07-21T23:24:00Z"/>
  <w16cex:commentExtensible w16cex:durableId="2683D0CD" w16cex:dateUtc="2022-07-21T17:19:00Z"/>
  <w16cex:commentExtensible w16cex:durableId="2683A332" w16cex:dateUtc="2022-07-21T14:04:00Z"/>
  <w16cex:commentExtensible w16cex:durableId="2683D560" w16cex:dateUtc="2022-07-21T17: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6EC7D4" w16cid:durableId="2684FBB2"/>
  <w16cid:commentId w16cid:paraId="4ED5E0DC" w16cid:durableId="2683DB20"/>
  <w16cid:commentId w16cid:paraId="7E8C96DF" w16cid:durableId="2684FD9E"/>
  <w16cid:commentId w16cid:paraId="3DDB8C3C" w16cid:durableId="2684FCDA"/>
  <w16cid:commentId w16cid:paraId="5AB2AD32" w16cid:durableId="2684FC56"/>
  <w16cid:commentId w16cid:paraId="46089389" w16cid:durableId="2684FD62"/>
  <w16cid:commentId w16cid:paraId="2A02EBB8" w16cid:durableId="2684FCC0"/>
  <w16cid:commentId w16cid:paraId="37A29940" w16cid:durableId="2684219C"/>
  <w16cid:commentId w16cid:paraId="3665CA0F" w16cid:durableId="2684FE4E"/>
  <w16cid:commentId w16cid:paraId="7E2040E5" w16cid:durableId="267FF6AB"/>
  <w16cid:commentId w16cid:paraId="14E523E5" w16cid:durableId="261D5C9B"/>
  <w16cid:commentId w16cid:paraId="08659F17" w16cid:durableId="304638EA"/>
  <w16cid:commentId w16cid:paraId="296C5470" w16cid:durableId="267CA5D0"/>
  <w16cid:commentId w16cid:paraId="3BF005A2" w16cid:durableId="26824F71"/>
  <w16cid:commentId w16cid:paraId="0214F37E" w16cid:durableId="2682AA79"/>
  <w16cid:commentId w16cid:paraId="78CDE1DE" w16cid:durableId="268254E6"/>
  <w16cid:commentId w16cid:paraId="0D5EEB3A" w16cid:durableId="2683DB3A"/>
  <w16cid:commentId w16cid:paraId="0D72D7EE" w16cid:durableId="2683D172"/>
  <w16cid:commentId w16cid:paraId="6202D675" w16cid:durableId="7C107003"/>
  <w16cid:commentId w16cid:paraId="5E927D5E" w16cid:durableId="26842244"/>
  <w16cid:commentId w16cid:paraId="2E6590A8" w16cid:durableId="2684227C"/>
  <w16cid:commentId w16cid:paraId="09D2805C" w16cid:durableId="26814A9B"/>
  <w16cid:commentId w16cid:paraId="73F8ACD6" w16cid:durableId="268427E2"/>
  <w16cid:commentId w16cid:paraId="2317DAE3" w16cid:durableId="397F0FDD"/>
  <w16cid:commentId w16cid:paraId="6B92F40E" w16cid:durableId="267D2976"/>
  <w16cid:commentId w16cid:paraId="7FA9A47C" w16cid:durableId="2683E19D"/>
  <w16cid:commentId w16cid:paraId="5DFB0C6F" w16cid:durableId="26863C78"/>
  <w16cid:commentId w16cid:paraId="190257E6" w16cid:durableId="247AF14C"/>
  <w16cid:commentId w16cid:paraId="2A181C5D" w16cid:durableId="2683D0CD"/>
  <w16cid:commentId w16cid:paraId="7A04E43D" w16cid:durableId="2683A332"/>
  <w16cid:commentId w16cid:paraId="28B4EACD" w16cid:durableId="2683D56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1105A" w14:textId="77777777" w:rsidR="008F4BA0" w:rsidRDefault="008F4BA0" w:rsidP="00964E61">
      <w:pPr>
        <w:spacing w:after="0" w:line="240" w:lineRule="auto"/>
      </w:pPr>
      <w:r>
        <w:separator/>
      </w:r>
    </w:p>
  </w:endnote>
  <w:endnote w:type="continuationSeparator" w:id="0">
    <w:p w14:paraId="09242552" w14:textId="77777777" w:rsidR="008F4BA0" w:rsidRDefault="008F4BA0" w:rsidP="00964E61">
      <w:pPr>
        <w:spacing w:after="0" w:line="240" w:lineRule="auto"/>
      </w:pPr>
      <w:r>
        <w:continuationSeparator/>
      </w:r>
    </w:p>
  </w:endnote>
  <w:endnote w:type="continuationNotice" w:id="1">
    <w:p w14:paraId="1F4B854F" w14:textId="77777777" w:rsidR="008F4BA0" w:rsidRDefault="008F4BA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3501234"/>
      <w:docPartObj>
        <w:docPartGallery w:val="Page Numbers (Bottom of Page)"/>
        <w:docPartUnique/>
      </w:docPartObj>
    </w:sdtPr>
    <w:sdtEndPr>
      <w:rPr>
        <w:noProof/>
      </w:rPr>
    </w:sdtEndPr>
    <w:sdtContent>
      <w:p w14:paraId="4252B7D7" w14:textId="77777777" w:rsidR="006E4003" w:rsidRDefault="003E4062">
        <w:pPr>
          <w:pStyle w:val="Footer"/>
          <w:ind w:firstLine="0"/>
          <w:jc w:val="center"/>
        </w:pPr>
        <w:r>
          <w:fldChar w:fldCharType="begin"/>
        </w:r>
        <w:r>
          <w:instrText xml:space="preserve"> PAGE   \* MERGEFORMAT </w:instrText>
        </w:r>
        <w:r>
          <w:fldChar w:fldCharType="separate"/>
        </w:r>
        <w:r>
          <w:rPr>
            <w:noProof/>
          </w:rPr>
          <w:t>2</w:t>
        </w:r>
        <w:r>
          <w:rPr>
            <w:noProof/>
          </w:rPr>
          <w:fldChar w:fldCharType="end"/>
        </w:r>
      </w:p>
    </w:sdtContent>
  </w:sdt>
  <w:p w14:paraId="7A639C9A" w14:textId="77777777" w:rsidR="006E4003" w:rsidRDefault="006E4003">
    <w:pPr>
      <w:pStyle w:val="Footer"/>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5FC48" w14:textId="77777777" w:rsidR="006E4003" w:rsidRDefault="006E4003">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471D1" w14:textId="77777777" w:rsidR="008F4BA0" w:rsidRDefault="008F4BA0" w:rsidP="00964E61">
      <w:pPr>
        <w:spacing w:after="0" w:line="240" w:lineRule="auto"/>
      </w:pPr>
      <w:r>
        <w:separator/>
      </w:r>
    </w:p>
  </w:footnote>
  <w:footnote w:type="continuationSeparator" w:id="0">
    <w:p w14:paraId="7680B9CD" w14:textId="77777777" w:rsidR="008F4BA0" w:rsidRDefault="008F4BA0" w:rsidP="00964E61">
      <w:pPr>
        <w:spacing w:after="0" w:line="240" w:lineRule="auto"/>
      </w:pPr>
      <w:r>
        <w:continuationSeparator/>
      </w:r>
    </w:p>
  </w:footnote>
  <w:footnote w:type="continuationNotice" w:id="1">
    <w:p w14:paraId="0EB49D91" w14:textId="77777777" w:rsidR="008F4BA0" w:rsidRDefault="008F4BA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23D76" w14:textId="11EB509C" w:rsidR="006E4003" w:rsidRPr="00EA40B0" w:rsidRDefault="00F42AC2">
    <w:pPr>
      <w:pStyle w:val="Header"/>
      <w:ind w:firstLine="0"/>
      <w:rPr>
        <w:i/>
        <w:iCs/>
      </w:rPr>
    </w:pPr>
    <w:r>
      <w:rPr>
        <w:i/>
        <w:iCs/>
      </w:rPr>
      <w:t xml:space="preserve">Matthew </w:t>
    </w:r>
    <w:r w:rsidR="003E4062" w:rsidRPr="00EA40B0">
      <w:rPr>
        <w:i/>
        <w:iCs/>
      </w:rPr>
      <w:t xml:space="preserve">Liu, </w:t>
    </w:r>
    <w:proofErr w:type="spellStart"/>
    <w:r>
      <w:rPr>
        <w:i/>
        <w:iCs/>
      </w:rPr>
      <w:t>Jiashu</w:t>
    </w:r>
    <w:proofErr w:type="spellEnd"/>
    <w:r>
      <w:rPr>
        <w:i/>
        <w:iCs/>
      </w:rPr>
      <w:t xml:space="preserve"> </w:t>
    </w:r>
    <w:r w:rsidR="003E4062" w:rsidRPr="00EA40B0">
      <w:rPr>
        <w:i/>
        <w:iCs/>
      </w:rPr>
      <w:t xml:space="preserve">Li, </w:t>
    </w:r>
    <w:r>
      <w:rPr>
        <w:i/>
        <w:iCs/>
      </w:rPr>
      <w:t>Ronald</w:t>
    </w:r>
    <w:r w:rsidR="003E4062" w:rsidRPr="00EA40B0">
      <w:rPr>
        <w:i/>
        <w:iCs/>
      </w:rPr>
      <w:t xml:space="preserve"> Knezevich</w:t>
    </w:r>
    <w:r>
      <w:rPr>
        <w:i/>
        <w:iCs/>
      </w:rPr>
      <w:t>, and Yichang (James) Tsai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7541B" w14:textId="77777777" w:rsidR="006E4003" w:rsidRDefault="006E4003">
    <w:pPr>
      <w:pStyle w:val="Header"/>
      <w:ind w:firstLine="0"/>
    </w:pPr>
  </w:p>
</w:hdr>
</file>

<file path=word/intelligence2.xml><?xml version="1.0" encoding="utf-8"?>
<int2:intelligence xmlns:int2="http://schemas.microsoft.com/office/intelligence/2020/intelligence" xmlns:oel="http://schemas.microsoft.com/office/2019/extlst">
  <int2:observations>
    <int2:textHash int2:hashCode="NkMbUCfbIPSG+p" int2:id="vc7kpUzf">
      <int2:state int2:value="Rejected" int2:type="LegacyProofing"/>
    </int2:textHash>
    <int2:bookmark int2:bookmarkName="_Int_b4tvfKBv" int2:invalidationBookmarkName="" int2:hashCode="biDSsgPPvG2yGX" int2:id="KNdy9F19"/>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075D6"/>
    <w:multiLevelType w:val="hybridMultilevel"/>
    <w:tmpl w:val="D414B2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92007B"/>
    <w:multiLevelType w:val="hybridMultilevel"/>
    <w:tmpl w:val="4C84D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5352F5"/>
    <w:multiLevelType w:val="hybridMultilevel"/>
    <w:tmpl w:val="71683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3E1B2F"/>
    <w:multiLevelType w:val="hybridMultilevel"/>
    <w:tmpl w:val="DD383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EB3ED3"/>
    <w:multiLevelType w:val="hybridMultilevel"/>
    <w:tmpl w:val="F16ECF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3E11BDF"/>
    <w:multiLevelType w:val="hybridMultilevel"/>
    <w:tmpl w:val="00924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AE5269"/>
    <w:multiLevelType w:val="hybridMultilevel"/>
    <w:tmpl w:val="BE2E94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956A0A"/>
    <w:multiLevelType w:val="hybridMultilevel"/>
    <w:tmpl w:val="B1B621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6550FB"/>
    <w:multiLevelType w:val="hybridMultilevel"/>
    <w:tmpl w:val="A3EAD338"/>
    <w:lvl w:ilvl="0" w:tplc="2466D7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E396BF1"/>
    <w:multiLevelType w:val="hybridMultilevel"/>
    <w:tmpl w:val="A28A3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741696"/>
    <w:multiLevelType w:val="hybridMultilevel"/>
    <w:tmpl w:val="A7F87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9018B3"/>
    <w:multiLevelType w:val="hybridMultilevel"/>
    <w:tmpl w:val="9DF0A6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3D1533"/>
    <w:multiLevelType w:val="hybridMultilevel"/>
    <w:tmpl w:val="D2B869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533D26"/>
    <w:multiLevelType w:val="hybridMultilevel"/>
    <w:tmpl w:val="D376E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01423E"/>
    <w:multiLevelType w:val="hybridMultilevel"/>
    <w:tmpl w:val="2D962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0"/>
  </w:num>
  <w:num w:numId="4">
    <w:abstractNumId w:val="14"/>
  </w:num>
  <w:num w:numId="5">
    <w:abstractNumId w:val="12"/>
  </w:num>
  <w:num w:numId="6">
    <w:abstractNumId w:val="6"/>
  </w:num>
  <w:num w:numId="7">
    <w:abstractNumId w:val="7"/>
  </w:num>
  <w:num w:numId="8">
    <w:abstractNumId w:val="11"/>
  </w:num>
  <w:num w:numId="9">
    <w:abstractNumId w:val="5"/>
  </w:num>
  <w:num w:numId="10">
    <w:abstractNumId w:val="9"/>
  </w:num>
  <w:num w:numId="11">
    <w:abstractNumId w:val="10"/>
  </w:num>
  <w:num w:numId="12">
    <w:abstractNumId w:val="3"/>
  </w:num>
  <w:num w:numId="13">
    <w:abstractNumId w:val="4"/>
  </w:num>
  <w:num w:numId="14">
    <w:abstractNumId w:val="6"/>
    <w:lvlOverride w:ilvl="0">
      <w:startOverride w:val="1"/>
    </w:lvlOverride>
  </w:num>
  <w:num w:numId="15">
    <w:abstractNumId w:val="6"/>
    <w:lvlOverride w:ilvl="0">
      <w:startOverride w:val="1"/>
    </w:lvlOverride>
  </w:num>
  <w:num w:numId="16">
    <w:abstractNumId w:val="8"/>
  </w:num>
  <w:num w:numId="17">
    <w:abstractNumId w:val="6"/>
    <w:lvlOverride w:ilvl="0">
      <w:startOverride w:val="1"/>
    </w:lvlOverride>
  </w:num>
  <w:num w:numId="1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uercio, Maria (FHWA)">
    <w15:presenceInfo w15:providerId="AD" w15:userId="S::maria.guercio@ad.dot.gov::ee03e714-2e5b-4ef2-be92-4c21291dafb3"/>
  </w15:person>
  <w15:person w15:author="Liu, Matthew (FHWA)">
    <w15:presenceInfo w15:providerId="AD" w15:userId="S::matthew.liu@ad.dot.gov::629527d2-cd4f-4aa0-9fd6-5df0ac134217"/>
  </w15:person>
  <w15:person w15:author="Matthew">
    <w15:presenceInfo w15:providerId="None" w15:userId="Matthew"/>
  </w15:person>
  <w15:person w15:author="Knezevich, Ronald W">
    <w15:presenceInfo w15:providerId="None" w15:userId="Knezevich, Ronald W"/>
  </w15:person>
  <w15:person w15:author="Li, Jiashu">
    <w15:presenceInfo w15:providerId="AD" w15:userId="S::jli873@gatech.edu::8bbf1062-30ca-410a-9f91-1eca7e81b7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A2MjM3NTQ3MTY1MzBQ0lEKTi0uzszPAykwrAUAAtNXcCwAAAA="/>
  </w:docVars>
  <w:rsids>
    <w:rsidRoot w:val="00283F11"/>
    <w:rsid w:val="00003EFA"/>
    <w:rsid w:val="00004CA3"/>
    <w:rsid w:val="00005B9F"/>
    <w:rsid w:val="00014F58"/>
    <w:rsid w:val="000213D5"/>
    <w:rsid w:val="00023729"/>
    <w:rsid w:val="00026207"/>
    <w:rsid w:val="00031056"/>
    <w:rsid w:val="000435DA"/>
    <w:rsid w:val="00043CFC"/>
    <w:rsid w:val="00050668"/>
    <w:rsid w:val="00050E13"/>
    <w:rsid w:val="000566EB"/>
    <w:rsid w:val="00063CD0"/>
    <w:rsid w:val="00064DBB"/>
    <w:rsid w:val="0006719D"/>
    <w:rsid w:val="00070726"/>
    <w:rsid w:val="00071370"/>
    <w:rsid w:val="00073D41"/>
    <w:rsid w:val="00080C87"/>
    <w:rsid w:val="000824D3"/>
    <w:rsid w:val="000827E9"/>
    <w:rsid w:val="000912AC"/>
    <w:rsid w:val="00093F5B"/>
    <w:rsid w:val="000A77F8"/>
    <w:rsid w:val="000B21D9"/>
    <w:rsid w:val="000B2CBE"/>
    <w:rsid w:val="000C7A7B"/>
    <w:rsid w:val="000D3401"/>
    <w:rsid w:val="000E1A59"/>
    <w:rsid w:val="000E23D0"/>
    <w:rsid w:val="000E4AA5"/>
    <w:rsid w:val="000E7D15"/>
    <w:rsid w:val="000F3F76"/>
    <w:rsid w:val="000F4C8D"/>
    <w:rsid w:val="000F596A"/>
    <w:rsid w:val="000F5EF6"/>
    <w:rsid w:val="000F6FA2"/>
    <w:rsid w:val="00102BA3"/>
    <w:rsid w:val="00103DAE"/>
    <w:rsid w:val="00104C2D"/>
    <w:rsid w:val="00106B89"/>
    <w:rsid w:val="0011050F"/>
    <w:rsid w:val="001110BB"/>
    <w:rsid w:val="0011131E"/>
    <w:rsid w:val="001226B6"/>
    <w:rsid w:val="0013636A"/>
    <w:rsid w:val="00136EF7"/>
    <w:rsid w:val="001431D7"/>
    <w:rsid w:val="001455F9"/>
    <w:rsid w:val="00147E88"/>
    <w:rsid w:val="001515B5"/>
    <w:rsid w:val="00160B0F"/>
    <w:rsid w:val="0017766E"/>
    <w:rsid w:val="001801AD"/>
    <w:rsid w:val="00180C96"/>
    <w:rsid w:val="0019158B"/>
    <w:rsid w:val="0019589A"/>
    <w:rsid w:val="001A3C87"/>
    <w:rsid w:val="001C28AE"/>
    <w:rsid w:val="001C42FD"/>
    <w:rsid w:val="001C752F"/>
    <w:rsid w:val="001C7CB2"/>
    <w:rsid w:val="001D4246"/>
    <w:rsid w:val="001E1CBC"/>
    <w:rsid w:val="001E5888"/>
    <w:rsid w:val="001E5E6B"/>
    <w:rsid w:val="001E6C74"/>
    <w:rsid w:val="001F093E"/>
    <w:rsid w:val="001F3DDD"/>
    <w:rsid w:val="001F4086"/>
    <w:rsid w:val="00206CFC"/>
    <w:rsid w:val="0020740F"/>
    <w:rsid w:val="00213B49"/>
    <w:rsid w:val="002236BF"/>
    <w:rsid w:val="00231D87"/>
    <w:rsid w:val="00246545"/>
    <w:rsid w:val="00250D3A"/>
    <w:rsid w:val="00255267"/>
    <w:rsid w:val="00255B4C"/>
    <w:rsid w:val="0026286A"/>
    <w:rsid w:val="0026318C"/>
    <w:rsid w:val="00274B5F"/>
    <w:rsid w:val="00280E55"/>
    <w:rsid w:val="00282C0A"/>
    <w:rsid w:val="002835B1"/>
    <w:rsid w:val="00283EF4"/>
    <w:rsid w:val="00283F11"/>
    <w:rsid w:val="00296884"/>
    <w:rsid w:val="002A118A"/>
    <w:rsid w:val="002A470F"/>
    <w:rsid w:val="002B46A7"/>
    <w:rsid w:val="002C0A2C"/>
    <w:rsid w:val="002C6A47"/>
    <w:rsid w:val="002E24BD"/>
    <w:rsid w:val="002E5D21"/>
    <w:rsid w:val="002F1E0E"/>
    <w:rsid w:val="002F1EDA"/>
    <w:rsid w:val="00300470"/>
    <w:rsid w:val="003037E0"/>
    <w:rsid w:val="00303BFD"/>
    <w:rsid w:val="00321B5A"/>
    <w:rsid w:val="00324903"/>
    <w:rsid w:val="00324E2A"/>
    <w:rsid w:val="003322D9"/>
    <w:rsid w:val="0033238F"/>
    <w:rsid w:val="00336331"/>
    <w:rsid w:val="00337718"/>
    <w:rsid w:val="003412C6"/>
    <w:rsid w:val="00341B80"/>
    <w:rsid w:val="0034324F"/>
    <w:rsid w:val="00343E21"/>
    <w:rsid w:val="00345E25"/>
    <w:rsid w:val="003574EA"/>
    <w:rsid w:val="0036367B"/>
    <w:rsid w:val="00363BFB"/>
    <w:rsid w:val="00370166"/>
    <w:rsid w:val="00391A22"/>
    <w:rsid w:val="003A3B6F"/>
    <w:rsid w:val="003B2FA8"/>
    <w:rsid w:val="003C1A4E"/>
    <w:rsid w:val="003D472C"/>
    <w:rsid w:val="003E17A3"/>
    <w:rsid w:val="003E4062"/>
    <w:rsid w:val="003E45F0"/>
    <w:rsid w:val="003E7294"/>
    <w:rsid w:val="00400CE2"/>
    <w:rsid w:val="00406142"/>
    <w:rsid w:val="00406C51"/>
    <w:rsid w:val="004141B6"/>
    <w:rsid w:val="00417A74"/>
    <w:rsid w:val="00426E30"/>
    <w:rsid w:val="00433B9C"/>
    <w:rsid w:val="00434D22"/>
    <w:rsid w:val="0044518D"/>
    <w:rsid w:val="004554CD"/>
    <w:rsid w:val="00471A56"/>
    <w:rsid w:val="0047694B"/>
    <w:rsid w:val="004828AD"/>
    <w:rsid w:val="0048321F"/>
    <w:rsid w:val="00484EE0"/>
    <w:rsid w:val="00491874"/>
    <w:rsid w:val="004A7ED1"/>
    <w:rsid w:val="004B3E44"/>
    <w:rsid w:val="004B6AE7"/>
    <w:rsid w:val="004C0B5B"/>
    <w:rsid w:val="004C6E79"/>
    <w:rsid w:val="004C71ED"/>
    <w:rsid w:val="004D1795"/>
    <w:rsid w:val="004D1CCF"/>
    <w:rsid w:val="004D661D"/>
    <w:rsid w:val="004D7952"/>
    <w:rsid w:val="004E3FF0"/>
    <w:rsid w:val="004E4CB3"/>
    <w:rsid w:val="00503C61"/>
    <w:rsid w:val="00503CF0"/>
    <w:rsid w:val="00504FC0"/>
    <w:rsid w:val="005452F5"/>
    <w:rsid w:val="0054545A"/>
    <w:rsid w:val="00550F54"/>
    <w:rsid w:val="00561F29"/>
    <w:rsid w:val="0056444C"/>
    <w:rsid w:val="00564568"/>
    <w:rsid w:val="0057404F"/>
    <w:rsid w:val="0058508C"/>
    <w:rsid w:val="005866F1"/>
    <w:rsid w:val="00587C1C"/>
    <w:rsid w:val="0059210B"/>
    <w:rsid w:val="0059213A"/>
    <w:rsid w:val="005970BD"/>
    <w:rsid w:val="00597E5B"/>
    <w:rsid w:val="005A6105"/>
    <w:rsid w:val="005B3E47"/>
    <w:rsid w:val="005C0C60"/>
    <w:rsid w:val="005C3834"/>
    <w:rsid w:val="005C6F53"/>
    <w:rsid w:val="005E4CFF"/>
    <w:rsid w:val="005E58F6"/>
    <w:rsid w:val="005E6642"/>
    <w:rsid w:val="005F1C7A"/>
    <w:rsid w:val="00605C42"/>
    <w:rsid w:val="00610B35"/>
    <w:rsid w:val="00611B44"/>
    <w:rsid w:val="006154E7"/>
    <w:rsid w:val="00615DAE"/>
    <w:rsid w:val="0062085A"/>
    <w:rsid w:val="00627513"/>
    <w:rsid w:val="006370C3"/>
    <w:rsid w:val="00650ADA"/>
    <w:rsid w:val="00651236"/>
    <w:rsid w:val="0065269C"/>
    <w:rsid w:val="00655B6E"/>
    <w:rsid w:val="006621AB"/>
    <w:rsid w:val="006634CA"/>
    <w:rsid w:val="006638D3"/>
    <w:rsid w:val="0066403C"/>
    <w:rsid w:val="0067003C"/>
    <w:rsid w:val="00673E97"/>
    <w:rsid w:val="00676631"/>
    <w:rsid w:val="006816BD"/>
    <w:rsid w:val="00683649"/>
    <w:rsid w:val="006B1A60"/>
    <w:rsid w:val="006B2E40"/>
    <w:rsid w:val="006C5241"/>
    <w:rsid w:val="006C6786"/>
    <w:rsid w:val="006D69CD"/>
    <w:rsid w:val="006E3F46"/>
    <w:rsid w:val="006E4003"/>
    <w:rsid w:val="006E60D1"/>
    <w:rsid w:val="006E7D89"/>
    <w:rsid w:val="006F6016"/>
    <w:rsid w:val="00704D3E"/>
    <w:rsid w:val="007054BD"/>
    <w:rsid w:val="00710039"/>
    <w:rsid w:val="0071562A"/>
    <w:rsid w:val="00722CCB"/>
    <w:rsid w:val="0072603D"/>
    <w:rsid w:val="007342A0"/>
    <w:rsid w:val="00740A38"/>
    <w:rsid w:val="007439E4"/>
    <w:rsid w:val="00743F07"/>
    <w:rsid w:val="00745D87"/>
    <w:rsid w:val="007470A3"/>
    <w:rsid w:val="00773FF7"/>
    <w:rsid w:val="00780BB3"/>
    <w:rsid w:val="00782ED1"/>
    <w:rsid w:val="00787685"/>
    <w:rsid w:val="00792D6F"/>
    <w:rsid w:val="00793354"/>
    <w:rsid w:val="00794C2B"/>
    <w:rsid w:val="00795BF8"/>
    <w:rsid w:val="007A1C43"/>
    <w:rsid w:val="007A3F61"/>
    <w:rsid w:val="007B3A17"/>
    <w:rsid w:val="007C34B6"/>
    <w:rsid w:val="007D5A45"/>
    <w:rsid w:val="007D6D15"/>
    <w:rsid w:val="007D72A3"/>
    <w:rsid w:val="007E1851"/>
    <w:rsid w:val="007E659E"/>
    <w:rsid w:val="007E7B84"/>
    <w:rsid w:val="007F2899"/>
    <w:rsid w:val="007F2919"/>
    <w:rsid w:val="007F46CD"/>
    <w:rsid w:val="007F670E"/>
    <w:rsid w:val="00806506"/>
    <w:rsid w:val="0080772E"/>
    <w:rsid w:val="00830736"/>
    <w:rsid w:val="00832303"/>
    <w:rsid w:val="00837559"/>
    <w:rsid w:val="00841298"/>
    <w:rsid w:val="00845266"/>
    <w:rsid w:val="00851F35"/>
    <w:rsid w:val="00855412"/>
    <w:rsid w:val="008607B6"/>
    <w:rsid w:val="00862BFD"/>
    <w:rsid w:val="0086536C"/>
    <w:rsid w:val="00866037"/>
    <w:rsid w:val="00886F63"/>
    <w:rsid w:val="0089066F"/>
    <w:rsid w:val="00892C1B"/>
    <w:rsid w:val="00896160"/>
    <w:rsid w:val="008A06E3"/>
    <w:rsid w:val="008A7FDB"/>
    <w:rsid w:val="008B20E0"/>
    <w:rsid w:val="008B4E2F"/>
    <w:rsid w:val="008B54BA"/>
    <w:rsid w:val="008B6FB2"/>
    <w:rsid w:val="008C440E"/>
    <w:rsid w:val="008E2772"/>
    <w:rsid w:val="008E4A6C"/>
    <w:rsid w:val="008F257A"/>
    <w:rsid w:val="008F2C9A"/>
    <w:rsid w:val="008F372D"/>
    <w:rsid w:val="008F4BA0"/>
    <w:rsid w:val="008F580A"/>
    <w:rsid w:val="00904707"/>
    <w:rsid w:val="00905A59"/>
    <w:rsid w:val="00915563"/>
    <w:rsid w:val="00916825"/>
    <w:rsid w:val="009236E7"/>
    <w:rsid w:val="00931977"/>
    <w:rsid w:val="009339B9"/>
    <w:rsid w:val="00934021"/>
    <w:rsid w:val="00934430"/>
    <w:rsid w:val="00942DC5"/>
    <w:rsid w:val="0095186A"/>
    <w:rsid w:val="00964E61"/>
    <w:rsid w:val="009661DB"/>
    <w:rsid w:val="0096691E"/>
    <w:rsid w:val="00966BD0"/>
    <w:rsid w:val="009674A1"/>
    <w:rsid w:val="00972DA7"/>
    <w:rsid w:val="009736E8"/>
    <w:rsid w:val="00973834"/>
    <w:rsid w:val="00973954"/>
    <w:rsid w:val="00986137"/>
    <w:rsid w:val="00993489"/>
    <w:rsid w:val="00993DA6"/>
    <w:rsid w:val="009A1CC4"/>
    <w:rsid w:val="009A2D8B"/>
    <w:rsid w:val="009A5A4E"/>
    <w:rsid w:val="009B08E5"/>
    <w:rsid w:val="009C57CD"/>
    <w:rsid w:val="009C5ABF"/>
    <w:rsid w:val="009E01E2"/>
    <w:rsid w:val="009E0A8D"/>
    <w:rsid w:val="009E1CCC"/>
    <w:rsid w:val="009E200E"/>
    <w:rsid w:val="009F05BC"/>
    <w:rsid w:val="00A0060A"/>
    <w:rsid w:val="00A027EA"/>
    <w:rsid w:val="00A04867"/>
    <w:rsid w:val="00A10F8B"/>
    <w:rsid w:val="00A11B52"/>
    <w:rsid w:val="00A129A2"/>
    <w:rsid w:val="00A12FAB"/>
    <w:rsid w:val="00A15E38"/>
    <w:rsid w:val="00A2255E"/>
    <w:rsid w:val="00A3116A"/>
    <w:rsid w:val="00A31550"/>
    <w:rsid w:val="00A40D19"/>
    <w:rsid w:val="00A567A0"/>
    <w:rsid w:val="00A62615"/>
    <w:rsid w:val="00A63255"/>
    <w:rsid w:val="00A64142"/>
    <w:rsid w:val="00A65378"/>
    <w:rsid w:val="00A71EE8"/>
    <w:rsid w:val="00A7559B"/>
    <w:rsid w:val="00A91B4C"/>
    <w:rsid w:val="00A92CCE"/>
    <w:rsid w:val="00AB0CA6"/>
    <w:rsid w:val="00AC7891"/>
    <w:rsid w:val="00AE2A79"/>
    <w:rsid w:val="00AE735A"/>
    <w:rsid w:val="00AF2888"/>
    <w:rsid w:val="00AF3EF9"/>
    <w:rsid w:val="00B10940"/>
    <w:rsid w:val="00B20734"/>
    <w:rsid w:val="00B20BBE"/>
    <w:rsid w:val="00B26877"/>
    <w:rsid w:val="00B40A21"/>
    <w:rsid w:val="00B41BC9"/>
    <w:rsid w:val="00B52E8B"/>
    <w:rsid w:val="00B54BAE"/>
    <w:rsid w:val="00B6204E"/>
    <w:rsid w:val="00B7140E"/>
    <w:rsid w:val="00B77A10"/>
    <w:rsid w:val="00B86B45"/>
    <w:rsid w:val="00B87F6A"/>
    <w:rsid w:val="00B91FBF"/>
    <w:rsid w:val="00B975F7"/>
    <w:rsid w:val="00BA0753"/>
    <w:rsid w:val="00BA2921"/>
    <w:rsid w:val="00BA3838"/>
    <w:rsid w:val="00BA67F0"/>
    <w:rsid w:val="00BA7D92"/>
    <w:rsid w:val="00BB3FB5"/>
    <w:rsid w:val="00BC00C3"/>
    <w:rsid w:val="00BC0DFB"/>
    <w:rsid w:val="00BC2532"/>
    <w:rsid w:val="00BC2D1A"/>
    <w:rsid w:val="00BC2E8D"/>
    <w:rsid w:val="00BC53C8"/>
    <w:rsid w:val="00BD113E"/>
    <w:rsid w:val="00BD4A8E"/>
    <w:rsid w:val="00BF7C7F"/>
    <w:rsid w:val="00C027BB"/>
    <w:rsid w:val="00C03BBA"/>
    <w:rsid w:val="00C061CC"/>
    <w:rsid w:val="00C066B1"/>
    <w:rsid w:val="00C07AC7"/>
    <w:rsid w:val="00C11AEC"/>
    <w:rsid w:val="00C12B51"/>
    <w:rsid w:val="00C2342B"/>
    <w:rsid w:val="00C249A7"/>
    <w:rsid w:val="00C27FB3"/>
    <w:rsid w:val="00C326F9"/>
    <w:rsid w:val="00C4258B"/>
    <w:rsid w:val="00C51451"/>
    <w:rsid w:val="00C52590"/>
    <w:rsid w:val="00C542F8"/>
    <w:rsid w:val="00C64093"/>
    <w:rsid w:val="00C73973"/>
    <w:rsid w:val="00CA23E2"/>
    <w:rsid w:val="00CB1B86"/>
    <w:rsid w:val="00CB596F"/>
    <w:rsid w:val="00CC595F"/>
    <w:rsid w:val="00CE3DD0"/>
    <w:rsid w:val="00CE47BC"/>
    <w:rsid w:val="00CE4B18"/>
    <w:rsid w:val="00CF51C0"/>
    <w:rsid w:val="00D117D0"/>
    <w:rsid w:val="00D23BCA"/>
    <w:rsid w:val="00D268C0"/>
    <w:rsid w:val="00D60C9B"/>
    <w:rsid w:val="00D662B1"/>
    <w:rsid w:val="00D71BDC"/>
    <w:rsid w:val="00D75AFE"/>
    <w:rsid w:val="00D76471"/>
    <w:rsid w:val="00D7682E"/>
    <w:rsid w:val="00D92730"/>
    <w:rsid w:val="00D93A8D"/>
    <w:rsid w:val="00DA2049"/>
    <w:rsid w:val="00DA6024"/>
    <w:rsid w:val="00DB1765"/>
    <w:rsid w:val="00DB31AC"/>
    <w:rsid w:val="00DB71F9"/>
    <w:rsid w:val="00DC1288"/>
    <w:rsid w:val="00DC7E90"/>
    <w:rsid w:val="00DD5C03"/>
    <w:rsid w:val="00DD6F91"/>
    <w:rsid w:val="00DD7C7A"/>
    <w:rsid w:val="00DE25D6"/>
    <w:rsid w:val="00DF5FEB"/>
    <w:rsid w:val="00DF7B34"/>
    <w:rsid w:val="00E00415"/>
    <w:rsid w:val="00E01BDE"/>
    <w:rsid w:val="00E03CCA"/>
    <w:rsid w:val="00E17DA3"/>
    <w:rsid w:val="00E20567"/>
    <w:rsid w:val="00E21001"/>
    <w:rsid w:val="00E22B2C"/>
    <w:rsid w:val="00E30A2A"/>
    <w:rsid w:val="00E30C3A"/>
    <w:rsid w:val="00E33E48"/>
    <w:rsid w:val="00E449B3"/>
    <w:rsid w:val="00E46FB2"/>
    <w:rsid w:val="00E47B77"/>
    <w:rsid w:val="00E5040A"/>
    <w:rsid w:val="00E52A98"/>
    <w:rsid w:val="00E5311F"/>
    <w:rsid w:val="00E546C5"/>
    <w:rsid w:val="00E6069D"/>
    <w:rsid w:val="00E657FC"/>
    <w:rsid w:val="00E74B2A"/>
    <w:rsid w:val="00E86CAD"/>
    <w:rsid w:val="00E97CE0"/>
    <w:rsid w:val="00EA15E9"/>
    <w:rsid w:val="00EA2609"/>
    <w:rsid w:val="00EC0442"/>
    <w:rsid w:val="00EC410D"/>
    <w:rsid w:val="00ED4085"/>
    <w:rsid w:val="00ED4D1B"/>
    <w:rsid w:val="00ED5DB7"/>
    <w:rsid w:val="00EE0766"/>
    <w:rsid w:val="00EE10C1"/>
    <w:rsid w:val="00EE10F6"/>
    <w:rsid w:val="00EE1163"/>
    <w:rsid w:val="00EE4483"/>
    <w:rsid w:val="00EF154D"/>
    <w:rsid w:val="00EF15D3"/>
    <w:rsid w:val="00EF5E9C"/>
    <w:rsid w:val="00F14203"/>
    <w:rsid w:val="00F2609C"/>
    <w:rsid w:val="00F36416"/>
    <w:rsid w:val="00F419B8"/>
    <w:rsid w:val="00F42AC2"/>
    <w:rsid w:val="00F4395C"/>
    <w:rsid w:val="00F46C7C"/>
    <w:rsid w:val="00F6098E"/>
    <w:rsid w:val="00F6144D"/>
    <w:rsid w:val="00F61715"/>
    <w:rsid w:val="00F656D8"/>
    <w:rsid w:val="00F66613"/>
    <w:rsid w:val="00F71462"/>
    <w:rsid w:val="00F721A7"/>
    <w:rsid w:val="00F7720E"/>
    <w:rsid w:val="00F84802"/>
    <w:rsid w:val="00F91255"/>
    <w:rsid w:val="00F93CD8"/>
    <w:rsid w:val="00FA3B0A"/>
    <w:rsid w:val="00FC537D"/>
    <w:rsid w:val="00FC57FF"/>
    <w:rsid w:val="00FD26F7"/>
    <w:rsid w:val="00FD4416"/>
    <w:rsid w:val="00FF2101"/>
    <w:rsid w:val="00FF76C0"/>
    <w:rsid w:val="044DF486"/>
    <w:rsid w:val="06AB2708"/>
    <w:rsid w:val="0B5EE8D8"/>
    <w:rsid w:val="0C606334"/>
    <w:rsid w:val="0EE899BF"/>
    <w:rsid w:val="0F5040CD"/>
    <w:rsid w:val="1119A628"/>
    <w:rsid w:val="12502D5B"/>
    <w:rsid w:val="12D03575"/>
    <w:rsid w:val="140BB883"/>
    <w:rsid w:val="16FDCADE"/>
    <w:rsid w:val="17A3A698"/>
    <w:rsid w:val="19499633"/>
    <w:rsid w:val="1B3738F0"/>
    <w:rsid w:val="1E667ABC"/>
    <w:rsid w:val="1E6ED9B2"/>
    <w:rsid w:val="224E1672"/>
    <w:rsid w:val="23E9E6D3"/>
    <w:rsid w:val="2472BBD6"/>
    <w:rsid w:val="24A76321"/>
    <w:rsid w:val="258622B5"/>
    <w:rsid w:val="26F803DA"/>
    <w:rsid w:val="27955883"/>
    <w:rsid w:val="2823D8ED"/>
    <w:rsid w:val="283BF43F"/>
    <w:rsid w:val="296B084E"/>
    <w:rsid w:val="29D7C4A0"/>
    <w:rsid w:val="2B63C90B"/>
    <w:rsid w:val="30DDD8BB"/>
    <w:rsid w:val="324F1F1D"/>
    <w:rsid w:val="33488D4D"/>
    <w:rsid w:val="39930BE6"/>
    <w:rsid w:val="3B807B6B"/>
    <w:rsid w:val="3D499A81"/>
    <w:rsid w:val="3D5A1F7E"/>
    <w:rsid w:val="3E055BFA"/>
    <w:rsid w:val="3E2D6406"/>
    <w:rsid w:val="40F863E0"/>
    <w:rsid w:val="43342C9A"/>
    <w:rsid w:val="44C3E190"/>
    <w:rsid w:val="4537D8ED"/>
    <w:rsid w:val="46EE652C"/>
    <w:rsid w:val="54B68946"/>
    <w:rsid w:val="550C8FB1"/>
    <w:rsid w:val="5605FB57"/>
    <w:rsid w:val="5798991C"/>
    <w:rsid w:val="588D8AFF"/>
    <w:rsid w:val="5B39D26F"/>
    <w:rsid w:val="5B6E2504"/>
    <w:rsid w:val="5FB700E0"/>
    <w:rsid w:val="5FF9D22F"/>
    <w:rsid w:val="6053A5F5"/>
    <w:rsid w:val="60C0A222"/>
    <w:rsid w:val="63E33ECF"/>
    <w:rsid w:val="660D1A07"/>
    <w:rsid w:val="667EB31D"/>
    <w:rsid w:val="691C2EFF"/>
    <w:rsid w:val="6BD5F2A0"/>
    <w:rsid w:val="6E0E37F9"/>
    <w:rsid w:val="6F8C02FF"/>
    <w:rsid w:val="703A959B"/>
    <w:rsid w:val="71E97D0D"/>
    <w:rsid w:val="752EC220"/>
    <w:rsid w:val="757B3063"/>
    <w:rsid w:val="76B0FE39"/>
    <w:rsid w:val="79D2A29B"/>
    <w:rsid w:val="7C515DAA"/>
    <w:rsid w:val="7DA4DD30"/>
    <w:rsid w:val="7E363D3C"/>
    <w:rsid w:val="7FC241A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C4F6C"/>
  <w15:chartTrackingRefBased/>
  <w15:docId w15:val="{A11EBDDC-01FF-40A8-BB91-D995189F5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B80"/>
    <w:rPr>
      <w:rFonts w:ascii="Times New Roman" w:hAnsi="Times New Roman"/>
      <w:sz w:val="24"/>
    </w:rPr>
  </w:style>
  <w:style w:type="paragraph" w:styleId="Heading1">
    <w:name w:val="heading 1"/>
    <w:basedOn w:val="Normal"/>
    <w:next w:val="Normal"/>
    <w:link w:val="Heading1Char"/>
    <w:uiPriority w:val="9"/>
    <w:qFormat/>
    <w:rsid w:val="00673E97"/>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341B80"/>
    <w:pPr>
      <w:keepNext/>
      <w:keepLines/>
      <w:spacing w:before="40" w:after="0"/>
      <w:outlineLvl w:val="1"/>
    </w:pPr>
    <w:rPr>
      <w:rFonts w:eastAsiaTheme="majorEastAsia" w:cstheme="majorBidi"/>
      <w:b/>
      <w:i/>
      <w:szCs w:val="26"/>
    </w:rPr>
  </w:style>
  <w:style w:type="paragraph" w:styleId="Heading3">
    <w:name w:val="heading 3"/>
    <w:basedOn w:val="Normal"/>
    <w:next w:val="Normal"/>
    <w:link w:val="Heading3Char"/>
    <w:uiPriority w:val="9"/>
    <w:unhideWhenUsed/>
    <w:qFormat/>
    <w:rsid w:val="00BC0DF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3E97"/>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673E97"/>
    <w:pPr>
      <w:spacing w:after="0" w:line="240" w:lineRule="auto"/>
      <w:contextualSpacing/>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673E97"/>
    <w:rPr>
      <w:rFonts w:ascii="Times New Roman" w:eastAsiaTheme="majorEastAsia" w:hAnsi="Times New Roman" w:cstheme="majorBidi"/>
      <w:b/>
      <w:spacing w:val="-10"/>
      <w:kern w:val="28"/>
      <w:sz w:val="40"/>
      <w:szCs w:val="56"/>
    </w:rPr>
  </w:style>
  <w:style w:type="paragraph" w:styleId="ListParagraph">
    <w:name w:val="List Paragraph"/>
    <w:basedOn w:val="Normal"/>
    <w:link w:val="ListParagraphChar"/>
    <w:uiPriority w:val="34"/>
    <w:qFormat/>
    <w:rsid w:val="00283F11"/>
    <w:pPr>
      <w:ind w:left="720"/>
      <w:contextualSpacing/>
    </w:pPr>
  </w:style>
  <w:style w:type="character" w:customStyle="1" w:styleId="Heading2Char">
    <w:name w:val="Heading 2 Char"/>
    <w:basedOn w:val="DefaultParagraphFont"/>
    <w:link w:val="Heading2"/>
    <w:uiPriority w:val="9"/>
    <w:rsid w:val="00341B80"/>
    <w:rPr>
      <w:rFonts w:ascii="Times New Roman" w:eastAsiaTheme="majorEastAsia" w:hAnsi="Times New Roman" w:cstheme="majorBidi"/>
      <w:b/>
      <w:i/>
      <w:sz w:val="24"/>
      <w:szCs w:val="26"/>
    </w:rPr>
  </w:style>
  <w:style w:type="character" w:styleId="CommentReference">
    <w:name w:val="annotation reference"/>
    <w:basedOn w:val="DefaultParagraphFont"/>
    <w:uiPriority w:val="99"/>
    <w:semiHidden/>
    <w:unhideWhenUsed/>
    <w:rsid w:val="00F93CD8"/>
    <w:rPr>
      <w:sz w:val="16"/>
      <w:szCs w:val="16"/>
    </w:rPr>
  </w:style>
  <w:style w:type="paragraph" w:styleId="CommentText">
    <w:name w:val="annotation text"/>
    <w:basedOn w:val="Normal"/>
    <w:link w:val="CommentTextChar"/>
    <w:uiPriority w:val="99"/>
    <w:unhideWhenUsed/>
    <w:rsid w:val="00F93CD8"/>
    <w:pPr>
      <w:spacing w:line="240" w:lineRule="auto"/>
    </w:pPr>
    <w:rPr>
      <w:sz w:val="20"/>
      <w:szCs w:val="20"/>
    </w:rPr>
  </w:style>
  <w:style w:type="character" w:customStyle="1" w:styleId="CommentTextChar">
    <w:name w:val="Comment Text Char"/>
    <w:basedOn w:val="DefaultParagraphFont"/>
    <w:link w:val="CommentText"/>
    <w:uiPriority w:val="99"/>
    <w:rsid w:val="00F93CD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93CD8"/>
    <w:rPr>
      <w:b/>
      <w:bCs/>
    </w:rPr>
  </w:style>
  <w:style w:type="character" w:customStyle="1" w:styleId="CommentSubjectChar">
    <w:name w:val="Comment Subject Char"/>
    <w:basedOn w:val="CommentTextChar"/>
    <w:link w:val="CommentSubject"/>
    <w:uiPriority w:val="99"/>
    <w:semiHidden/>
    <w:rsid w:val="00F93CD8"/>
    <w:rPr>
      <w:rFonts w:ascii="Times New Roman" w:hAnsi="Times New Roman"/>
      <w:b/>
      <w:bCs/>
      <w:sz w:val="20"/>
      <w:szCs w:val="20"/>
    </w:rPr>
  </w:style>
  <w:style w:type="paragraph" w:styleId="TOCHeading">
    <w:name w:val="TOC Heading"/>
    <w:basedOn w:val="Heading1"/>
    <w:next w:val="Normal"/>
    <w:uiPriority w:val="39"/>
    <w:unhideWhenUsed/>
    <w:qFormat/>
    <w:rsid w:val="00F93CD8"/>
    <w:pPr>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F93CD8"/>
    <w:pPr>
      <w:spacing w:after="100"/>
    </w:pPr>
  </w:style>
  <w:style w:type="character" w:styleId="Hyperlink">
    <w:name w:val="Hyperlink"/>
    <w:basedOn w:val="DefaultParagraphFont"/>
    <w:uiPriority w:val="99"/>
    <w:unhideWhenUsed/>
    <w:rsid w:val="00F93CD8"/>
    <w:rPr>
      <w:color w:val="0563C1" w:themeColor="hyperlink"/>
      <w:u w:val="single"/>
    </w:rPr>
  </w:style>
  <w:style w:type="table" w:styleId="TableGrid">
    <w:name w:val="Table Grid"/>
    <w:basedOn w:val="TableNormal"/>
    <w:uiPriority w:val="39"/>
    <w:rsid w:val="005E4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A12FAB"/>
    <w:pPr>
      <w:spacing w:after="100"/>
      <w:ind w:left="240"/>
    </w:pPr>
  </w:style>
  <w:style w:type="paragraph" w:styleId="Revision">
    <w:name w:val="Revision"/>
    <w:hidden/>
    <w:uiPriority w:val="99"/>
    <w:semiHidden/>
    <w:rsid w:val="00C12B51"/>
    <w:pPr>
      <w:spacing w:after="0" w:line="240" w:lineRule="auto"/>
    </w:pPr>
    <w:rPr>
      <w:rFonts w:ascii="Times New Roman" w:hAnsi="Times New Roman"/>
      <w:sz w:val="24"/>
    </w:rPr>
  </w:style>
  <w:style w:type="character" w:styleId="PlaceholderText">
    <w:name w:val="Placeholder Text"/>
    <w:basedOn w:val="DefaultParagraphFont"/>
    <w:uiPriority w:val="99"/>
    <w:semiHidden/>
    <w:rsid w:val="00FF76C0"/>
    <w:rPr>
      <w:color w:val="808080"/>
    </w:rPr>
  </w:style>
  <w:style w:type="table" w:customStyle="1" w:styleId="TableGrid1">
    <w:name w:val="Table Grid1"/>
    <w:basedOn w:val="TableNormal"/>
    <w:next w:val="TableGrid"/>
    <w:uiPriority w:val="39"/>
    <w:rsid w:val="006512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651236"/>
  </w:style>
  <w:style w:type="paragraph" w:customStyle="1" w:styleId="TableCaption">
    <w:name w:val="Table Caption"/>
    <w:basedOn w:val="Normal"/>
    <w:link w:val="TableCaptionChar"/>
    <w:qFormat/>
    <w:rsid w:val="00651236"/>
    <w:pPr>
      <w:spacing w:after="240"/>
      <w:jc w:val="center"/>
    </w:pPr>
  </w:style>
  <w:style w:type="character" w:styleId="UnresolvedMention">
    <w:name w:val="Unresolved Mention"/>
    <w:basedOn w:val="DefaultParagraphFont"/>
    <w:uiPriority w:val="99"/>
    <w:semiHidden/>
    <w:unhideWhenUsed/>
    <w:rsid w:val="00651236"/>
    <w:rPr>
      <w:color w:val="605E5C"/>
      <w:shd w:val="clear" w:color="auto" w:fill="E1DFDD"/>
    </w:rPr>
  </w:style>
  <w:style w:type="character" w:customStyle="1" w:styleId="TableCaptionChar">
    <w:name w:val="Table Caption Char"/>
    <w:basedOn w:val="DefaultParagraphFont"/>
    <w:link w:val="TableCaption"/>
    <w:rsid w:val="00651236"/>
    <w:rPr>
      <w:rFonts w:ascii="Times New Roman" w:hAnsi="Times New Roman"/>
      <w:sz w:val="24"/>
    </w:rPr>
  </w:style>
  <w:style w:type="table" w:customStyle="1" w:styleId="TableGrid2">
    <w:name w:val="Table Grid2"/>
    <w:basedOn w:val="TableNormal"/>
    <w:next w:val="TableGrid"/>
    <w:uiPriority w:val="39"/>
    <w:rsid w:val="007F28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F2899"/>
    <w:pPr>
      <w:tabs>
        <w:tab w:val="center" w:pos="4680"/>
        <w:tab w:val="right" w:pos="9360"/>
      </w:tabs>
      <w:spacing w:after="0" w:line="240" w:lineRule="auto"/>
      <w:ind w:firstLine="720"/>
    </w:pPr>
  </w:style>
  <w:style w:type="character" w:customStyle="1" w:styleId="HeaderChar">
    <w:name w:val="Header Char"/>
    <w:basedOn w:val="DefaultParagraphFont"/>
    <w:link w:val="Header"/>
    <w:uiPriority w:val="99"/>
    <w:rsid w:val="007F2899"/>
    <w:rPr>
      <w:rFonts w:ascii="Times New Roman" w:hAnsi="Times New Roman"/>
      <w:sz w:val="24"/>
    </w:rPr>
  </w:style>
  <w:style w:type="paragraph" w:styleId="Footer">
    <w:name w:val="footer"/>
    <w:basedOn w:val="Normal"/>
    <w:link w:val="FooterChar"/>
    <w:uiPriority w:val="99"/>
    <w:unhideWhenUsed/>
    <w:rsid w:val="007F2899"/>
    <w:pPr>
      <w:tabs>
        <w:tab w:val="center" w:pos="4680"/>
        <w:tab w:val="right" w:pos="9360"/>
      </w:tabs>
      <w:spacing w:after="0" w:line="240" w:lineRule="auto"/>
      <w:ind w:firstLine="720"/>
    </w:pPr>
  </w:style>
  <w:style w:type="character" w:customStyle="1" w:styleId="FooterChar">
    <w:name w:val="Footer Char"/>
    <w:basedOn w:val="DefaultParagraphFont"/>
    <w:link w:val="Footer"/>
    <w:uiPriority w:val="99"/>
    <w:rsid w:val="007F2899"/>
    <w:rPr>
      <w:rFonts w:ascii="Times New Roman" w:hAnsi="Times New Roman"/>
      <w:sz w:val="24"/>
    </w:rPr>
  </w:style>
  <w:style w:type="paragraph" w:customStyle="1" w:styleId="Notes">
    <w:name w:val="Notes"/>
    <w:basedOn w:val="ListParagraph"/>
    <w:link w:val="NotesChar"/>
    <w:rsid w:val="007F2899"/>
    <w:pPr>
      <w:spacing w:after="0"/>
      <w:ind w:left="1440" w:hanging="360"/>
    </w:pPr>
    <w:rPr>
      <w:color w:val="BFBFBF" w:themeColor="background1" w:themeShade="BF"/>
    </w:rPr>
  </w:style>
  <w:style w:type="character" w:customStyle="1" w:styleId="ListParagraphChar">
    <w:name w:val="List Paragraph Char"/>
    <w:basedOn w:val="DefaultParagraphFont"/>
    <w:link w:val="ListParagraph"/>
    <w:uiPriority w:val="34"/>
    <w:rsid w:val="007F2899"/>
    <w:rPr>
      <w:rFonts w:ascii="Times New Roman" w:hAnsi="Times New Roman"/>
      <w:sz w:val="24"/>
    </w:rPr>
  </w:style>
  <w:style w:type="character" w:customStyle="1" w:styleId="NotesChar">
    <w:name w:val="Notes Char"/>
    <w:basedOn w:val="ListParagraphChar"/>
    <w:link w:val="Notes"/>
    <w:rsid w:val="007F2899"/>
    <w:rPr>
      <w:rFonts w:ascii="Times New Roman" w:hAnsi="Times New Roman"/>
      <w:color w:val="BFBFBF" w:themeColor="background1" w:themeShade="BF"/>
      <w:sz w:val="24"/>
    </w:rPr>
  </w:style>
  <w:style w:type="character" w:customStyle="1" w:styleId="Heading3Char">
    <w:name w:val="Heading 3 Char"/>
    <w:basedOn w:val="DefaultParagraphFont"/>
    <w:link w:val="Heading3"/>
    <w:uiPriority w:val="9"/>
    <w:rsid w:val="00BC0DFB"/>
    <w:rPr>
      <w:rFonts w:asciiTheme="majorHAnsi" w:eastAsiaTheme="majorEastAsia" w:hAnsiTheme="majorHAnsi" w:cstheme="majorBidi"/>
      <w:color w:val="1F3763" w:themeColor="accent1" w:themeShade="7F"/>
      <w:sz w:val="24"/>
      <w:szCs w:val="24"/>
    </w:rPr>
  </w:style>
  <w:style w:type="table" w:customStyle="1" w:styleId="TableGrid3">
    <w:name w:val="Table Grid3"/>
    <w:basedOn w:val="TableNormal"/>
    <w:next w:val="TableGrid"/>
    <w:uiPriority w:val="39"/>
    <w:rsid w:val="00BC0D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BC0DFB"/>
    <w:pPr>
      <w:spacing w:after="100"/>
      <w:ind w:left="480"/>
    </w:pPr>
    <w:rPr>
      <w:lang w:val="en"/>
    </w:rPr>
  </w:style>
  <w:style w:type="paragraph" w:styleId="Caption">
    <w:name w:val="caption"/>
    <w:basedOn w:val="Normal"/>
    <w:next w:val="Normal"/>
    <w:uiPriority w:val="35"/>
    <w:semiHidden/>
    <w:unhideWhenUsed/>
    <w:qFormat/>
    <w:rsid w:val="00BC0DFB"/>
    <w:pPr>
      <w:spacing w:after="200" w:line="240" w:lineRule="auto"/>
    </w:pPr>
    <w:rPr>
      <w:i/>
      <w:iCs/>
      <w:color w:val="44546A" w:themeColor="text2"/>
      <w:sz w:val="18"/>
      <w:szCs w:val="18"/>
      <w:lang w:val="en"/>
    </w:rPr>
  </w:style>
  <w:style w:type="paragraph" w:customStyle="1" w:styleId="Tabletext">
    <w:name w:val="Table text"/>
    <w:basedOn w:val="Normal"/>
    <w:link w:val="TabletextChar"/>
    <w:qFormat/>
    <w:rsid w:val="00BC0DFB"/>
    <w:pPr>
      <w:spacing w:after="0" w:line="276" w:lineRule="auto"/>
      <w:jc w:val="center"/>
    </w:pPr>
    <w:rPr>
      <w:lang w:val="en"/>
    </w:rPr>
  </w:style>
  <w:style w:type="character" w:customStyle="1" w:styleId="TabletextChar">
    <w:name w:val="Table text Char"/>
    <w:basedOn w:val="DefaultParagraphFont"/>
    <w:link w:val="Tabletext"/>
    <w:rsid w:val="00BC0DFB"/>
    <w:rPr>
      <w:rFonts w:ascii="Times New Roman" w:hAnsi="Times New Roman"/>
      <w:sz w:val="24"/>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2899">
      <w:bodyDiv w:val="1"/>
      <w:marLeft w:val="0"/>
      <w:marRight w:val="0"/>
      <w:marTop w:val="0"/>
      <w:marBottom w:val="0"/>
      <w:divBdr>
        <w:top w:val="none" w:sz="0" w:space="0" w:color="auto"/>
        <w:left w:val="none" w:sz="0" w:space="0" w:color="auto"/>
        <w:bottom w:val="none" w:sz="0" w:space="0" w:color="auto"/>
        <w:right w:val="none" w:sz="0" w:space="0" w:color="auto"/>
      </w:divBdr>
    </w:div>
    <w:div w:id="14380281">
      <w:bodyDiv w:val="1"/>
      <w:marLeft w:val="0"/>
      <w:marRight w:val="0"/>
      <w:marTop w:val="0"/>
      <w:marBottom w:val="0"/>
      <w:divBdr>
        <w:top w:val="none" w:sz="0" w:space="0" w:color="auto"/>
        <w:left w:val="none" w:sz="0" w:space="0" w:color="auto"/>
        <w:bottom w:val="none" w:sz="0" w:space="0" w:color="auto"/>
        <w:right w:val="none" w:sz="0" w:space="0" w:color="auto"/>
      </w:divBdr>
    </w:div>
    <w:div w:id="56783572">
      <w:bodyDiv w:val="1"/>
      <w:marLeft w:val="0"/>
      <w:marRight w:val="0"/>
      <w:marTop w:val="0"/>
      <w:marBottom w:val="0"/>
      <w:divBdr>
        <w:top w:val="none" w:sz="0" w:space="0" w:color="auto"/>
        <w:left w:val="none" w:sz="0" w:space="0" w:color="auto"/>
        <w:bottom w:val="none" w:sz="0" w:space="0" w:color="auto"/>
        <w:right w:val="none" w:sz="0" w:space="0" w:color="auto"/>
      </w:divBdr>
    </w:div>
    <w:div w:id="79907294">
      <w:bodyDiv w:val="1"/>
      <w:marLeft w:val="0"/>
      <w:marRight w:val="0"/>
      <w:marTop w:val="0"/>
      <w:marBottom w:val="0"/>
      <w:divBdr>
        <w:top w:val="none" w:sz="0" w:space="0" w:color="auto"/>
        <w:left w:val="none" w:sz="0" w:space="0" w:color="auto"/>
        <w:bottom w:val="none" w:sz="0" w:space="0" w:color="auto"/>
        <w:right w:val="none" w:sz="0" w:space="0" w:color="auto"/>
      </w:divBdr>
    </w:div>
    <w:div w:id="96876325">
      <w:bodyDiv w:val="1"/>
      <w:marLeft w:val="0"/>
      <w:marRight w:val="0"/>
      <w:marTop w:val="0"/>
      <w:marBottom w:val="0"/>
      <w:divBdr>
        <w:top w:val="none" w:sz="0" w:space="0" w:color="auto"/>
        <w:left w:val="none" w:sz="0" w:space="0" w:color="auto"/>
        <w:bottom w:val="none" w:sz="0" w:space="0" w:color="auto"/>
        <w:right w:val="none" w:sz="0" w:space="0" w:color="auto"/>
      </w:divBdr>
    </w:div>
    <w:div w:id="112139020">
      <w:bodyDiv w:val="1"/>
      <w:marLeft w:val="0"/>
      <w:marRight w:val="0"/>
      <w:marTop w:val="0"/>
      <w:marBottom w:val="0"/>
      <w:divBdr>
        <w:top w:val="none" w:sz="0" w:space="0" w:color="auto"/>
        <w:left w:val="none" w:sz="0" w:space="0" w:color="auto"/>
        <w:bottom w:val="none" w:sz="0" w:space="0" w:color="auto"/>
        <w:right w:val="none" w:sz="0" w:space="0" w:color="auto"/>
      </w:divBdr>
    </w:div>
    <w:div w:id="169950640">
      <w:bodyDiv w:val="1"/>
      <w:marLeft w:val="0"/>
      <w:marRight w:val="0"/>
      <w:marTop w:val="0"/>
      <w:marBottom w:val="0"/>
      <w:divBdr>
        <w:top w:val="none" w:sz="0" w:space="0" w:color="auto"/>
        <w:left w:val="none" w:sz="0" w:space="0" w:color="auto"/>
        <w:bottom w:val="none" w:sz="0" w:space="0" w:color="auto"/>
        <w:right w:val="none" w:sz="0" w:space="0" w:color="auto"/>
      </w:divBdr>
    </w:div>
    <w:div w:id="174150497">
      <w:bodyDiv w:val="1"/>
      <w:marLeft w:val="0"/>
      <w:marRight w:val="0"/>
      <w:marTop w:val="0"/>
      <w:marBottom w:val="0"/>
      <w:divBdr>
        <w:top w:val="none" w:sz="0" w:space="0" w:color="auto"/>
        <w:left w:val="none" w:sz="0" w:space="0" w:color="auto"/>
        <w:bottom w:val="none" w:sz="0" w:space="0" w:color="auto"/>
        <w:right w:val="none" w:sz="0" w:space="0" w:color="auto"/>
      </w:divBdr>
    </w:div>
    <w:div w:id="194083053">
      <w:bodyDiv w:val="1"/>
      <w:marLeft w:val="0"/>
      <w:marRight w:val="0"/>
      <w:marTop w:val="0"/>
      <w:marBottom w:val="0"/>
      <w:divBdr>
        <w:top w:val="none" w:sz="0" w:space="0" w:color="auto"/>
        <w:left w:val="none" w:sz="0" w:space="0" w:color="auto"/>
        <w:bottom w:val="none" w:sz="0" w:space="0" w:color="auto"/>
        <w:right w:val="none" w:sz="0" w:space="0" w:color="auto"/>
      </w:divBdr>
    </w:div>
    <w:div w:id="201140582">
      <w:bodyDiv w:val="1"/>
      <w:marLeft w:val="0"/>
      <w:marRight w:val="0"/>
      <w:marTop w:val="0"/>
      <w:marBottom w:val="0"/>
      <w:divBdr>
        <w:top w:val="none" w:sz="0" w:space="0" w:color="auto"/>
        <w:left w:val="none" w:sz="0" w:space="0" w:color="auto"/>
        <w:bottom w:val="none" w:sz="0" w:space="0" w:color="auto"/>
        <w:right w:val="none" w:sz="0" w:space="0" w:color="auto"/>
      </w:divBdr>
    </w:div>
    <w:div w:id="205408072">
      <w:bodyDiv w:val="1"/>
      <w:marLeft w:val="0"/>
      <w:marRight w:val="0"/>
      <w:marTop w:val="0"/>
      <w:marBottom w:val="0"/>
      <w:divBdr>
        <w:top w:val="none" w:sz="0" w:space="0" w:color="auto"/>
        <w:left w:val="none" w:sz="0" w:space="0" w:color="auto"/>
        <w:bottom w:val="none" w:sz="0" w:space="0" w:color="auto"/>
        <w:right w:val="none" w:sz="0" w:space="0" w:color="auto"/>
      </w:divBdr>
    </w:div>
    <w:div w:id="215052237">
      <w:bodyDiv w:val="1"/>
      <w:marLeft w:val="0"/>
      <w:marRight w:val="0"/>
      <w:marTop w:val="0"/>
      <w:marBottom w:val="0"/>
      <w:divBdr>
        <w:top w:val="none" w:sz="0" w:space="0" w:color="auto"/>
        <w:left w:val="none" w:sz="0" w:space="0" w:color="auto"/>
        <w:bottom w:val="none" w:sz="0" w:space="0" w:color="auto"/>
        <w:right w:val="none" w:sz="0" w:space="0" w:color="auto"/>
      </w:divBdr>
    </w:div>
    <w:div w:id="225997926">
      <w:bodyDiv w:val="1"/>
      <w:marLeft w:val="0"/>
      <w:marRight w:val="0"/>
      <w:marTop w:val="0"/>
      <w:marBottom w:val="0"/>
      <w:divBdr>
        <w:top w:val="none" w:sz="0" w:space="0" w:color="auto"/>
        <w:left w:val="none" w:sz="0" w:space="0" w:color="auto"/>
        <w:bottom w:val="none" w:sz="0" w:space="0" w:color="auto"/>
        <w:right w:val="none" w:sz="0" w:space="0" w:color="auto"/>
      </w:divBdr>
    </w:div>
    <w:div w:id="233199694">
      <w:bodyDiv w:val="1"/>
      <w:marLeft w:val="0"/>
      <w:marRight w:val="0"/>
      <w:marTop w:val="0"/>
      <w:marBottom w:val="0"/>
      <w:divBdr>
        <w:top w:val="none" w:sz="0" w:space="0" w:color="auto"/>
        <w:left w:val="none" w:sz="0" w:space="0" w:color="auto"/>
        <w:bottom w:val="none" w:sz="0" w:space="0" w:color="auto"/>
        <w:right w:val="none" w:sz="0" w:space="0" w:color="auto"/>
      </w:divBdr>
    </w:div>
    <w:div w:id="272788899">
      <w:bodyDiv w:val="1"/>
      <w:marLeft w:val="0"/>
      <w:marRight w:val="0"/>
      <w:marTop w:val="0"/>
      <w:marBottom w:val="0"/>
      <w:divBdr>
        <w:top w:val="none" w:sz="0" w:space="0" w:color="auto"/>
        <w:left w:val="none" w:sz="0" w:space="0" w:color="auto"/>
        <w:bottom w:val="none" w:sz="0" w:space="0" w:color="auto"/>
        <w:right w:val="none" w:sz="0" w:space="0" w:color="auto"/>
      </w:divBdr>
    </w:div>
    <w:div w:id="297346086">
      <w:bodyDiv w:val="1"/>
      <w:marLeft w:val="0"/>
      <w:marRight w:val="0"/>
      <w:marTop w:val="0"/>
      <w:marBottom w:val="0"/>
      <w:divBdr>
        <w:top w:val="none" w:sz="0" w:space="0" w:color="auto"/>
        <w:left w:val="none" w:sz="0" w:space="0" w:color="auto"/>
        <w:bottom w:val="none" w:sz="0" w:space="0" w:color="auto"/>
        <w:right w:val="none" w:sz="0" w:space="0" w:color="auto"/>
      </w:divBdr>
    </w:div>
    <w:div w:id="317925755">
      <w:bodyDiv w:val="1"/>
      <w:marLeft w:val="0"/>
      <w:marRight w:val="0"/>
      <w:marTop w:val="0"/>
      <w:marBottom w:val="0"/>
      <w:divBdr>
        <w:top w:val="none" w:sz="0" w:space="0" w:color="auto"/>
        <w:left w:val="none" w:sz="0" w:space="0" w:color="auto"/>
        <w:bottom w:val="none" w:sz="0" w:space="0" w:color="auto"/>
        <w:right w:val="none" w:sz="0" w:space="0" w:color="auto"/>
      </w:divBdr>
    </w:div>
    <w:div w:id="324751069">
      <w:bodyDiv w:val="1"/>
      <w:marLeft w:val="0"/>
      <w:marRight w:val="0"/>
      <w:marTop w:val="0"/>
      <w:marBottom w:val="0"/>
      <w:divBdr>
        <w:top w:val="none" w:sz="0" w:space="0" w:color="auto"/>
        <w:left w:val="none" w:sz="0" w:space="0" w:color="auto"/>
        <w:bottom w:val="none" w:sz="0" w:space="0" w:color="auto"/>
        <w:right w:val="none" w:sz="0" w:space="0" w:color="auto"/>
      </w:divBdr>
    </w:div>
    <w:div w:id="363408387">
      <w:bodyDiv w:val="1"/>
      <w:marLeft w:val="0"/>
      <w:marRight w:val="0"/>
      <w:marTop w:val="0"/>
      <w:marBottom w:val="0"/>
      <w:divBdr>
        <w:top w:val="none" w:sz="0" w:space="0" w:color="auto"/>
        <w:left w:val="none" w:sz="0" w:space="0" w:color="auto"/>
        <w:bottom w:val="none" w:sz="0" w:space="0" w:color="auto"/>
        <w:right w:val="none" w:sz="0" w:space="0" w:color="auto"/>
      </w:divBdr>
    </w:div>
    <w:div w:id="396054511">
      <w:bodyDiv w:val="1"/>
      <w:marLeft w:val="0"/>
      <w:marRight w:val="0"/>
      <w:marTop w:val="0"/>
      <w:marBottom w:val="0"/>
      <w:divBdr>
        <w:top w:val="none" w:sz="0" w:space="0" w:color="auto"/>
        <w:left w:val="none" w:sz="0" w:space="0" w:color="auto"/>
        <w:bottom w:val="none" w:sz="0" w:space="0" w:color="auto"/>
        <w:right w:val="none" w:sz="0" w:space="0" w:color="auto"/>
      </w:divBdr>
    </w:div>
    <w:div w:id="402989973">
      <w:bodyDiv w:val="1"/>
      <w:marLeft w:val="0"/>
      <w:marRight w:val="0"/>
      <w:marTop w:val="0"/>
      <w:marBottom w:val="0"/>
      <w:divBdr>
        <w:top w:val="none" w:sz="0" w:space="0" w:color="auto"/>
        <w:left w:val="none" w:sz="0" w:space="0" w:color="auto"/>
        <w:bottom w:val="none" w:sz="0" w:space="0" w:color="auto"/>
        <w:right w:val="none" w:sz="0" w:space="0" w:color="auto"/>
      </w:divBdr>
    </w:div>
    <w:div w:id="413479047">
      <w:bodyDiv w:val="1"/>
      <w:marLeft w:val="0"/>
      <w:marRight w:val="0"/>
      <w:marTop w:val="0"/>
      <w:marBottom w:val="0"/>
      <w:divBdr>
        <w:top w:val="none" w:sz="0" w:space="0" w:color="auto"/>
        <w:left w:val="none" w:sz="0" w:space="0" w:color="auto"/>
        <w:bottom w:val="none" w:sz="0" w:space="0" w:color="auto"/>
        <w:right w:val="none" w:sz="0" w:space="0" w:color="auto"/>
      </w:divBdr>
    </w:div>
    <w:div w:id="420637399">
      <w:bodyDiv w:val="1"/>
      <w:marLeft w:val="0"/>
      <w:marRight w:val="0"/>
      <w:marTop w:val="0"/>
      <w:marBottom w:val="0"/>
      <w:divBdr>
        <w:top w:val="none" w:sz="0" w:space="0" w:color="auto"/>
        <w:left w:val="none" w:sz="0" w:space="0" w:color="auto"/>
        <w:bottom w:val="none" w:sz="0" w:space="0" w:color="auto"/>
        <w:right w:val="none" w:sz="0" w:space="0" w:color="auto"/>
      </w:divBdr>
    </w:div>
    <w:div w:id="427507920">
      <w:bodyDiv w:val="1"/>
      <w:marLeft w:val="0"/>
      <w:marRight w:val="0"/>
      <w:marTop w:val="0"/>
      <w:marBottom w:val="0"/>
      <w:divBdr>
        <w:top w:val="none" w:sz="0" w:space="0" w:color="auto"/>
        <w:left w:val="none" w:sz="0" w:space="0" w:color="auto"/>
        <w:bottom w:val="none" w:sz="0" w:space="0" w:color="auto"/>
        <w:right w:val="none" w:sz="0" w:space="0" w:color="auto"/>
      </w:divBdr>
    </w:div>
    <w:div w:id="459228970">
      <w:bodyDiv w:val="1"/>
      <w:marLeft w:val="0"/>
      <w:marRight w:val="0"/>
      <w:marTop w:val="0"/>
      <w:marBottom w:val="0"/>
      <w:divBdr>
        <w:top w:val="none" w:sz="0" w:space="0" w:color="auto"/>
        <w:left w:val="none" w:sz="0" w:space="0" w:color="auto"/>
        <w:bottom w:val="none" w:sz="0" w:space="0" w:color="auto"/>
        <w:right w:val="none" w:sz="0" w:space="0" w:color="auto"/>
      </w:divBdr>
    </w:div>
    <w:div w:id="479461877">
      <w:bodyDiv w:val="1"/>
      <w:marLeft w:val="0"/>
      <w:marRight w:val="0"/>
      <w:marTop w:val="0"/>
      <w:marBottom w:val="0"/>
      <w:divBdr>
        <w:top w:val="none" w:sz="0" w:space="0" w:color="auto"/>
        <w:left w:val="none" w:sz="0" w:space="0" w:color="auto"/>
        <w:bottom w:val="none" w:sz="0" w:space="0" w:color="auto"/>
        <w:right w:val="none" w:sz="0" w:space="0" w:color="auto"/>
      </w:divBdr>
    </w:div>
    <w:div w:id="502596856">
      <w:bodyDiv w:val="1"/>
      <w:marLeft w:val="0"/>
      <w:marRight w:val="0"/>
      <w:marTop w:val="0"/>
      <w:marBottom w:val="0"/>
      <w:divBdr>
        <w:top w:val="none" w:sz="0" w:space="0" w:color="auto"/>
        <w:left w:val="none" w:sz="0" w:space="0" w:color="auto"/>
        <w:bottom w:val="none" w:sz="0" w:space="0" w:color="auto"/>
        <w:right w:val="none" w:sz="0" w:space="0" w:color="auto"/>
      </w:divBdr>
    </w:div>
    <w:div w:id="506869372">
      <w:bodyDiv w:val="1"/>
      <w:marLeft w:val="0"/>
      <w:marRight w:val="0"/>
      <w:marTop w:val="0"/>
      <w:marBottom w:val="0"/>
      <w:divBdr>
        <w:top w:val="none" w:sz="0" w:space="0" w:color="auto"/>
        <w:left w:val="none" w:sz="0" w:space="0" w:color="auto"/>
        <w:bottom w:val="none" w:sz="0" w:space="0" w:color="auto"/>
        <w:right w:val="none" w:sz="0" w:space="0" w:color="auto"/>
      </w:divBdr>
    </w:div>
    <w:div w:id="602809934">
      <w:bodyDiv w:val="1"/>
      <w:marLeft w:val="0"/>
      <w:marRight w:val="0"/>
      <w:marTop w:val="0"/>
      <w:marBottom w:val="0"/>
      <w:divBdr>
        <w:top w:val="none" w:sz="0" w:space="0" w:color="auto"/>
        <w:left w:val="none" w:sz="0" w:space="0" w:color="auto"/>
        <w:bottom w:val="none" w:sz="0" w:space="0" w:color="auto"/>
        <w:right w:val="none" w:sz="0" w:space="0" w:color="auto"/>
      </w:divBdr>
    </w:div>
    <w:div w:id="614287726">
      <w:bodyDiv w:val="1"/>
      <w:marLeft w:val="0"/>
      <w:marRight w:val="0"/>
      <w:marTop w:val="0"/>
      <w:marBottom w:val="0"/>
      <w:divBdr>
        <w:top w:val="none" w:sz="0" w:space="0" w:color="auto"/>
        <w:left w:val="none" w:sz="0" w:space="0" w:color="auto"/>
        <w:bottom w:val="none" w:sz="0" w:space="0" w:color="auto"/>
        <w:right w:val="none" w:sz="0" w:space="0" w:color="auto"/>
      </w:divBdr>
    </w:div>
    <w:div w:id="629211818">
      <w:bodyDiv w:val="1"/>
      <w:marLeft w:val="0"/>
      <w:marRight w:val="0"/>
      <w:marTop w:val="0"/>
      <w:marBottom w:val="0"/>
      <w:divBdr>
        <w:top w:val="none" w:sz="0" w:space="0" w:color="auto"/>
        <w:left w:val="none" w:sz="0" w:space="0" w:color="auto"/>
        <w:bottom w:val="none" w:sz="0" w:space="0" w:color="auto"/>
        <w:right w:val="none" w:sz="0" w:space="0" w:color="auto"/>
      </w:divBdr>
    </w:div>
    <w:div w:id="669068228">
      <w:bodyDiv w:val="1"/>
      <w:marLeft w:val="0"/>
      <w:marRight w:val="0"/>
      <w:marTop w:val="0"/>
      <w:marBottom w:val="0"/>
      <w:divBdr>
        <w:top w:val="none" w:sz="0" w:space="0" w:color="auto"/>
        <w:left w:val="none" w:sz="0" w:space="0" w:color="auto"/>
        <w:bottom w:val="none" w:sz="0" w:space="0" w:color="auto"/>
        <w:right w:val="none" w:sz="0" w:space="0" w:color="auto"/>
      </w:divBdr>
    </w:div>
    <w:div w:id="669335692">
      <w:bodyDiv w:val="1"/>
      <w:marLeft w:val="0"/>
      <w:marRight w:val="0"/>
      <w:marTop w:val="0"/>
      <w:marBottom w:val="0"/>
      <w:divBdr>
        <w:top w:val="none" w:sz="0" w:space="0" w:color="auto"/>
        <w:left w:val="none" w:sz="0" w:space="0" w:color="auto"/>
        <w:bottom w:val="none" w:sz="0" w:space="0" w:color="auto"/>
        <w:right w:val="none" w:sz="0" w:space="0" w:color="auto"/>
      </w:divBdr>
    </w:div>
    <w:div w:id="683820181">
      <w:bodyDiv w:val="1"/>
      <w:marLeft w:val="0"/>
      <w:marRight w:val="0"/>
      <w:marTop w:val="0"/>
      <w:marBottom w:val="0"/>
      <w:divBdr>
        <w:top w:val="none" w:sz="0" w:space="0" w:color="auto"/>
        <w:left w:val="none" w:sz="0" w:space="0" w:color="auto"/>
        <w:bottom w:val="none" w:sz="0" w:space="0" w:color="auto"/>
        <w:right w:val="none" w:sz="0" w:space="0" w:color="auto"/>
      </w:divBdr>
    </w:div>
    <w:div w:id="695274199">
      <w:bodyDiv w:val="1"/>
      <w:marLeft w:val="0"/>
      <w:marRight w:val="0"/>
      <w:marTop w:val="0"/>
      <w:marBottom w:val="0"/>
      <w:divBdr>
        <w:top w:val="none" w:sz="0" w:space="0" w:color="auto"/>
        <w:left w:val="none" w:sz="0" w:space="0" w:color="auto"/>
        <w:bottom w:val="none" w:sz="0" w:space="0" w:color="auto"/>
        <w:right w:val="none" w:sz="0" w:space="0" w:color="auto"/>
      </w:divBdr>
    </w:div>
    <w:div w:id="734473838">
      <w:bodyDiv w:val="1"/>
      <w:marLeft w:val="0"/>
      <w:marRight w:val="0"/>
      <w:marTop w:val="0"/>
      <w:marBottom w:val="0"/>
      <w:divBdr>
        <w:top w:val="none" w:sz="0" w:space="0" w:color="auto"/>
        <w:left w:val="none" w:sz="0" w:space="0" w:color="auto"/>
        <w:bottom w:val="none" w:sz="0" w:space="0" w:color="auto"/>
        <w:right w:val="none" w:sz="0" w:space="0" w:color="auto"/>
      </w:divBdr>
    </w:div>
    <w:div w:id="759258971">
      <w:bodyDiv w:val="1"/>
      <w:marLeft w:val="0"/>
      <w:marRight w:val="0"/>
      <w:marTop w:val="0"/>
      <w:marBottom w:val="0"/>
      <w:divBdr>
        <w:top w:val="none" w:sz="0" w:space="0" w:color="auto"/>
        <w:left w:val="none" w:sz="0" w:space="0" w:color="auto"/>
        <w:bottom w:val="none" w:sz="0" w:space="0" w:color="auto"/>
        <w:right w:val="none" w:sz="0" w:space="0" w:color="auto"/>
      </w:divBdr>
    </w:div>
    <w:div w:id="770399265">
      <w:bodyDiv w:val="1"/>
      <w:marLeft w:val="0"/>
      <w:marRight w:val="0"/>
      <w:marTop w:val="0"/>
      <w:marBottom w:val="0"/>
      <w:divBdr>
        <w:top w:val="none" w:sz="0" w:space="0" w:color="auto"/>
        <w:left w:val="none" w:sz="0" w:space="0" w:color="auto"/>
        <w:bottom w:val="none" w:sz="0" w:space="0" w:color="auto"/>
        <w:right w:val="none" w:sz="0" w:space="0" w:color="auto"/>
      </w:divBdr>
    </w:div>
    <w:div w:id="778330979">
      <w:bodyDiv w:val="1"/>
      <w:marLeft w:val="0"/>
      <w:marRight w:val="0"/>
      <w:marTop w:val="0"/>
      <w:marBottom w:val="0"/>
      <w:divBdr>
        <w:top w:val="none" w:sz="0" w:space="0" w:color="auto"/>
        <w:left w:val="none" w:sz="0" w:space="0" w:color="auto"/>
        <w:bottom w:val="none" w:sz="0" w:space="0" w:color="auto"/>
        <w:right w:val="none" w:sz="0" w:space="0" w:color="auto"/>
      </w:divBdr>
    </w:div>
    <w:div w:id="785807774">
      <w:bodyDiv w:val="1"/>
      <w:marLeft w:val="0"/>
      <w:marRight w:val="0"/>
      <w:marTop w:val="0"/>
      <w:marBottom w:val="0"/>
      <w:divBdr>
        <w:top w:val="none" w:sz="0" w:space="0" w:color="auto"/>
        <w:left w:val="none" w:sz="0" w:space="0" w:color="auto"/>
        <w:bottom w:val="none" w:sz="0" w:space="0" w:color="auto"/>
        <w:right w:val="none" w:sz="0" w:space="0" w:color="auto"/>
      </w:divBdr>
    </w:div>
    <w:div w:id="812481034">
      <w:bodyDiv w:val="1"/>
      <w:marLeft w:val="0"/>
      <w:marRight w:val="0"/>
      <w:marTop w:val="0"/>
      <w:marBottom w:val="0"/>
      <w:divBdr>
        <w:top w:val="none" w:sz="0" w:space="0" w:color="auto"/>
        <w:left w:val="none" w:sz="0" w:space="0" w:color="auto"/>
        <w:bottom w:val="none" w:sz="0" w:space="0" w:color="auto"/>
        <w:right w:val="none" w:sz="0" w:space="0" w:color="auto"/>
      </w:divBdr>
    </w:div>
    <w:div w:id="883635112">
      <w:bodyDiv w:val="1"/>
      <w:marLeft w:val="0"/>
      <w:marRight w:val="0"/>
      <w:marTop w:val="0"/>
      <w:marBottom w:val="0"/>
      <w:divBdr>
        <w:top w:val="none" w:sz="0" w:space="0" w:color="auto"/>
        <w:left w:val="none" w:sz="0" w:space="0" w:color="auto"/>
        <w:bottom w:val="none" w:sz="0" w:space="0" w:color="auto"/>
        <w:right w:val="none" w:sz="0" w:space="0" w:color="auto"/>
      </w:divBdr>
    </w:div>
    <w:div w:id="926572034">
      <w:bodyDiv w:val="1"/>
      <w:marLeft w:val="0"/>
      <w:marRight w:val="0"/>
      <w:marTop w:val="0"/>
      <w:marBottom w:val="0"/>
      <w:divBdr>
        <w:top w:val="none" w:sz="0" w:space="0" w:color="auto"/>
        <w:left w:val="none" w:sz="0" w:space="0" w:color="auto"/>
        <w:bottom w:val="none" w:sz="0" w:space="0" w:color="auto"/>
        <w:right w:val="none" w:sz="0" w:space="0" w:color="auto"/>
      </w:divBdr>
    </w:div>
    <w:div w:id="938486493">
      <w:bodyDiv w:val="1"/>
      <w:marLeft w:val="0"/>
      <w:marRight w:val="0"/>
      <w:marTop w:val="0"/>
      <w:marBottom w:val="0"/>
      <w:divBdr>
        <w:top w:val="none" w:sz="0" w:space="0" w:color="auto"/>
        <w:left w:val="none" w:sz="0" w:space="0" w:color="auto"/>
        <w:bottom w:val="none" w:sz="0" w:space="0" w:color="auto"/>
        <w:right w:val="none" w:sz="0" w:space="0" w:color="auto"/>
      </w:divBdr>
    </w:div>
    <w:div w:id="981732157">
      <w:bodyDiv w:val="1"/>
      <w:marLeft w:val="0"/>
      <w:marRight w:val="0"/>
      <w:marTop w:val="0"/>
      <w:marBottom w:val="0"/>
      <w:divBdr>
        <w:top w:val="none" w:sz="0" w:space="0" w:color="auto"/>
        <w:left w:val="none" w:sz="0" w:space="0" w:color="auto"/>
        <w:bottom w:val="none" w:sz="0" w:space="0" w:color="auto"/>
        <w:right w:val="none" w:sz="0" w:space="0" w:color="auto"/>
      </w:divBdr>
    </w:div>
    <w:div w:id="1009479912">
      <w:bodyDiv w:val="1"/>
      <w:marLeft w:val="0"/>
      <w:marRight w:val="0"/>
      <w:marTop w:val="0"/>
      <w:marBottom w:val="0"/>
      <w:divBdr>
        <w:top w:val="none" w:sz="0" w:space="0" w:color="auto"/>
        <w:left w:val="none" w:sz="0" w:space="0" w:color="auto"/>
        <w:bottom w:val="none" w:sz="0" w:space="0" w:color="auto"/>
        <w:right w:val="none" w:sz="0" w:space="0" w:color="auto"/>
      </w:divBdr>
    </w:div>
    <w:div w:id="1014653890">
      <w:bodyDiv w:val="1"/>
      <w:marLeft w:val="0"/>
      <w:marRight w:val="0"/>
      <w:marTop w:val="0"/>
      <w:marBottom w:val="0"/>
      <w:divBdr>
        <w:top w:val="none" w:sz="0" w:space="0" w:color="auto"/>
        <w:left w:val="none" w:sz="0" w:space="0" w:color="auto"/>
        <w:bottom w:val="none" w:sz="0" w:space="0" w:color="auto"/>
        <w:right w:val="none" w:sz="0" w:space="0" w:color="auto"/>
      </w:divBdr>
    </w:div>
    <w:div w:id="1029337160">
      <w:bodyDiv w:val="1"/>
      <w:marLeft w:val="0"/>
      <w:marRight w:val="0"/>
      <w:marTop w:val="0"/>
      <w:marBottom w:val="0"/>
      <w:divBdr>
        <w:top w:val="none" w:sz="0" w:space="0" w:color="auto"/>
        <w:left w:val="none" w:sz="0" w:space="0" w:color="auto"/>
        <w:bottom w:val="none" w:sz="0" w:space="0" w:color="auto"/>
        <w:right w:val="none" w:sz="0" w:space="0" w:color="auto"/>
      </w:divBdr>
    </w:div>
    <w:div w:id="1034424516">
      <w:bodyDiv w:val="1"/>
      <w:marLeft w:val="0"/>
      <w:marRight w:val="0"/>
      <w:marTop w:val="0"/>
      <w:marBottom w:val="0"/>
      <w:divBdr>
        <w:top w:val="none" w:sz="0" w:space="0" w:color="auto"/>
        <w:left w:val="none" w:sz="0" w:space="0" w:color="auto"/>
        <w:bottom w:val="none" w:sz="0" w:space="0" w:color="auto"/>
        <w:right w:val="none" w:sz="0" w:space="0" w:color="auto"/>
      </w:divBdr>
    </w:div>
    <w:div w:id="1240872547">
      <w:bodyDiv w:val="1"/>
      <w:marLeft w:val="0"/>
      <w:marRight w:val="0"/>
      <w:marTop w:val="0"/>
      <w:marBottom w:val="0"/>
      <w:divBdr>
        <w:top w:val="none" w:sz="0" w:space="0" w:color="auto"/>
        <w:left w:val="none" w:sz="0" w:space="0" w:color="auto"/>
        <w:bottom w:val="none" w:sz="0" w:space="0" w:color="auto"/>
        <w:right w:val="none" w:sz="0" w:space="0" w:color="auto"/>
      </w:divBdr>
    </w:div>
    <w:div w:id="1242324963">
      <w:bodyDiv w:val="1"/>
      <w:marLeft w:val="0"/>
      <w:marRight w:val="0"/>
      <w:marTop w:val="0"/>
      <w:marBottom w:val="0"/>
      <w:divBdr>
        <w:top w:val="none" w:sz="0" w:space="0" w:color="auto"/>
        <w:left w:val="none" w:sz="0" w:space="0" w:color="auto"/>
        <w:bottom w:val="none" w:sz="0" w:space="0" w:color="auto"/>
        <w:right w:val="none" w:sz="0" w:space="0" w:color="auto"/>
      </w:divBdr>
    </w:div>
    <w:div w:id="1303778142">
      <w:bodyDiv w:val="1"/>
      <w:marLeft w:val="0"/>
      <w:marRight w:val="0"/>
      <w:marTop w:val="0"/>
      <w:marBottom w:val="0"/>
      <w:divBdr>
        <w:top w:val="none" w:sz="0" w:space="0" w:color="auto"/>
        <w:left w:val="none" w:sz="0" w:space="0" w:color="auto"/>
        <w:bottom w:val="none" w:sz="0" w:space="0" w:color="auto"/>
        <w:right w:val="none" w:sz="0" w:space="0" w:color="auto"/>
      </w:divBdr>
    </w:div>
    <w:div w:id="1320227694">
      <w:bodyDiv w:val="1"/>
      <w:marLeft w:val="0"/>
      <w:marRight w:val="0"/>
      <w:marTop w:val="0"/>
      <w:marBottom w:val="0"/>
      <w:divBdr>
        <w:top w:val="none" w:sz="0" w:space="0" w:color="auto"/>
        <w:left w:val="none" w:sz="0" w:space="0" w:color="auto"/>
        <w:bottom w:val="none" w:sz="0" w:space="0" w:color="auto"/>
        <w:right w:val="none" w:sz="0" w:space="0" w:color="auto"/>
      </w:divBdr>
    </w:div>
    <w:div w:id="1331954242">
      <w:bodyDiv w:val="1"/>
      <w:marLeft w:val="0"/>
      <w:marRight w:val="0"/>
      <w:marTop w:val="0"/>
      <w:marBottom w:val="0"/>
      <w:divBdr>
        <w:top w:val="none" w:sz="0" w:space="0" w:color="auto"/>
        <w:left w:val="none" w:sz="0" w:space="0" w:color="auto"/>
        <w:bottom w:val="none" w:sz="0" w:space="0" w:color="auto"/>
        <w:right w:val="none" w:sz="0" w:space="0" w:color="auto"/>
      </w:divBdr>
    </w:div>
    <w:div w:id="1381442846">
      <w:bodyDiv w:val="1"/>
      <w:marLeft w:val="0"/>
      <w:marRight w:val="0"/>
      <w:marTop w:val="0"/>
      <w:marBottom w:val="0"/>
      <w:divBdr>
        <w:top w:val="none" w:sz="0" w:space="0" w:color="auto"/>
        <w:left w:val="none" w:sz="0" w:space="0" w:color="auto"/>
        <w:bottom w:val="none" w:sz="0" w:space="0" w:color="auto"/>
        <w:right w:val="none" w:sz="0" w:space="0" w:color="auto"/>
      </w:divBdr>
    </w:div>
    <w:div w:id="1398940497">
      <w:bodyDiv w:val="1"/>
      <w:marLeft w:val="0"/>
      <w:marRight w:val="0"/>
      <w:marTop w:val="0"/>
      <w:marBottom w:val="0"/>
      <w:divBdr>
        <w:top w:val="none" w:sz="0" w:space="0" w:color="auto"/>
        <w:left w:val="none" w:sz="0" w:space="0" w:color="auto"/>
        <w:bottom w:val="none" w:sz="0" w:space="0" w:color="auto"/>
        <w:right w:val="none" w:sz="0" w:space="0" w:color="auto"/>
      </w:divBdr>
    </w:div>
    <w:div w:id="1507597943">
      <w:bodyDiv w:val="1"/>
      <w:marLeft w:val="0"/>
      <w:marRight w:val="0"/>
      <w:marTop w:val="0"/>
      <w:marBottom w:val="0"/>
      <w:divBdr>
        <w:top w:val="none" w:sz="0" w:space="0" w:color="auto"/>
        <w:left w:val="none" w:sz="0" w:space="0" w:color="auto"/>
        <w:bottom w:val="none" w:sz="0" w:space="0" w:color="auto"/>
        <w:right w:val="none" w:sz="0" w:space="0" w:color="auto"/>
      </w:divBdr>
    </w:div>
    <w:div w:id="1532455811">
      <w:bodyDiv w:val="1"/>
      <w:marLeft w:val="0"/>
      <w:marRight w:val="0"/>
      <w:marTop w:val="0"/>
      <w:marBottom w:val="0"/>
      <w:divBdr>
        <w:top w:val="none" w:sz="0" w:space="0" w:color="auto"/>
        <w:left w:val="none" w:sz="0" w:space="0" w:color="auto"/>
        <w:bottom w:val="none" w:sz="0" w:space="0" w:color="auto"/>
        <w:right w:val="none" w:sz="0" w:space="0" w:color="auto"/>
      </w:divBdr>
    </w:div>
    <w:div w:id="1557350616">
      <w:bodyDiv w:val="1"/>
      <w:marLeft w:val="0"/>
      <w:marRight w:val="0"/>
      <w:marTop w:val="0"/>
      <w:marBottom w:val="0"/>
      <w:divBdr>
        <w:top w:val="none" w:sz="0" w:space="0" w:color="auto"/>
        <w:left w:val="none" w:sz="0" w:space="0" w:color="auto"/>
        <w:bottom w:val="none" w:sz="0" w:space="0" w:color="auto"/>
        <w:right w:val="none" w:sz="0" w:space="0" w:color="auto"/>
      </w:divBdr>
    </w:div>
    <w:div w:id="1568373151">
      <w:bodyDiv w:val="1"/>
      <w:marLeft w:val="0"/>
      <w:marRight w:val="0"/>
      <w:marTop w:val="0"/>
      <w:marBottom w:val="0"/>
      <w:divBdr>
        <w:top w:val="none" w:sz="0" w:space="0" w:color="auto"/>
        <w:left w:val="none" w:sz="0" w:space="0" w:color="auto"/>
        <w:bottom w:val="none" w:sz="0" w:space="0" w:color="auto"/>
        <w:right w:val="none" w:sz="0" w:space="0" w:color="auto"/>
      </w:divBdr>
    </w:div>
    <w:div w:id="1616063483">
      <w:bodyDiv w:val="1"/>
      <w:marLeft w:val="0"/>
      <w:marRight w:val="0"/>
      <w:marTop w:val="0"/>
      <w:marBottom w:val="0"/>
      <w:divBdr>
        <w:top w:val="none" w:sz="0" w:space="0" w:color="auto"/>
        <w:left w:val="none" w:sz="0" w:space="0" w:color="auto"/>
        <w:bottom w:val="none" w:sz="0" w:space="0" w:color="auto"/>
        <w:right w:val="none" w:sz="0" w:space="0" w:color="auto"/>
      </w:divBdr>
    </w:div>
    <w:div w:id="1632782620">
      <w:bodyDiv w:val="1"/>
      <w:marLeft w:val="0"/>
      <w:marRight w:val="0"/>
      <w:marTop w:val="0"/>
      <w:marBottom w:val="0"/>
      <w:divBdr>
        <w:top w:val="none" w:sz="0" w:space="0" w:color="auto"/>
        <w:left w:val="none" w:sz="0" w:space="0" w:color="auto"/>
        <w:bottom w:val="none" w:sz="0" w:space="0" w:color="auto"/>
        <w:right w:val="none" w:sz="0" w:space="0" w:color="auto"/>
      </w:divBdr>
    </w:div>
    <w:div w:id="1639995286">
      <w:bodyDiv w:val="1"/>
      <w:marLeft w:val="0"/>
      <w:marRight w:val="0"/>
      <w:marTop w:val="0"/>
      <w:marBottom w:val="0"/>
      <w:divBdr>
        <w:top w:val="none" w:sz="0" w:space="0" w:color="auto"/>
        <w:left w:val="none" w:sz="0" w:space="0" w:color="auto"/>
        <w:bottom w:val="none" w:sz="0" w:space="0" w:color="auto"/>
        <w:right w:val="none" w:sz="0" w:space="0" w:color="auto"/>
      </w:divBdr>
    </w:div>
    <w:div w:id="1710297010">
      <w:bodyDiv w:val="1"/>
      <w:marLeft w:val="0"/>
      <w:marRight w:val="0"/>
      <w:marTop w:val="0"/>
      <w:marBottom w:val="0"/>
      <w:divBdr>
        <w:top w:val="none" w:sz="0" w:space="0" w:color="auto"/>
        <w:left w:val="none" w:sz="0" w:space="0" w:color="auto"/>
        <w:bottom w:val="none" w:sz="0" w:space="0" w:color="auto"/>
        <w:right w:val="none" w:sz="0" w:space="0" w:color="auto"/>
      </w:divBdr>
    </w:div>
    <w:div w:id="1728840198">
      <w:bodyDiv w:val="1"/>
      <w:marLeft w:val="0"/>
      <w:marRight w:val="0"/>
      <w:marTop w:val="0"/>
      <w:marBottom w:val="0"/>
      <w:divBdr>
        <w:top w:val="none" w:sz="0" w:space="0" w:color="auto"/>
        <w:left w:val="none" w:sz="0" w:space="0" w:color="auto"/>
        <w:bottom w:val="none" w:sz="0" w:space="0" w:color="auto"/>
        <w:right w:val="none" w:sz="0" w:space="0" w:color="auto"/>
      </w:divBdr>
    </w:div>
    <w:div w:id="1755395023">
      <w:bodyDiv w:val="1"/>
      <w:marLeft w:val="0"/>
      <w:marRight w:val="0"/>
      <w:marTop w:val="0"/>
      <w:marBottom w:val="0"/>
      <w:divBdr>
        <w:top w:val="none" w:sz="0" w:space="0" w:color="auto"/>
        <w:left w:val="none" w:sz="0" w:space="0" w:color="auto"/>
        <w:bottom w:val="none" w:sz="0" w:space="0" w:color="auto"/>
        <w:right w:val="none" w:sz="0" w:space="0" w:color="auto"/>
      </w:divBdr>
    </w:div>
    <w:div w:id="1768381991">
      <w:bodyDiv w:val="1"/>
      <w:marLeft w:val="0"/>
      <w:marRight w:val="0"/>
      <w:marTop w:val="0"/>
      <w:marBottom w:val="0"/>
      <w:divBdr>
        <w:top w:val="none" w:sz="0" w:space="0" w:color="auto"/>
        <w:left w:val="none" w:sz="0" w:space="0" w:color="auto"/>
        <w:bottom w:val="none" w:sz="0" w:space="0" w:color="auto"/>
        <w:right w:val="none" w:sz="0" w:space="0" w:color="auto"/>
      </w:divBdr>
    </w:div>
    <w:div w:id="1770270394">
      <w:bodyDiv w:val="1"/>
      <w:marLeft w:val="0"/>
      <w:marRight w:val="0"/>
      <w:marTop w:val="0"/>
      <w:marBottom w:val="0"/>
      <w:divBdr>
        <w:top w:val="none" w:sz="0" w:space="0" w:color="auto"/>
        <w:left w:val="none" w:sz="0" w:space="0" w:color="auto"/>
        <w:bottom w:val="none" w:sz="0" w:space="0" w:color="auto"/>
        <w:right w:val="none" w:sz="0" w:space="0" w:color="auto"/>
      </w:divBdr>
    </w:div>
    <w:div w:id="1771897090">
      <w:bodyDiv w:val="1"/>
      <w:marLeft w:val="0"/>
      <w:marRight w:val="0"/>
      <w:marTop w:val="0"/>
      <w:marBottom w:val="0"/>
      <w:divBdr>
        <w:top w:val="none" w:sz="0" w:space="0" w:color="auto"/>
        <w:left w:val="none" w:sz="0" w:space="0" w:color="auto"/>
        <w:bottom w:val="none" w:sz="0" w:space="0" w:color="auto"/>
        <w:right w:val="none" w:sz="0" w:space="0" w:color="auto"/>
      </w:divBdr>
    </w:div>
    <w:div w:id="1848249558">
      <w:bodyDiv w:val="1"/>
      <w:marLeft w:val="0"/>
      <w:marRight w:val="0"/>
      <w:marTop w:val="0"/>
      <w:marBottom w:val="0"/>
      <w:divBdr>
        <w:top w:val="none" w:sz="0" w:space="0" w:color="auto"/>
        <w:left w:val="none" w:sz="0" w:space="0" w:color="auto"/>
        <w:bottom w:val="none" w:sz="0" w:space="0" w:color="auto"/>
        <w:right w:val="none" w:sz="0" w:space="0" w:color="auto"/>
      </w:divBdr>
    </w:div>
    <w:div w:id="1858038677">
      <w:bodyDiv w:val="1"/>
      <w:marLeft w:val="0"/>
      <w:marRight w:val="0"/>
      <w:marTop w:val="0"/>
      <w:marBottom w:val="0"/>
      <w:divBdr>
        <w:top w:val="none" w:sz="0" w:space="0" w:color="auto"/>
        <w:left w:val="none" w:sz="0" w:space="0" w:color="auto"/>
        <w:bottom w:val="none" w:sz="0" w:space="0" w:color="auto"/>
        <w:right w:val="none" w:sz="0" w:space="0" w:color="auto"/>
      </w:divBdr>
    </w:div>
    <w:div w:id="1911958069">
      <w:bodyDiv w:val="1"/>
      <w:marLeft w:val="0"/>
      <w:marRight w:val="0"/>
      <w:marTop w:val="0"/>
      <w:marBottom w:val="0"/>
      <w:divBdr>
        <w:top w:val="none" w:sz="0" w:space="0" w:color="auto"/>
        <w:left w:val="none" w:sz="0" w:space="0" w:color="auto"/>
        <w:bottom w:val="none" w:sz="0" w:space="0" w:color="auto"/>
        <w:right w:val="none" w:sz="0" w:space="0" w:color="auto"/>
      </w:divBdr>
    </w:div>
    <w:div w:id="1936664806">
      <w:bodyDiv w:val="1"/>
      <w:marLeft w:val="0"/>
      <w:marRight w:val="0"/>
      <w:marTop w:val="0"/>
      <w:marBottom w:val="0"/>
      <w:divBdr>
        <w:top w:val="none" w:sz="0" w:space="0" w:color="auto"/>
        <w:left w:val="none" w:sz="0" w:space="0" w:color="auto"/>
        <w:bottom w:val="none" w:sz="0" w:space="0" w:color="auto"/>
        <w:right w:val="none" w:sz="0" w:space="0" w:color="auto"/>
      </w:divBdr>
    </w:div>
    <w:div w:id="1937008956">
      <w:bodyDiv w:val="1"/>
      <w:marLeft w:val="0"/>
      <w:marRight w:val="0"/>
      <w:marTop w:val="0"/>
      <w:marBottom w:val="0"/>
      <w:divBdr>
        <w:top w:val="none" w:sz="0" w:space="0" w:color="auto"/>
        <w:left w:val="none" w:sz="0" w:space="0" w:color="auto"/>
        <w:bottom w:val="none" w:sz="0" w:space="0" w:color="auto"/>
        <w:right w:val="none" w:sz="0" w:space="0" w:color="auto"/>
      </w:divBdr>
    </w:div>
    <w:div w:id="1978795479">
      <w:bodyDiv w:val="1"/>
      <w:marLeft w:val="0"/>
      <w:marRight w:val="0"/>
      <w:marTop w:val="0"/>
      <w:marBottom w:val="0"/>
      <w:divBdr>
        <w:top w:val="none" w:sz="0" w:space="0" w:color="auto"/>
        <w:left w:val="none" w:sz="0" w:space="0" w:color="auto"/>
        <w:bottom w:val="none" w:sz="0" w:space="0" w:color="auto"/>
        <w:right w:val="none" w:sz="0" w:space="0" w:color="auto"/>
      </w:divBdr>
    </w:div>
    <w:div w:id="2031175072">
      <w:bodyDiv w:val="1"/>
      <w:marLeft w:val="0"/>
      <w:marRight w:val="0"/>
      <w:marTop w:val="0"/>
      <w:marBottom w:val="0"/>
      <w:divBdr>
        <w:top w:val="none" w:sz="0" w:space="0" w:color="auto"/>
        <w:left w:val="none" w:sz="0" w:space="0" w:color="auto"/>
        <w:bottom w:val="none" w:sz="0" w:space="0" w:color="auto"/>
        <w:right w:val="none" w:sz="0" w:space="0" w:color="auto"/>
      </w:divBdr>
    </w:div>
    <w:div w:id="2059546740">
      <w:bodyDiv w:val="1"/>
      <w:marLeft w:val="0"/>
      <w:marRight w:val="0"/>
      <w:marTop w:val="0"/>
      <w:marBottom w:val="0"/>
      <w:divBdr>
        <w:top w:val="none" w:sz="0" w:space="0" w:color="auto"/>
        <w:left w:val="none" w:sz="0" w:space="0" w:color="auto"/>
        <w:bottom w:val="none" w:sz="0" w:space="0" w:color="auto"/>
        <w:right w:val="none" w:sz="0" w:space="0" w:color="auto"/>
      </w:divBdr>
    </w:div>
    <w:div w:id="2060589545">
      <w:bodyDiv w:val="1"/>
      <w:marLeft w:val="0"/>
      <w:marRight w:val="0"/>
      <w:marTop w:val="0"/>
      <w:marBottom w:val="0"/>
      <w:divBdr>
        <w:top w:val="none" w:sz="0" w:space="0" w:color="auto"/>
        <w:left w:val="none" w:sz="0" w:space="0" w:color="auto"/>
        <w:bottom w:val="none" w:sz="0" w:space="0" w:color="auto"/>
        <w:right w:val="none" w:sz="0" w:space="0" w:color="auto"/>
      </w:divBdr>
    </w:div>
    <w:div w:id="2076855990">
      <w:bodyDiv w:val="1"/>
      <w:marLeft w:val="0"/>
      <w:marRight w:val="0"/>
      <w:marTop w:val="0"/>
      <w:marBottom w:val="0"/>
      <w:divBdr>
        <w:top w:val="none" w:sz="0" w:space="0" w:color="auto"/>
        <w:left w:val="none" w:sz="0" w:space="0" w:color="auto"/>
        <w:bottom w:val="none" w:sz="0" w:space="0" w:color="auto"/>
        <w:right w:val="none" w:sz="0" w:space="0" w:color="auto"/>
      </w:divBdr>
    </w:div>
    <w:div w:id="2118668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1.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orcid.org/0000-0002-6650-2279"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orcid.org/0000-0001-5748-7663" TargetMode="Externa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mailto:rknezevich@dot.ga.gov" TargetMode="External"/><Relationship Id="rId23" Type="http://schemas.openxmlformats.org/officeDocument/2006/relationships/header" Target="header1.xml"/><Relationship Id="rId28"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image" Target="media/image5.png"/><Relationship Id="rId27" Type="http://schemas.openxmlformats.org/officeDocument/2006/relationships/fontTable" Target="fontTable.xml"/><Relationship Id="rId30"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647E1C7814E0047A529D2071B87AF3F" ma:contentTypeVersion="4" ma:contentTypeDescription="Create a new document." ma:contentTypeScope="" ma:versionID="bec56d68cb23a08493a80bcc29a1fdcd">
  <xsd:schema xmlns:xsd="http://www.w3.org/2001/XMLSchema" xmlns:xs="http://www.w3.org/2001/XMLSchema" xmlns:p="http://schemas.microsoft.com/office/2006/metadata/properties" xmlns:ns2="24a624a1-885d-41d2-bfbd-1b6ab86382ab" targetNamespace="http://schemas.microsoft.com/office/2006/metadata/properties" ma:root="true" ma:fieldsID="9eb68943956227e459636ccadc70c750" ns2:_="">
    <xsd:import namespace="24a624a1-885d-41d2-bfbd-1b6ab86382a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a624a1-885d-41d2-bfbd-1b6ab86382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CBD1332-7062-4C91-AA7E-FFBC8253605F}">
  <ds:schemaRefs>
    <ds:schemaRef ds:uri="http://schemas.openxmlformats.org/officeDocument/2006/bibliography"/>
  </ds:schemaRefs>
</ds:datastoreItem>
</file>

<file path=customXml/itemProps2.xml><?xml version="1.0" encoding="utf-8"?>
<ds:datastoreItem xmlns:ds="http://schemas.openxmlformats.org/officeDocument/2006/customXml" ds:itemID="{33C039FA-B067-46BA-80B9-AA9C4A07E1D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E7B58A7-DEA4-408D-9DD6-44A5588B1A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a624a1-885d-41d2-bfbd-1b6ab86382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F95D857-C357-43C6-820D-8423A8169D7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5245</Words>
  <Characters>29898</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35073</CharactersWithSpaces>
  <SharedDoc>false</SharedDoc>
  <HLinks>
    <vt:vector size="18" baseType="variant">
      <vt:variant>
        <vt:i4>5701651</vt:i4>
      </vt:variant>
      <vt:variant>
        <vt:i4>6</vt:i4>
      </vt:variant>
      <vt:variant>
        <vt:i4>0</vt:i4>
      </vt:variant>
      <vt:variant>
        <vt:i4>5</vt:i4>
      </vt:variant>
      <vt:variant>
        <vt:lpwstr>https://orcid.org/0000-0002-6650-2279</vt:lpwstr>
      </vt:variant>
      <vt:variant>
        <vt:lpwstr/>
      </vt:variant>
      <vt:variant>
        <vt:i4>5898262</vt:i4>
      </vt:variant>
      <vt:variant>
        <vt:i4>3</vt:i4>
      </vt:variant>
      <vt:variant>
        <vt:i4>0</vt:i4>
      </vt:variant>
      <vt:variant>
        <vt:i4>5</vt:i4>
      </vt:variant>
      <vt:variant>
        <vt:lpwstr>https://orcid.org/0000-0001-5748-7663</vt:lpwstr>
      </vt:variant>
      <vt:variant>
        <vt:lpwstr/>
      </vt:variant>
      <vt:variant>
        <vt:i4>6291478</vt:i4>
      </vt:variant>
      <vt:variant>
        <vt:i4>0</vt:i4>
      </vt:variant>
      <vt:variant>
        <vt:i4>0</vt:i4>
      </vt:variant>
      <vt:variant>
        <vt:i4>5</vt:i4>
      </vt:variant>
      <vt:variant>
        <vt:lpwstr>mailto:rknezevich@dot.ga.gov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Knezevich, Ronald</dc:creator>
  <cp:keywords/>
  <dc:description/>
  <cp:lastModifiedBy>Liu, Matthew (FHWA)</cp:lastModifiedBy>
  <cp:revision>2</cp:revision>
  <dcterms:created xsi:type="dcterms:W3CDTF">2022-07-23T23:12:00Z</dcterms:created>
  <dcterms:modified xsi:type="dcterms:W3CDTF">2022-07-23T23:12:00Z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0x0101004647E1C7814E0047A529D2071B87AF3F</vt:lpwstr>
  </property>
</Properties>
</file>